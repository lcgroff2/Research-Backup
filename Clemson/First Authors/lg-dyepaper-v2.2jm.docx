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53EEA" w14:textId="77777777" w:rsidR="00AA118F" w:rsidRPr="00AA3143" w:rsidRDefault="00487B79" w:rsidP="00232FF0">
      <w:pPr>
        <w:pStyle w:val="NoSpacing"/>
        <w:jc w:val="both"/>
        <w:rPr>
          <w:rFonts w:ascii="Times New Roman" w:hAnsi="Times New Roman" w:cs="Times New Roman"/>
          <w:sz w:val="44"/>
          <w:szCs w:val="44"/>
        </w:rPr>
      </w:pPr>
      <w:r w:rsidRPr="00AA3143">
        <w:rPr>
          <w:rFonts w:ascii="Times New Roman" w:hAnsi="Times New Roman" w:cs="Times New Roman"/>
          <w:sz w:val="44"/>
          <w:szCs w:val="44"/>
        </w:rPr>
        <w:t xml:space="preserve">Measurement of Exciton </w:t>
      </w:r>
      <w:r w:rsidR="00FC51D4" w:rsidRPr="00AA3143">
        <w:rPr>
          <w:rFonts w:ascii="Times New Roman" w:hAnsi="Times New Roman" w:cs="Times New Roman"/>
          <w:sz w:val="44"/>
          <w:szCs w:val="44"/>
        </w:rPr>
        <w:t xml:space="preserve">Transport in </w:t>
      </w:r>
      <w:r w:rsidR="00FC366F" w:rsidRPr="00AA3143">
        <w:rPr>
          <w:rFonts w:ascii="Times New Roman" w:hAnsi="Times New Roman" w:cs="Times New Roman"/>
          <w:sz w:val="44"/>
          <w:szCs w:val="44"/>
        </w:rPr>
        <w:t>Conjugated Polymer Nanoparticles</w:t>
      </w:r>
    </w:p>
    <w:p w14:paraId="52FB7F75" w14:textId="77777777" w:rsidR="00ED13D1" w:rsidRDefault="00ED13D1" w:rsidP="00232FF0">
      <w:pPr>
        <w:pStyle w:val="NoSpacing"/>
        <w:jc w:val="both"/>
        <w:rPr>
          <w:rFonts w:ascii="Times New Roman" w:hAnsi="Times New Roman" w:cs="Times New Roman"/>
          <w:b/>
          <w:sz w:val="24"/>
          <w:szCs w:val="24"/>
        </w:rPr>
      </w:pPr>
    </w:p>
    <w:p w14:paraId="15558D4A" w14:textId="56EFA5B4" w:rsidR="00ED13D1" w:rsidRPr="00ED13D1" w:rsidRDefault="00ED13D1" w:rsidP="00232FF0">
      <w:pPr>
        <w:pStyle w:val="NoSpacing"/>
        <w:jc w:val="both"/>
        <w:rPr>
          <w:rFonts w:ascii="Times New Roman" w:hAnsi="Times New Roman" w:cs="Times New Roman"/>
          <w:sz w:val="24"/>
          <w:szCs w:val="24"/>
        </w:rPr>
      </w:pPr>
      <w:r>
        <w:rPr>
          <w:rFonts w:ascii="Times New Roman" w:hAnsi="Times New Roman" w:cs="Times New Roman"/>
          <w:sz w:val="24"/>
          <w:szCs w:val="24"/>
        </w:rPr>
        <w:t>Louis C. Groff</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Xiaoli Wang</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and Jason D. McNeill</w:t>
      </w:r>
      <w:r w:rsidR="00AA3143">
        <w:rPr>
          <w:rFonts w:ascii="Times New Roman" w:hAnsi="Times New Roman" w:cs="Times New Roman"/>
          <w:sz w:val="24"/>
          <w:szCs w:val="24"/>
        </w:rPr>
        <w:t>*</w:t>
      </w:r>
      <w:r w:rsidR="00AA3143" w:rsidRPr="00AA3143">
        <w:rPr>
          <w:rFonts w:ascii="Times New Roman" w:hAnsi="Times New Roman" w:cs="Times New Roman"/>
          <w:i/>
          <w:sz w:val="24"/>
          <w:szCs w:val="24"/>
          <w:vertAlign w:val="superscript"/>
          <w:lang w:val="en-GB"/>
        </w:rPr>
        <w:t>†</w:t>
      </w:r>
    </w:p>
    <w:p w14:paraId="0E1A04EF" w14:textId="77777777" w:rsidR="00232FF0" w:rsidRDefault="00232FF0" w:rsidP="00232FF0">
      <w:pPr>
        <w:pStyle w:val="NoSpacing"/>
        <w:jc w:val="both"/>
        <w:rPr>
          <w:rFonts w:ascii="Times New Roman" w:hAnsi="Times New Roman" w:cs="Times New Roman"/>
          <w:b/>
          <w:sz w:val="24"/>
          <w:szCs w:val="24"/>
        </w:rPr>
      </w:pPr>
    </w:p>
    <w:p w14:paraId="0236307D" w14:textId="7EFCE2F4" w:rsidR="00AA3143" w:rsidRDefault="00AA3143" w:rsidP="00232FF0">
      <w:pPr>
        <w:pStyle w:val="NoSpacing"/>
        <w:jc w:val="both"/>
        <w:rPr>
          <w:rFonts w:ascii="Times New Roman" w:hAnsi="Times New Roman" w:cs="Times New Roman"/>
          <w:sz w:val="24"/>
          <w:szCs w:val="24"/>
        </w:rPr>
      </w:pPr>
      <w:r w:rsidRPr="00AA3143">
        <w:rPr>
          <w:rFonts w:ascii="Times New Roman" w:hAnsi="Times New Roman" w:cs="Times New Roman"/>
          <w:sz w:val="24"/>
          <w:szCs w:val="24"/>
          <w:vertAlign w:val="superscript"/>
        </w:rPr>
        <w:t>†</w:t>
      </w:r>
      <w:r w:rsidRPr="00AA3143">
        <w:rPr>
          <w:rFonts w:ascii="Times New Roman" w:hAnsi="Times New Roman" w:cs="Times New Roman"/>
          <w:sz w:val="24"/>
          <w:szCs w:val="24"/>
        </w:rPr>
        <w:t>Department of Chemistry, Clemson University, Clemson, SC, USA 29634</w:t>
      </w:r>
    </w:p>
    <w:p w14:paraId="469B9869" w14:textId="77777777" w:rsidR="00AA3143" w:rsidRDefault="00AA3143" w:rsidP="00232FF0">
      <w:pPr>
        <w:pStyle w:val="NoSpacing"/>
        <w:jc w:val="both"/>
        <w:rPr>
          <w:rFonts w:ascii="Times New Roman" w:hAnsi="Times New Roman" w:cs="Times New Roman"/>
          <w:sz w:val="24"/>
          <w:szCs w:val="24"/>
        </w:rPr>
      </w:pPr>
    </w:p>
    <w:p w14:paraId="12E50C79" w14:textId="77777777" w:rsidR="00AA3143" w:rsidRDefault="00AA3143" w:rsidP="00AA3143">
      <w:pPr>
        <w:pStyle w:val="BIEmailAddress"/>
      </w:pPr>
      <w:r>
        <w:rPr>
          <w:rFonts w:hint="eastAsia"/>
          <w:lang w:eastAsia="zh-CN"/>
        </w:rPr>
        <w:t xml:space="preserve">Corresponding Author, </w:t>
      </w:r>
      <w:r w:rsidRPr="004D20AC">
        <w:rPr>
          <w:lang w:eastAsia="zh-CN"/>
        </w:rPr>
        <w:t>*E-mail:</w:t>
      </w:r>
      <w:r>
        <w:rPr>
          <w:rFonts w:hint="eastAsia"/>
          <w:lang w:eastAsia="zh-CN"/>
        </w:rPr>
        <w:t xml:space="preserve"> </w:t>
      </w:r>
      <w:hyperlink r:id="rId5" w:history="1">
        <w:r w:rsidRPr="005666B7">
          <w:rPr>
            <w:rStyle w:val="Hyperlink"/>
            <w:rFonts w:hint="eastAsia"/>
          </w:rPr>
          <w:t>mcneill@clemson.edu</w:t>
        </w:r>
      </w:hyperlink>
    </w:p>
    <w:p w14:paraId="5A32D207" w14:textId="77777777" w:rsidR="00AA3143" w:rsidRPr="00AA3143" w:rsidRDefault="00AA3143" w:rsidP="00232FF0">
      <w:pPr>
        <w:pStyle w:val="NoSpacing"/>
        <w:jc w:val="both"/>
        <w:rPr>
          <w:rFonts w:ascii="Times New Roman" w:hAnsi="Times New Roman" w:cs="Times New Roman"/>
          <w:sz w:val="24"/>
          <w:szCs w:val="24"/>
        </w:rPr>
      </w:pPr>
    </w:p>
    <w:p w14:paraId="73E6BD3E" w14:textId="77777777" w:rsidR="00AA3143" w:rsidRDefault="00AA3143" w:rsidP="00232FF0">
      <w:pPr>
        <w:pStyle w:val="NoSpacing"/>
        <w:jc w:val="both"/>
        <w:rPr>
          <w:rFonts w:ascii="Times New Roman" w:hAnsi="Times New Roman" w:cs="Times New Roman"/>
          <w:b/>
          <w:sz w:val="24"/>
          <w:szCs w:val="24"/>
        </w:rPr>
      </w:pPr>
    </w:p>
    <w:p w14:paraId="75F6FA77" w14:textId="77777777" w:rsidR="00AA3143" w:rsidRDefault="00AA3143" w:rsidP="00232FF0">
      <w:pPr>
        <w:pStyle w:val="NoSpacing"/>
        <w:jc w:val="both"/>
        <w:rPr>
          <w:rFonts w:ascii="Times New Roman" w:hAnsi="Times New Roman" w:cs="Times New Roman"/>
          <w:b/>
          <w:sz w:val="24"/>
          <w:szCs w:val="24"/>
        </w:rPr>
      </w:pPr>
    </w:p>
    <w:p w14:paraId="1EF3ACAE" w14:textId="77777777" w:rsidR="00AA3143" w:rsidRDefault="00AA3143" w:rsidP="00232FF0">
      <w:pPr>
        <w:pStyle w:val="NoSpacing"/>
        <w:jc w:val="both"/>
        <w:rPr>
          <w:rFonts w:ascii="Times New Roman" w:hAnsi="Times New Roman" w:cs="Times New Roman"/>
          <w:b/>
          <w:sz w:val="24"/>
          <w:szCs w:val="24"/>
        </w:rPr>
      </w:pPr>
    </w:p>
    <w:p w14:paraId="05345606" w14:textId="77777777" w:rsidR="00AA3143" w:rsidRDefault="00AA3143" w:rsidP="00232FF0">
      <w:pPr>
        <w:pStyle w:val="NoSpacing"/>
        <w:jc w:val="both"/>
        <w:rPr>
          <w:rFonts w:ascii="Times New Roman" w:hAnsi="Times New Roman" w:cs="Times New Roman"/>
          <w:b/>
          <w:sz w:val="24"/>
          <w:szCs w:val="24"/>
        </w:rPr>
      </w:pPr>
    </w:p>
    <w:p w14:paraId="43D4CA3E" w14:textId="77777777" w:rsidR="00AA3143" w:rsidRDefault="00AA3143" w:rsidP="00232FF0">
      <w:pPr>
        <w:pStyle w:val="NoSpacing"/>
        <w:jc w:val="both"/>
        <w:rPr>
          <w:rFonts w:ascii="Times New Roman" w:hAnsi="Times New Roman" w:cs="Times New Roman"/>
          <w:b/>
          <w:sz w:val="24"/>
          <w:szCs w:val="24"/>
        </w:rPr>
      </w:pPr>
    </w:p>
    <w:p w14:paraId="555F90DA" w14:textId="77777777" w:rsidR="00AA3143" w:rsidRDefault="00AA3143" w:rsidP="00232FF0">
      <w:pPr>
        <w:pStyle w:val="NoSpacing"/>
        <w:jc w:val="both"/>
        <w:rPr>
          <w:rFonts w:ascii="Times New Roman" w:hAnsi="Times New Roman" w:cs="Times New Roman"/>
          <w:b/>
          <w:sz w:val="24"/>
          <w:szCs w:val="24"/>
        </w:rPr>
      </w:pPr>
    </w:p>
    <w:p w14:paraId="4E44DD5A" w14:textId="77777777" w:rsidR="00AA3143" w:rsidRDefault="00AA3143" w:rsidP="00232FF0">
      <w:pPr>
        <w:pStyle w:val="NoSpacing"/>
        <w:jc w:val="both"/>
        <w:rPr>
          <w:rFonts w:ascii="Times New Roman" w:hAnsi="Times New Roman" w:cs="Times New Roman"/>
          <w:b/>
          <w:sz w:val="24"/>
          <w:szCs w:val="24"/>
        </w:rPr>
      </w:pPr>
    </w:p>
    <w:p w14:paraId="42EC9D96" w14:textId="77777777" w:rsidR="00AA3143" w:rsidRDefault="00AA3143" w:rsidP="00232FF0">
      <w:pPr>
        <w:pStyle w:val="NoSpacing"/>
        <w:jc w:val="both"/>
        <w:rPr>
          <w:rFonts w:ascii="Times New Roman" w:hAnsi="Times New Roman" w:cs="Times New Roman"/>
          <w:b/>
          <w:sz w:val="24"/>
          <w:szCs w:val="24"/>
        </w:rPr>
      </w:pPr>
    </w:p>
    <w:p w14:paraId="0A665FCF" w14:textId="77777777" w:rsidR="00AA3143" w:rsidRDefault="00AA3143" w:rsidP="00232FF0">
      <w:pPr>
        <w:pStyle w:val="NoSpacing"/>
        <w:jc w:val="both"/>
        <w:rPr>
          <w:rFonts w:ascii="Times New Roman" w:hAnsi="Times New Roman" w:cs="Times New Roman"/>
          <w:b/>
          <w:sz w:val="24"/>
          <w:szCs w:val="24"/>
        </w:rPr>
      </w:pPr>
    </w:p>
    <w:p w14:paraId="14763349" w14:textId="77777777" w:rsidR="00AA3143" w:rsidRDefault="00AA3143" w:rsidP="00232FF0">
      <w:pPr>
        <w:pStyle w:val="NoSpacing"/>
        <w:jc w:val="both"/>
        <w:rPr>
          <w:rFonts w:ascii="Times New Roman" w:hAnsi="Times New Roman" w:cs="Times New Roman"/>
          <w:b/>
          <w:sz w:val="24"/>
          <w:szCs w:val="24"/>
        </w:rPr>
      </w:pPr>
    </w:p>
    <w:p w14:paraId="159A3C02" w14:textId="77777777" w:rsidR="00AA3143" w:rsidRDefault="00AA3143" w:rsidP="00232FF0">
      <w:pPr>
        <w:pStyle w:val="NoSpacing"/>
        <w:jc w:val="both"/>
        <w:rPr>
          <w:rFonts w:ascii="Times New Roman" w:hAnsi="Times New Roman" w:cs="Times New Roman"/>
          <w:b/>
          <w:sz w:val="24"/>
          <w:szCs w:val="24"/>
        </w:rPr>
      </w:pPr>
    </w:p>
    <w:p w14:paraId="58FCCCF3" w14:textId="77777777" w:rsidR="00AA3143" w:rsidRDefault="00AA3143" w:rsidP="00232FF0">
      <w:pPr>
        <w:pStyle w:val="NoSpacing"/>
        <w:jc w:val="both"/>
        <w:rPr>
          <w:rFonts w:ascii="Times New Roman" w:hAnsi="Times New Roman" w:cs="Times New Roman"/>
          <w:b/>
          <w:sz w:val="24"/>
          <w:szCs w:val="24"/>
        </w:rPr>
      </w:pPr>
    </w:p>
    <w:p w14:paraId="754F7744" w14:textId="77777777" w:rsidR="00AA3143" w:rsidRDefault="00AA3143" w:rsidP="00232FF0">
      <w:pPr>
        <w:pStyle w:val="NoSpacing"/>
        <w:jc w:val="both"/>
        <w:rPr>
          <w:rFonts w:ascii="Times New Roman" w:hAnsi="Times New Roman" w:cs="Times New Roman"/>
          <w:b/>
          <w:sz w:val="24"/>
          <w:szCs w:val="24"/>
        </w:rPr>
      </w:pPr>
    </w:p>
    <w:p w14:paraId="049F689D" w14:textId="77777777" w:rsidR="00AA3143" w:rsidRDefault="00AA3143" w:rsidP="00232FF0">
      <w:pPr>
        <w:pStyle w:val="NoSpacing"/>
        <w:jc w:val="both"/>
        <w:rPr>
          <w:rFonts w:ascii="Times New Roman" w:hAnsi="Times New Roman" w:cs="Times New Roman"/>
          <w:b/>
          <w:sz w:val="24"/>
          <w:szCs w:val="24"/>
        </w:rPr>
      </w:pPr>
    </w:p>
    <w:p w14:paraId="727CFAB7" w14:textId="77777777" w:rsidR="00AA3143" w:rsidRDefault="00AA3143" w:rsidP="00232FF0">
      <w:pPr>
        <w:pStyle w:val="NoSpacing"/>
        <w:jc w:val="both"/>
        <w:rPr>
          <w:rFonts w:ascii="Times New Roman" w:hAnsi="Times New Roman" w:cs="Times New Roman"/>
          <w:b/>
          <w:sz w:val="24"/>
          <w:szCs w:val="24"/>
        </w:rPr>
      </w:pPr>
    </w:p>
    <w:p w14:paraId="3FAB3AB6" w14:textId="77777777" w:rsidR="00AA3143" w:rsidRDefault="00AA3143" w:rsidP="00232FF0">
      <w:pPr>
        <w:pStyle w:val="NoSpacing"/>
        <w:jc w:val="both"/>
        <w:rPr>
          <w:rFonts w:ascii="Times New Roman" w:hAnsi="Times New Roman" w:cs="Times New Roman"/>
          <w:b/>
          <w:sz w:val="24"/>
          <w:szCs w:val="24"/>
        </w:rPr>
      </w:pPr>
    </w:p>
    <w:p w14:paraId="26F8381A" w14:textId="77777777" w:rsidR="00AA3143" w:rsidRDefault="00AA3143" w:rsidP="00232FF0">
      <w:pPr>
        <w:pStyle w:val="NoSpacing"/>
        <w:jc w:val="both"/>
        <w:rPr>
          <w:rFonts w:ascii="Times New Roman" w:hAnsi="Times New Roman" w:cs="Times New Roman"/>
          <w:b/>
          <w:sz w:val="24"/>
          <w:szCs w:val="24"/>
        </w:rPr>
      </w:pPr>
    </w:p>
    <w:p w14:paraId="1B8D0B13" w14:textId="77777777" w:rsidR="00AA3143" w:rsidRDefault="00AA3143" w:rsidP="00232FF0">
      <w:pPr>
        <w:pStyle w:val="NoSpacing"/>
        <w:jc w:val="both"/>
        <w:rPr>
          <w:rFonts w:ascii="Times New Roman" w:hAnsi="Times New Roman" w:cs="Times New Roman"/>
          <w:b/>
          <w:sz w:val="24"/>
          <w:szCs w:val="24"/>
        </w:rPr>
      </w:pPr>
    </w:p>
    <w:p w14:paraId="0CEE9246" w14:textId="77777777" w:rsidR="00AA3143" w:rsidRDefault="00AA3143" w:rsidP="00232FF0">
      <w:pPr>
        <w:pStyle w:val="NoSpacing"/>
        <w:jc w:val="both"/>
        <w:rPr>
          <w:rFonts w:ascii="Times New Roman" w:hAnsi="Times New Roman" w:cs="Times New Roman"/>
          <w:b/>
          <w:sz w:val="24"/>
          <w:szCs w:val="24"/>
        </w:rPr>
      </w:pPr>
    </w:p>
    <w:p w14:paraId="376E4E03" w14:textId="77777777" w:rsidR="00AA3143" w:rsidRDefault="00AA3143" w:rsidP="00232FF0">
      <w:pPr>
        <w:pStyle w:val="NoSpacing"/>
        <w:jc w:val="both"/>
        <w:rPr>
          <w:rFonts w:ascii="Times New Roman" w:hAnsi="Times New Roman" w:cs="Times New Roman"/>
          <w:b/>
          <w:sz w:val="24"/>
          <w:szCs w:val="24"/>
        </w:rPr>
      </w:pPr>
    </w:p>
    <w:p w14:paraId="1DB3A6FA" w14:textId="77777777" w:rsidR="00AA3143" w:rsidRDefault="00AA3143" w:rsidP="00232FF0">
      <w:pPr>
        <w:pStyle w:val="NoSpacing"/>
        <w:jc w:val="both"/>
        <w:rPr>
          <w:rFonts w:ascii="Times New Roman" w:hAnsi="Times New Roman" w:cs="Times New Roman"/>
          <w:b/>
          <w:sz w:val="24"/>
          <w:szCs w:val="24"/>
        </w:rPr>
      </w:pPr>
    </w:p>
    <w:p w14:paraId="10198F27" w14:textId="77777777" w:rsidR="00AA3143" w:rsidRDefault="00AA3143" w:rsidP="00232FF0">
      <w:pPr>
        <w:pStyle w:val="NoSpacing"/>
        <w:jc w:val="both"/>
        <w:rPr>
          <w:rFonts w:ascii="Times New Roman" w:hAnsi="Times New Roman" w:cs="Times New Roman"/>
          <w:b/>
          <w:sz w:val="24"/>
          <w:szCs w:val="24"/>
        </w:rPr>
      </w:pPr>
    </w:p>
    <w:p w14:paraId="3F9585D6" w14:textId="77777777" w:rsidR="00AA3143" w:rsidRDefault="00AA3143" w:rsidP="00232FF0">
      <w:pPr>
        <w:pStyle w:val="NoSpacing"/>
        <w:jc w:val="both"/>
        <w:rPr>
          <w:rFonts w:ascii="Times New Roman" w:hAnsi="Times New Roman" w:cs="Times New Roman"/>
          <w:b/>
          <w:sz w:val="24"/>
          <w:szCs w:val="24"/>
        </w:rPr>
      </w:pPr>
    </w:p>
    <w:p w14:paraId="663C4532" w14:textId="77777777" w:rsidR="00AA3143" w:rsidRDefault="00AA3143" w:rsidP="00232FF0">
      <w:pPr>
        <w:pStyle w:val="NoSpacing"/>
        <w:jc w:val="both"/>
        <w:rPr>
          <w:rFonts w:ascii="Times New Roman" w:hAnsi="Times New Roman" w:cs="Times New Roman"/>
          <w:b/>
          <w:sz w:val="24"/>
          <w:szCs w:val="24"/>
        </w:rPr>
      </w:pPr>
    </w:p>
    <w:p w14:paraId="313782EE" w14:textId="77777777" w:rsidR="00AA3143" w:rsidRDefault="00AA3143" w:rsidP="00232FF0">
      <w:pPr>
        <w:pStyle w:val="NoSpacing"/>
        <w:jc w:val="both"/>
        <w:rPr>
          <w:rFonts w:ascii="Times New Roman" w:hAnsi="Times New Roman" w:cs="Times New Roman"/>
          <w:b/>
          <w:sz w:val="24"/>
          <w:szCs w:val="24"/>
        </w:rPr>
      </w:pPr>
    </w:p>
    <w:p w14:paraId="39A6B04A" w14:textId="77777777" w:rsidR="00AA3143" w:rsidRDefault="00AA3143" w:rsidP="00232FF0">
      <w:pPr>
        <w:pStyle w:val="NoSpacing"/>
        <w:jc w:val="both"/>
        <w:rPr>
          <w:rFonts w:ascii="Times New Roman" w:hAnsi="Times New Roman" w:cs="Times New Roman"/>
          <w:b/>
          <w:sz w:val="24"/>
          <w:szCs w:val="24"/>
        </w:rPr>
      </w:pPr>
    </w:p>
    <w:p w14:paraId="4AC5D9D4" w14:textId="77777777" w:rsidR="00AA3143" w:rsidRDefault="00AA3143" w:rsidP="00232FF0">
      <w:pPr>
        <w:pStyle w:val="NoSpacing"/>
        <w:jc w:val="both"/>
        <w:rPr>
          <w:rFonts w:ascii="Times New Roman" w:hAnsi="Times New Roman" w:cs="Times New Roman"/>
          <w:b/>
          <w:sz w:val="24"/>
          <w:szCs w:val="24"/>
        </w:rPr>
      </w:pPr>
    </w:p>
    <w:p w14:paraId="234276C7" w14:textId="77777777" w:rsidR="00AA3143" w:rsidRDefault="00AA3143" w:rsidP="00232FF0">
      <w:pPr>
        <w:pStyle w:val="NoSpacing"/>
        <w:jc w:val="both"/>
        <w:rPr>
          <w:rFonts w:ascii="Times New Roman" w:hAnsi="Times New Roman" w:cs="Times New Roman"/>
          <w:b/>
          <w:sz w:val="24"/>
          <w:szCs w:val="24"/>
        </w:rPr>
      </w:pPr>
    </w:p>
    <w:p w14:paraId="47D38530" w14:textId="77777777" w:rsidR="00AA3143" w:rsidRDefault="00AA3143" w:rsidP="00232FF0">
      <w:pPr>
        <w:pStyle w:val="NoSpacing"/>
        <w:jc w:val="both"/>
        <w:rPr>
          <w:rFonts w:ascii="Times New Roman" w:hAnsi="Times New Roman" w:cs="Times New Roman"/>
          <w:b/>
          <w:sz w:val="24"/>
          <w:szCs w:val="24"/>
        </w:rPr>
      </w:pPr>
    </w:p>
    <w:p w14:paraId="18A95490" w14:textId="77777777" w:rsidR="00AA3143" w:rsidRDefault="00AA3143" w:rsidP="00232FF0">
      <w:pPr>
        <w:pStyle w:val="NoSpacing"/>
        <w:jc w:val="both"/>
        <w:rPr>
          <w:rFonts w:ascii="Times New Roman" w:hAnsi="Times New Roman" w:cs="Times New Roman"/>
          <w:b/>
          <w:sz w:val="24"/>
          <w:szCs w:val="24"/>
        </w:rPr>
      </w:pPr>
    </w:p>
    <w:p w14:paraId="331DCEC9" w14:textId="77777777" w:rsidR="00AA3143" w:rsidRDefault="00AA3143" w:rsidP="00232FF0">
      <w:pPr>
        <w:pStyle w:val="NoSpacing"/>
        <w:jc w:val="both"/>
        <w:rPr>
          <w:rFonts w:ascii="Times New Roman" w:hAnsi="Times New Roman" w:cs="Times New Roman"/>
          <w:b/>
          <w:sz w:val="24"/>
          <w:szCs w:val="24"/>
        </w:rPr>
      </w:pPr>
    </w:p>
    <w:p w14:paraId="1992D0E2" w14:textId="77777777" w:rsidR="00AA3143" w:rsidRDefault="00AA3143" w:rsidP="00232FF0">
      <w:pPr>
        <w:pStyle w:val="NoSpacing"/>
        <w:jc w:val="both"/>
        <w:rPr>
          <w:rFonts w:ascii="Times New Roman" w:hAnsi="Times New Roman" w:cs="Times New Roman"/>
          <w:b/>
          <w:sz w:val="24"/>
          <w:szCs w:val="24"/>
        </w:rPr>
      </w:pPr>
    </w:p>
    <w:p w14:paraId="30643C1A" w14:textId="77777777" w:rsidR="00AA3143" w:rsidRDefault="00AA3143" w:rsidP="00232FF0">
      <w:pPr>
        <w:pStyle w:val="NoSpacing"/>
        <w:jc w:val="both"/>
        <w:rPr>
          <w:rFonts w:ascii="Times New Roman" w:hAnsi="Times New Roman" w:cs="Times New Roman"/>
          <w:b/>
          <w:sz w:val="24"/>
          <w:szCs w:val="24"/>
        </w:rPr>
      </w:pPr>
    </w:p>
    <w:p w14:paraId="781C4B5B" w14:textId="77777777" w:rsidR="00AA3143" w:rsidRDefault="00AA3143" w:rsidP="00232FF0">
      <w:pPr>
        <w:pStyle w:val="NoSpacing"/>
        <w:jc w:val="both"/>
        <w:rPr>
          <w:rFonts w:ascii="Times New Roman" w:hAnsi="Times New Roman" w:cs="Times New Roman"/>
          <w:b/>
          <w:sz w:val="24"/>
          <w:szCs w:val="24"/>
        </w:rPr>
      </w:pPr>
    </w:p>
    <w:p w14:paraId="173C0F61" w14:textId="5FC42D9C" w:rsidR="00FA5FA5" w:rsidRDefault="00AA3143"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55852C79" w14:textId="77777777" w:rsidR="00AA3143" w:rsidRDefault="00AA3143" w:rsidP="00232FF0">
      <w:pPr>
        <w:pStyle w:val="NoSpacing"/>
        <w:jc w:val="both"/>
        <w:rPr>
          <w:rFonts w:ascii="Times New Roman" w:hAnsi="Times New Roman" w:cs="Times New Roman"/>
          <w:b/>
          <w:sz w:val="24"/>
          <w:szCs w:val="24"/>
        </w:rPr>
      </w:pPr>
    </w:p>
    <w:p w14:paraId="4965C0A8" w14:textId="2C3B69E4" w:rsidR="00FA5FA5" w:rsidRPr="00AA3143" w:rsidRDefault="00FA5FA5" w:rsidP="00232FF0">
      <w:pPr>
        <w:pStyle w:val="NoSpacing"/>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for determining exciton transport para</w:t>
      </w:r>
      <w:r w:rsidR="00056574">
        <w:rPr>
          <w:rFonts w:ascii="Times New Roman" w:hAnsi="Times New Roman" w:cs="Times New Roman"/>
          <w:sz w:val="24"/>
          <w:szCs w:val="24"/>
        </w:rPr>
        <w:t>meters in conjugated polymers</w:t>
      </w:r>
      <w:r w:rsidR="00EF15C5">
        <w:rPr>
          <w:rFonts w:ascii="Times New Roman" w:hAnsi="Times New Roman" w:cs="Times New Roman"/>
          <w:sz w:val="24"/>
          <w:szCs w:val="24"/>
        </w:rPr>
        <w:t xml:space="preserve">. </w:t>
      </w:r>
      <w:r w:rsidR="00762EC2">
        <w:rPr>
          <w:rFonts w:ascii="Times New Roman" w:hAnsi="Times New Roman" w:cs="Times New Roman"/>
          <w:sz w:val="24"/>
          <w:szCs w:val="24"/>
        </w:rPr>
        <w:t xml:space="preserve">Exciton dynamics of </w:t>
      </w:r>
      <w:r w:rsidR="00056574">
        <w:rPr>
          <w:rFonts w:ascii="Times New Roman" w:hAnsi="Times New Roman" w:cs="Times New Roman"/>
          <w:sz w:val="24"/>
          <w:szCs w:val="24"/>
        </w:rPr>
        <w:t>conjugated polymer</w:t>
      </w:r>
      <w:r>
        <w:rPr>
          <w:rFonts w:ascii="Times New Roman" w:hAnsi="Times New Roman" w:cs="Times New Roman"/>
          <w:sz w:val="24"/>
          <w:szCs w:val="24"/>
        </w:rPr>
        <w:t xml:space="preserve">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41366C">
        <w:rPr>
          <w:rFonts w:ascii="Times New Roman" w:hAnsi="Times New Roman" w:cs="Times New Roman"/>
          <w:sz w:val="24"/>
          <w:szCs w:val="24"/>
        </w:rPr>
        <w:t xml:space="preserve">from the polymer PFBT </w:t>
      </w:r>
      <w:r w:rsidR="009A42AF">
        <w:rPr>
          <w:rFonts w:ascii="Times New Roman" w:hAnsi="Times New Roman" w:cs="Times New Roman"/>
          <w:sz w:val="24"/>
          <w:szCs w:val="24"/>
        </w:rPr>
        <w:t xml:space="preserve">to the dye </w:t>
      </w:r>
      <w:r w:rsidR="00B93C07">
        <w:rPr>
          <w:rFonts w:ascii="Times New Roman" w:hAnsi="Times New Roman" w:cs="Times New Roman"/>
          <w:sz w:val="24"/>
          <w:szCs w:val="24"/>
        </w:rPr>
        <w:t>perylene red was evident</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Exciton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r w:rsidR="00444AAB">
        <w:rPr>
          <w:rFonts w:ascii="Times New Roman" w:hAnsi="Times New Roman" w:cs="Times New Roman"/>
          <w:sz w:val="24"/>
          <w:szCs w:val="24"/>
        </w:rPr>
        <w:t xml:space="preserve">exciton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owing in part to exciton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1A77C9">
        <w:rPr>
          <w:rFonts w:ascii="Times New Roman" w:hAnsi="Times New Roman" w:cs="Times New Roman"/>
          <w:sz w:val="24"/>
          <w:szCs w:val="24"/>
        </w:rPr>
        <w:t xml:space="preserve"> of defects</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r w:rsidR="007F017A">
        <w:rPr>
          <w:rFonts w:ascii="Times New Roman" w:hAnsi="Times New Roman" w:cs="Times New Roman"/>
          <w:sz w:val="24"/>
          <w:szCs w:val="24"/>
        </w:rPr>
        <w:t xml:space="preserve">exciton diffusion length of 12 nm </w:t>
      </w:r>
      <w:r w:rsidR="00806712">
        <w:rPr>
          <w:rFonts w:ascii="Times New Roman" w:hAnsi="Times New Roman" w:cs="Times New Roman"/>
          <w:sz w:val="24"/>
          <w:szCs w:val="24"/>
        </w:rPr>
        <w:t xml:space="preserve">and diffusion constant of </w:t>
      </w:r>
      <w:r w:rsidR="000F53FC">
        <w:rPr>
          <w:rFonts w:ascii="Times New Roman" w:hAnsi="Times New Roman" w:cs="Times New Roman"/>
          <w:sz w:val="24"/>
          <w:szCs w:val="24"/>
        </w:rPr>
        <w:t>8.0x10</w:t>
      </w:r>
      <w:r w:rsidR="000F53FC">
        <w:rPr>
          <w:rFonts w:ascii="Times New Roman" w:hAnsi="Times New Roman" w:cs="Times New Roman"/>
          <w:sz w:val="24"/>
          <w:szCs w:val="24"/>
          <w:vertAlign w:val="superscript"/>
        </w:rPr>
        <w:t>-9</w:t>
      </w:r>
      <w:r w:rsidR="00806712">
        <w:rPr>
          <w:rFonts w:ascii="Times New Roman" w:hAnsi="Times New Roman" w:cs="Times New Roman"/>
          <w:sz w:val="24"/>
          <w:szCs w:val="24"/>
        </w:rPr>
        <w:t xml:space="preserve"> </w:t>
      </w:r>
      <w:r w:rsidR="005D72B0">
        <w:rPr>
          <w:rFonts w:ascii="Times New Roman" w:hAnsi="Times New Roman" w:cs="Times New Roman"/>
          <w:sz w:val="24"/>
          <w:szCs w:val="24"/>
        </w:rPr>
        <w:t>m</w:t>
      </w:r>
      <w:r w:rsidR="000F53FC">
        <w:rPr>
          <w:rFonts w:ascii="Times New Roman" w:hAnsi="Times New Roman" w:cs="Times New Roman"/>
          <w:sz w:val="24"/>
          <w:szCs w:val="24"/>
          <w:vertAlign w:val="superscript"/>
        </w:rPr>
        <w:t>2</w:t>
      </w:r>
      <w:r w:rsidR="00A5065B">
        <w:rPr>
          <w:rFonts w:ascii="Times New Roman" w:hAnsi="Times New Roman" w:cs="Times New Roman"/>
          <w:sz w:val="24"/>
          <w:szCs w:val="24"/>
        </w:rPr>
        <w:t xml:space="preserve"> </w:t>
      </w:r>
      <w:r w:rsidR="005D72B0">
        <w:rPr>
          <w:rFonts w:ascii="Times New Roman" w:hAnsi="Times New Roman" w:cs="Times New Roman"/>
          <w:sz w:val="24"/>
          <w:szCs w:val="24"/>
        </w:rPr>
        <w:t>s</w:t>
      </w:r>
      <w:r w:rsidR="00A5065B">
        <w:rPr>
          <w:rFonts w:ascii="Times New Roman" w:hAnsi="Times New Roman" w:cs="Times New Roman"/>
          <w:sz w:val="24"/>
          <w:szCs w:val="24"/>
          <w:vertAlign w:val="superscript"/>
        </w:rPr>
        <w:t>-1</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7083D43F" w14:textId="77777777" w:rsidR="00AA3143" w:rsidRDefault="00AA3143" w:rsidP="00232FF0">
      <w:pPr>
        <w:pStyle w:val="NoSpacing"/>
        <w:jc w:val="both"/>
        <w:rPr>
          <w:rFonts w:ascii="Times New Roman" w:hAnsi="Times New Roman" w:cs="Times New Roman"/>
          <w:b/>
          <w:sz w:val="24"/>
          <w:szCs w:val="24"/>
        </w:rPr>
      </w:pPr>
    </w:p>
    <w:p w14:paraId="0C726E33" w14:textId="77777777" w:rsidR="00AA3143" w:rsidRDefault="00AA3143" w:rsidP="00232FF0">
      <w:pPr>
        <w:pStyle w:val="NoSpacing"/>
        <w:jc w:val="both"/>
        <w:rPr>
          <w:rFonts w:ascii="Times New Roman" w:hAnsi="Times New Roman" w:cs="Times New Roman"/>
          <w:b/>
          <w:sz w:val="24"/>
          <w:szCs w:val="24"/>
        </w:rPr>
      </w:pPr>
    </w:p>
    <w:p w14:paraId="1CFA5101" w14:textId="77777777" w:rsidR="00AA3143" w:rsidRDefault="00AA3143" w:rsidP="00232FF0">
      <w:pPr>
        <w:pStyle w:val="NoSpacing"/>
        <w:jc w:val="both"/>
        <w:rPr>
          <w:rFonts w:ascii="Times New Roman" w:hAnsi="Times New Roman" w:cs="Times New Roman"/>
          <w:b/>
          <w:sz w:val="24"/>
          <w:szCs w:val="24"/>
        </w:rPr>
      </w:pPr>
    </w:p>
    <w:p w14:paraId="4A0248DD" w14:textId="77777777" w:rsidR="00AA3143" w:rsidRDefault="00AA3143" w:rsidP="00232FF0">
      <w:pPr>
        <w:pStyle w:val="NoSpacing"/>
        <w:jc w:val="both"/>
        <w:rPr>
          <w:rFonts w:ascii="Times New Roman" w:hAnsi="Times New Roman" w:cs="Times New Roman"/>
          <w:b/>
          <w:sz w:val="24"/>
          <w:szCs w:val="24"/>
        </w:rPr>
      </w:pPr>
    </w:p>
    <w:p w14:paraId="54B21449" w14:textId="77777777" w:rsidR="00AA3143" w:rsidRDefault="00AA3143" w:rsidP="00232FF0">
      <w:pPr>
        <w:pStyle w:val="NoSpacing"/>
        <w:jc w:val="both"/>
        <w:rPr>
          <w:rFonts w:ascii="Times New Roman" w:hAnsi="Times New Roman" w:cs="Times New Roman"/>
          <w:b/>
          <w:sz w:val="24"/>
          <w:szCs w:val="24"/>
        </w:rPr>
      </w:pPr>
    </w:p>
    <w:p w14:paraId="4EC111BB" w14:textId="77777777" w:rsidR="00AA3143" w:rsidRDefault="00AA3143" w:rsidP="00232FF0">
      <w:pPr>
        <w:pStyle w:val="NoSpacing"/>
        <w:jc w:val="both"/>
        <w:rPr>
          <w:rFonts w:ascii="Times New Roman" w:hAnsi="Times New Roman" w:cs="Times New Roman"/>
          <w:b/>
          <w:sz w:val="24"/>
          <w:szCs w:val="24"/>
        </w:rPr>
      </w:pPr>
    </w:p>
    <w:p w14:paraId="5FD20B46" w14:textId="77777777" w:rsidR="00AA3143" w:rsidRDefault="00AA3143" w:rsidP="00232FF0">
      <w:pPr>
        <w:pStyle w:val="NoSpacing"/>
        <w:jc w:val="both"/>
        <w:rPr>
          <w:rFonts w:ascii="Times New Roman" w:hAnsi="Times New Roman" w:cs="Times New Roman"/>
          <w:b/>
          <w:sz w:val="24"/>
          <w:szCs w:val="24"/>
        </w:rPr>
      </w:pPr>
    </w:p>
    <w:p w14:paraId="18075C31" w14:textId="77777777" w:rsidR="00AA3143" w:rsidRDefault="00AA3143" w:rsidP="00232FF0">
      <w:pPr>
        <w:pStyle w:val="NoSpacing"/>
        <w:jc w:val="both"/>
        <w:rPr>
          <w:rFonts w:ascii="Times New Roman" w:hAnsi="Times New Roman" w:cs="Times New Roman"/>
          <w:b/>
          <w:sz w:val="24"/>
          <w:szCs w:val="24"/>
        </w:rPr>
      </w:pPr>
    </w:p>
    <w:p w14:paraId="6D687C85" w14:textId="77777777" w:rsidR="00AA3143" w:rsidRDefault="00AA3143" w:rsidP="00232FF0">
      <w:pPr>
        <w:pStyle w:val="NoSpacing"/>
        <w:jc w:val="both"/>
        <w:rPr>
          <w:rFonts w:ascii="Times New Roman" w:hAnsi="Times New Roman" w:cs="Times New Roman"/>
          <w:b/>
          <w:sz w:val="24"/>
          <w:szCs w:val="24"/>
        </w:rPr>
      </w:pPr>
    </w:p>
    <w:p w14:paraId="5C7DE769" w14:textId="77777777" w:rsidR="00AA3143" w:rsidRDefault="00AA3143" w:rsidP="00232FF0">
      <w:pPr>
        <w:pStyle w:val="NoSpacing"/>
        <w:jc w:val="both"/>
        <w:rPr>
          <w:rFonts w:ascii="Times New Roman" w:hAnsi="Times New Roman" w:cs="Times New Roman"/>
          <w:b/>
          <w:sz w:val="24"/>
          <w:szCs w:val="24"/>
        </w:rPr>
      </w:pPr>
    </w:p>
    <w:p w14:paraId="652392F7" w14:textId="77777777" w:rsidR="00AA3143" w:rsidRDefault="00AA3143" w:rsidP="00232FF0">
      <w:pPr>
        <w:pStyle w:val="NoSpacing"/>
        <w:jc w:val="both"/>
        <w:rPr>
          <w:rFonts w:ascii="Times New Roman" w:hAnsi="Times New Roman" w:cs="Times New Roman"/>
          <w:b/>
          <w:sz w:val="24"/>
          <w:szCs w:val="24"/>
        </w:rPr>
      </w:pPr>
    </w:p>
    <w:p w14:paraId="20C9F62F" w14:textId="77777777" w:rsidR="00AA3143" w:rsidRDefault="00AA3143" w:rsidP="00232FF0">
      <w:pPr>
        <w:pStyle w:val="NoSpacing"/>
        <w:jc w:val="both"/>
        <w:rPr>
          <w:rFonts w:ascii="Times New Roman" w:hAnsi="Times New Roman" w:cs="Times New Roman"/>
          <w:b/>
          <w:sz w:val="24"/>
          <w:szCs w:val="24"/>
        </w:rPr>
      </w:pPr>
    </w:p>
    <w:p w14:paraId="7EF6247D" w14:textId="77777777" w:rsidR="00AA3143" w:rsidRDefault="00AA3143" w:rsidP="00232FF0">
      <w:pPr>
        <w:pStyle w:val="NoSpacing"/>
        <w:jc w:val="both"/>
        <w:rPr>
          <w:rFonts w:ascii="Times New Roman" w:hAnsi="Times New Roman" w:cs="Times New Roman"/>
          <w:b/>
          <w:sz w:val="24"/>
          <w:szCs w:val="24"/>
        </w:rPr>
      </w:pPr>
    </w:p>
    <w:p w14:paraId="43E2D130" w14:textId="77777777" w:rsidR="00AA3143" w:rsidRDefault="00AA3143" w:rsidP="00232FF0">
      <w:pPr>
        <w:pStyle w:val="NoSpacing"/>
        <w:jc w:val="both"/>
        <w:rPr>
          <w:rFonts w:ascii="Times New Roman" w:hAnsi="Times New Roman" w:cs="Times New Roman"/>
          <w:b/>
          <w:sz w:val="24"/>
          <w:szCs w:val="24"/>
        </w:rPr>
      </w:pPr>
    </w:p>
    <w:p w14:paraId="6F7FE8FD" w14:textId="77777777" w:rsidR="00AA3143" w:rsidRDefault="00AA3143" w:rsidP="00232FF0">
      <w:pPr>
        <w:pStyle w:val="NoSpacing"/>
        <w:jc w:val="both"/>
        <w:rPr>
          <w:rFonts w:ascii="Times New Roman" w:hAnsi="Times New Roman" w:cs="Times New Roman"/>
          <w:b/>
          <w:sz w:val="24"/>
          <w:szCs w:val="24"/>
        </w:rPr>
      </w:pPr>
    </w:p>
    <w:p w14:paraId="191A27DA" w14:textId="77777777" w:rsidR="00AA3143" w:rsidRDefault="00AA3143" w:rsidP="00232FF0">
      <w:pPr>
        <w:pStyle w:val="NoSpacing"/>
        <w:jc w:val="both"/>
        <w:rPr>
          <w:rFonts w:ascii="Times New Roman" w:hAnsi="Times New Roman" w:cs="Times New Roman"/>
          <w:b/>
          <w:sz w:val="24"/>
          <w:szCs w:val="24"/>
        </w:rPr>
      </w:pPr>
    </w:p>
    <w:p w14:paraId="1B7785ED" w14:textId="77777777" w:rsidR="00AA3143" w:rsidRDefault="00AA3143" w:rsidP="00232FF0">
      <w:pPr>
        <w:pStyle w:val="NoSpacing"/>
        <w:jc w:val="both"/>
        <w:rPr>
          <w:rFonts w:ascii="Times New Roman" w:hAnsi="Times New Roman" w:cs="Times New Roman"/>
          <w:b/>
          <w:sz w:val="24"/>
          <w:szCs w:val="24"/>
        </w:rPr>
      </w:pPr>
    </w:p>
    <w:p w14:paraId="5359A39F" w14:textId="77777777" w:rsidR="00AA3143" w:rsidRDefault="00AA3143" w:rsidP="00232FF0">
      <w:pPr>
        <w:pStyle w:val="NoSpacing"/>
        <w:jc w:val="both"/>
        <w:rPr>
          <w:rFonts w:ascii="Times New Roman" w:hAnsi="Times New Roman" w:cs="Times New Roman"/>
          <w:b/>
          <w:sz w:val="24"/>
          <w:szCs w:val="24"/>
        </w:rPr>
      </w:pPr>
    </w:p>
    <w:p w14:paraId="30E6F264" w14:textId="77777777" w:rsidR="00AA3143" w:rsidRDefault="00AA3143" w:rsidP="00232FF0">
      <w:pPr>
        <w:pStyle w:val="NoSpacing"/>
        <w:jc w:val="both"/>
        <w:rPr>
          <w:rFonts w:ascii="Times New Roman" w:hAnsi="Times New Roman" w:cs="Times New Roman"/>
          <w:b/>
          <w:sz w:val="24"/>
          <w:szCs w:val="24"/>
        </w:rPr>
      </w:pPr>
    </w:p>
    <w:p w14:paraId="26EDA1D3" w14:textId="77777777" w:rsidR="00AA3143" w:rsidRDefault="00AA3143" w:rsidP="00232FF0">
      <w:pPr>
        <w:pStyle w:val="NoSpacing"/>
        <w:jc w:val="both"/>
        <w:rPr>
          <w:rFonts w:ascii="Times New Roman" w:hAnsi="Times New Roman" w:cs="Times New Roman"/>
          <w:b/>
          <w:sz w:val="24"/>
          <w:szCs w:val="24"/>
        </w:rPr>
      </w:pPr>
    </w:p>
    <w:p w14:paraId="0565D7AC" w14:textId="77777777" w:rsidR="00AA3143" w:rsidRDefault="00AA3143" w:rsidP="00232FF0">
      <w:pPr>
        <w:pStyle w:val="NoSpacing"/>
        <w:jc w:val="both"/>
        <w:rPr>
          <w:rFonts w:ascii="Times New Roman" w:hAnsi="Times New Roman" w:cs="Times New Roman"/>
          <w:b/>
          <w:sz w:val="24"/>
          <w:szCs w:val="24"/>
        </w:rPr>
      </w:pPr>
    </w:p>
    <w:p w14:paraId="2F0FA7EB" w14:textId="77777777" w:rsidR="00AA3143" w:rsidRDefault="00AA3143" w:rsidP="00232FF0">
      <w:pPr>
        <w:pStyle w:val="NoSpacing"/>
        <w:jc w:val="both"/>
        <w:rPr>
          <w:rFonts w:ascii="Times New Roman" w:hAnsi="Times New Roman" w:cs="Times New Roman"/>
          <w:b/>
          <w:sz w:val="24"/>
          <w:szCs w:val="24"/>
        </w:rPr>
      </w:pPr>
    </w:p>
    <w:p w14:paraId="06A9B253" w14:textId="77777777" w:rsidR="00AA3143" w:rsidRDefault="00AA3143" w:rsidP="00232FF0">
      <w:pPr>
        <w:pStyle w:val="NoSpacing"/>
        <w:jc w:val="both"/>
        <w:rPr>
          <w:rFonts w:ascii="Times New Roman" w:hAnsi="Times New Roman" w:cs="Times New Roman"/>
          <w:b/>
          <w:sz w:val="24"/>
          <w:szCs w:val="24"/>
        </w:rPr>
      </w:pPr>
    </w:p>
    <w:p w14:paraId="372AC65C" w14:textId="77777777" w:rsidR="00AA3143" w:rsidRDefault="00AA3143" w:rsidP="00232FF0">
      <w:pPr>
        <w:pStyle w:val="NoSpacing"/>
        <w:jc w:val="both"/>
        <w:rPr>
          <w:rFonts w:ascii="Times New Roman" w:hAnsi="Times New Roman" w:cs="Times New Roman"/>
          <w:b/>
          <w:sz w:val="24"/>
          <w:szCs w:val="24"/>
        </w:rPr>
      </w:pPr>
    </w:p>
    <w:p w14:paraId="7F0897B4" w14:textId="77777777" w:rsidR="00AA3143" w:rsidRDefault="00AA3143" w:rsidP="00232FF0">
      <w:pPr>
        <w:pStyle w:val="NoSpacing"/>
        <w:jc w:val="both"/>
        <w:rPr>
          <w:rFonts w:ascii="Times New Roman" w:hAnsi="Times New Roman" w:cs="Times New Roman"/>
          <w:b/>
          <w:sz w:val="24"/>
          <w:szCs w:val="24"/>
        </w:rPr>
      </w:pPr>
    </w:p>
    <w:p w14:paraId="07B0BDE5" w14:textId="77777777" w:rsidR="00AA3143" w:rsidRDefault="00AA3143" w:rsidP="00232FF0">
      <w:pPr>
        <w:pStyle w:val="NoSpacing"/>
        <w:jc w:val="both"/>
        <w:rPr>
          <w:rFonts w:ascii="Times New Roman" w:hAnsi="Times New Roman" w:cs="Times New Roman"/>
          <w:b/>
          <w:sz w:val="24"/>
          <w:szCs w:val="24"/>
        </w:rPr>
      </w:pPr>
    </w:p>
    <w:p w14:paraId="2271A414" w14:textId="77777777" w:rsidR="00AA3143" w:rsidRDefault="00AA3143" w:rsidP="00232FF0">
      <w:pPr>
        <w:pStyle w:val="NoSpacing"/>
        <w:jc w:val="both"/>
        <w:rPr>
          <w:rFonts w:ascii="Times New Roman" w:hAnsi="Times New Roman" w:cs="Times New Roman"/>
          <w:b/>
          <w:sz w:val="24"/>
          <w:szCs w:val="24"/>
        </w:rPr>
      </w:pPr>
    </w:p>
    <w:p w14:paraId="7CB05B58" w14:textId="77777777" w:rsidR="00AA3143" w:rsidRDefault="00AA3143" w:rsidP="00232FF0">
      <w:pPr>
        <w:pStyle w:val="NoSpacing"/>
        <w:jc w:val="both"/>
        <w:rPr>
          <w:rFonts w:ascii="Times New Roman" w:hAnsi="Times New Roman" w:cs="Times New Roman"/>
          <w:b/>
          <w:sz w:val="24"/>
          <w:szCs w:val="24"/>
        </w:rPr>
      </w:pPr>
    </w:p>
    <w:p w14:paraId="14AD3522" w14:textId="77777777" w:rsidR="00AA3143" w:rsidRDefault="00AA3143" w:rsidP="00232FF0">
      <w:pPr>
        <w:pStyle w:val="NoSpacing"/>
        <w:jc w:val="both"/>
        <w:rPr>
          <w:rFonts w:ascii="Times New Roman" w:hAnsi="Times New Roman" w:cs="Times New Roman"/>
          <w:b/>
          <w:sz w:val="24"/>
          <w:szCs w:val="24"/>
        </w:rPr>
      </w:pPr>
    </w:p>
    <w:p w14:paraId="53DC1E0F" w14:textId="77777777" w:rsidR="00AA3143" w:rsidRDefault="00AA3143" w:rsidP="00232FF0">
      <w:pPr>
        <w:pStyle w:val="NoSpacing"/>
        <w:jc w:val="both"/>
        <w:rPr>
          <w:rFonts w:ascii="Times New Roman" w:hAnsi="Times New Roman" w:cs="Times New Roman"/>
          <w:b/>
          <w:sz w:val="24"/>
          <w:szCs w:val="24"/>
        </w:rPr>
      </w:pPr>
    </w:p>
    <w:p w14:paraId="3E7A14F1" w14:textId="77777777" w:rsidR="00AA3143" w:rsidRDefault="00AA3143" w:rsidP="00232FF0">
      <w:pPr>
        <w:pStyle w:val="NoSpacing"/>
        <w:jc w:val="both"/>
        <w:rPr>
          <w:rFonts w:ascii="Times New Roman" w:hAnsi="Times New Roman" w:cs="Times New Roman"/>
          <w:b/>
          <w:sz w:val="24"/>
          <w:szCs w:val="24"/>
        </w:rPr>
      </w:pPr>
    </w:p>
    <w:p w14:paraId="6C82462D" w14:textId="77777777" w:rsidR="00AA3143" w:rsidRDefault="00AA3143" w:rsidP="00232FF0">
      <w:pPr>
        <w:pStyle w:val="NoSpacing"/>
        <w:jc w:val="both"/>
        <w:rPr>
          <w:rFonts w:ascii="Times New Roman" w:hAnsi="Times New Roman" w:cs="Times New Roman"/>
          <w:b/>
          <w:sz w:val="24"/>
          <w:szCs w:val="24"/>
        </w:rPr>
      </w:pPr>
    </w:p>
    <w:p w14:paraId="5CCB2A60" w14:textId="77777777" w:rsidR="00AA3143" w:rsidRDefault="00AA3143" w:rsidP="00232FF0">
      <w:pPr>
        <w:pStyle w:val="NoSpacing"/>
        <w:jc w:val="both"/>
        <w:rPr>
          <w:rFonts w:ascii="Times New Roman" w:hAnsi="Times New Roman" w:cs="Times New Roman"/>
          <w:b/>
          <w:sz w:val="24"/>
          <w:szCs w:val="24"/>
        </w:rPr>
      </w:pPr>
    </w:p>
    <w:p w14:paraId="792592A4" w14:textId="77777777" w:rsidR="00AA3143" w:rsidRDefault="00AA3143" w:rsidP="00232FF0">
      <w:pPr>
        <w:pStyle w:val="NoSpacing"/>
        <w:jc w:val="both"/>
        <w:rPr>
          <w:rFonts w:ascii="Times New Roman" w:hAnsi="Times New Roman" w:cs="Times New Roman"/>
          <w:b/>
          <w:sz w:val="24"/>
          <w:szCs w:val="24"/>
        </w:rPr>
      </w:pPr>
    </w:p>
    <w:p w14:paraId="5F9CBBA1" w14:textId="77777777" w:rsidR="00232FF0" w:rsidRPr="00232FF0" w:rsidRDefault="00232FF0" w:rsidP="00232FF0">
      <w:pPr>
        <w:pStyle w:val="NoSpacing"/>
        <w:jc w:val="both"/>
        <w:rPr>
          <w:rFonts w:ascii="Times New Roman" w:hAnsi="Times New Roman" w:cs="Times New Roman"/>
          <w:b/>
          <w:sz w:val="24"/>
          <w:szCs w:val="24"/>
        </w:rPr>
      </w:pPr>
      <w:r w:rsidRPr="00232FF0">
        <w:rPr>
          <w:rFonts w:ascii="Times New Roman" w:hAnsi="Times New Roman" w:cs="Times New Roman"/>
          <w:b/>
          <w:sz w:val="24"/>
          <w:szCs w:val="24"/>
        </w:rPr>
        <w:lastRenderedPageBreak/>
        <w:t>Introduction</w:t>
      </w:r>
    </w:p>
    <w:p w14:paraId="1AD6FE16" w14:textId="7E38A961" w:rsidR="00603CAC" w:rsidRPr="00120187" w:rsidRDefault="00603CAC" w:rsidP="00603CAC">
      <w:pPr>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2F4B01">
          <w:fldChar w:fldCharType="begin"/>
        </w:r>
        <w:r w:rsidR="002F4B01">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2F4B01">
          <w:fldChar w:fldCharType="separate"/>
        </w:r>
        <w:r w:rsidR="002F4B01" w:rsidRPr="00355453">
          <w:rPr>
            <w:noProof/>
            <w:vertAlign w:val="superscript"/>
          </w:rPr>
          <w:t>1</w:t>
        </w:r>
        <w:r w:rsidR="002F4B01">
          <w:fldChar w:fldCharType="end"/>
        </w:r>
      </w:hyperlink>
      <w:r w:rsidRPr="00120187">
        <w:t xml:space="preserve"> and light-emitting devices.</w:t>
      </w:r>
      <w:hyperlink w:anchor="_ENREF_2" w:tooltip="Yim, 2008 #1032" w:history="1">
        <w:r w:rsidR="002F4B01">
          <w:fldChar w:fldCharType="begin"/>
        </w:r>
        <w:r w:rsidR="002F4B01">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2F4B01">
          <w:fldChar w:fldCharType="separate"/>
        </w:r>
        <w:r w:rsidR="002F4B01" w:rsidRPr="00355453">
          <w:rPr>
            <w:noProof/>
            <w:vertAlign w:val="superscript"/>
          </w:rPr>
          <w:t>2</w:t>
        </w:r>
        <w:r w:rsidR="002F4B01">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and excellent photostability</w:t>
      </w:r>
      <w:r w:rsidRPr="00120187">
        <w:t>.</w:t>
      </w:r>
      <w:hyperlink w:anchor="_ENREF_3" w:tooltip="Wu, 2007 #32" w:history="1">
        <w:r w:rsidR="002F4B0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2F4B01">
          <w:instrText xml:space="preserve"> ADDIN EN.CITE </w:instrText>
        </w:r>
        <w:r w:rsidR="002F4B0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2F4B01">
          <w:instrText xml:space="preserve"> ADDIN EN.CITE.DATA </w:instrText>
        </w:r>
        <w:r w:rsidR="002F4B01">
          <w:fldChar w:fldCharType="end"/>
        </w:r>
        <w:r w:rsidR="002F4B01">
          <w:fldChar w:fldCharType="separate"/>
        </w:r>
        <w:r w:rsidR="002F4B01" w:rsidRPr="00626BD3">
          <w:rPr>
            <w:noProof/>
            <w:vertAlign w:val="superscript"/>
          </w:rPr>
          <w:t>3-9</w:t>
        </w:r>
        <w:r w:rsidR="002F4B01">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proofErr w:type="spellStart"/>
      <w:r w:rsidRPr="00120187">
        <w:t>photophysics</w:t>
      </w:r>
      <w:proofErr w:type="spellEnd"/>
      <w:r w:rsidRPr="00120187">
        <w:t xml:space="preserve">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Frenkel-type singlet exciton</w:t>
      </w:r>
      <w:r>
        <w:t>.</w:t>
      </w:r>
      <w:hyperlink w:anchor="_ENREF_10" w:tooltip="Emelianova, 2010 #1035" w:history="1">
        <w:r w:rsidR="002F4B01">
          <w:fldChar w:fldCharType="begin"/>
        </w:r>
        <w:r w:rsidR="002F4B01">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2F4B01">
          <w:fldChar w:fldCharType="separate"/>
        </w:r>
        <w:r w:rsidR="002F4B01" w:rsidRPr="00626BD3">
          <w:rPr>
            <w:noProof/>
            <w:vertAlign w:val="superscript"/>
          </w:rPr>
          <w:t>10</w:t>
        </w:r>
        <w:r w:rsidR="002F4B01">
          <w:fldChar w:fldCharType="end"/>
        </w:r>
      </w:hyperlink>
      <w:r w:rsidR="0067139B">
        <w:rPr>
          <w:vertAlign w:val="superscript"/>
        </w:rPr>
        <w:t>,</w:t>
      </w:r>
      <w:hyperlink w:anchor="_ENREF_11" w:tooltip="Kasha, 1965 #47" w:history="1">
        <w:r w:rsidR="002F4B01">
          <w:rPr>
            <w:vertAlign w:val="superscript"/>
          </w:rPr>
          <w:fldChar w:fldCharType="begin"/>
        </w:r>
        <w:r w:rsidR="002F4B01">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2F4B01">
          <w:rPr>
            <w:vertAlign w:val="superscript"/>
          </w:rPr>
          <w:fldChar w:fldCharType="separate"/>
        </w:r>
        <w:r w:rsidR="002F4B01">
          <w:rPr>
            <w:noProof/>
            <w:vertAlign w:val="superscript"/>
          </w:rPr>
          <w:t>11</w:t>
        </w:r>
        <w:r w:rsidR="002F4B01">
          <w:rPr>
            <w:vertAlign w:val="superscript"/>
          </w:rPr>
          <w:fldChar w:fldCharType="end"/>
        </w:r>
      </w:hyperlink>
      <w:r w:rsidR="00E55DB0">
        <w:t xml:space="preserve"> </w:t>
      </w:r>
      <w:r>
        <w:t>E</w:t>
      </w:r>
      <w:r w:rsidRPr="00120187">
        <w:t xml:space="preserve">nergy transfer between </w:t>
      </w:r>
      <w:r w:rsidR="0060280A">
        <w:t xml:space="preserve">sites or </w:t>
      </w:r>
      <w:r w:rsidRPr="00120187">
        <w:t>chromophores occurs via multiple processes, including incoherent, diffusion-like processes</w:t>
      </w:r>
      <w:r>
        <w:t>,</w:t>
      </w:r>
      <w:hyperlink w:anchor="_ENREF_12" w:tooltip="Lunt, 2009 #14" w:history="1">
        <w:r w:rsidR="002F4B0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2F4B01">
          <w:instrText xml:space="preserve"> ADDIN EN.CITE </w:instrText>
        </w:r>
        <w:r w:rsidR="002F4B0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2F4B01">
          <w:instrText xml:space="preserve"> ADDIN EN.CITE.DATA </w:instrText>
        </w:r>
        <w:r w:rsidR="002F4B01">
          <w:fldChar w:fldCharType="end"/>
        </w:r>
        <w:r w:rsidR="002F4B01">
          <w:fldChar w:fldCharType="separate"/>
        </w:r>
        <w:r w:rsidR="002F4B01" w:rsidRPr="00D66808">
          <w:rPr>
            <w:noProof/>
            <w:vertAlign w:val="superscript"/>
          </w:rPr>
          <w:t>12-14</w:t>
        </w:r>
        <w:r w:rsidR="002F4B01">
          <w:fldChar w:fldCharType="end"/>
        </w:r>
      </w:hyperlink>
      <w:r w:rsidR="00D66808">
        <w:t xml:space="preserve"> </w:t>
      </w:r>
      <w:hyperlink w:anchor="_ENREF_13" w:tooltip="Gammill, 1974 #48" w:history="1"/>
      <w:hyperlink w:anchor="_ENREF_14" w:tooltip="Powell, 1969 #53" w:history="1"/>
      <w:r>
        <w:t xml:space="preserve"> </w:t>
      </w:r>
      <w:r w:rsidR="00ED4B7E">
        <w:t>dispersive transport,</w:t>
      </w:r>
      <w:r w:rsidR="00ED4B7E" w:rsidRPr="00ED4B7E">
        <w:rPr>
          <w:highlight w:val="yellow"/>
        </w:rPr>
        <w:t>[ref]</w:t>
      </w:r>
      <w:r w:rsidR="00ED4B7E">
        <w:t xml:space="preserve"> </w:t>
      </w:r>
      <w:r>
        <w:t>and</w:t>
      </w:r>
      <w:r w:rsidRPr="00120187">
        <w:t xml:space="preserve"> in some cases, </w:t>
      </w:r>
      <w:r>
        <w:t xml:space="preserve">via </w:t>
      </w:r>
      <w:r w:rsidRPr="00120187">
        <w:t>ultrafast, long range coherent transport</w:t>
      </w:r>
      <w:r>
        <w:t>.</w:t>
      </w:r>
      <w:hyperlink w:anchor="_ENREF_15" w:tooltip="Scholes, 2006 #1036" w:history="1">
        <w:r w:rsidR="002F4B01">
          <w:fldChar w:fldCharType="begin"/>
        </w:r>
        <w:r w:rsidR="002F4B01">
          <w:instrText xml:space="preserve"> ADDIN EN.CITE &lt;EndNote&gt;&lt;Cite&gt;&lt;Author&gt;Scholes&lt;/Author&gt;&lt;Year&gt;2006&lt;/Year&gt;&lt;RecNum&gt;1036&lt;/RecNum&gt;&lt;DisplayText&gt;&lt;style face="superscript"&gt;15&lt;/style&gt;&lt;/DisplayText&gt;&lt;record&gt;&lt;rec-number&gt;1036&lt;/rec-number&gt;&lt;foreign-keys&gt;&lt;key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2F4B01">
          <w:fldChar w:fldCharType="separate"/>
        </w:r>
        <w:r w:rsidR="002F4B01" w:rsidRPr="00D66808">
          <w:rPr>
            <w:noProof/>
            <w:vertAlign w:val="superscript"/>
          </w:rPr>
          <w:t>15</w:t>
        </w:r>
        <w:r w:rsidR="002F4B01">
          <w:fldChar w:fldCharType="end"/>
        </w:r>
      </w:hyperlink>
      <w:r w:rsidR="00D068E3">
        <w:t xml:space="preserve"> In the exciton diffusion</w:t>
      </w:r>
      <w:r>
        <w:t xml:space="preserve"> picture, each polymer chain is considered to consist of several more or less independent chromophores</w:t>
      </w:r>
      <w:r w:rsidR="00BF10A1">
        <w:t xml:space="preserve"> or exciton sites</w:t>
      </w:r>
      <w:r>
        <w:t xml:space="preserve">, and excitations </w:t>
      </w:r>
      <w:r w:rsidRPr="00120187">
        <w:t xml:space="preserve">transfer </w:t>
      </w:r>
      <w:r w:rsidR="00BF10A1">
        <w:t>from one site to other nearby sites</w:t>
      </w:r>
      <w:r w:rsidRPr="00120187">
        <w:t xml:space="preserve"> via transition dipole-mediated Förster transfer.</w:t>
      </w:r>
      <w:hyperlink w:anchor="_ENREF_16" w:tooltip="Burkalov, 2005 #1037" w:history="1">
        <w:r w:rsidR="002F4B01">
          <w:fldChar w:fldCharType="begin"/>
        </w:r>
        <w:r w:rsidR="002F4B01">
          <w:instrText xml:space="preserve"> ADDIN EN.CITE &lt;EndNote&gt;&lt;Cite&gt;&lt;Author&gt;Burkalov&lt;/Author&gt;&lt;Year&gt;2005&lt;/Year&gt;&lt;RecNum&gt;1037&lt;/RecNum&gt;&lt;DisplayText&gt;&lt;style face="superscript"&gt;16&lt;/style&gt;&lt;/DisplayText&gt;&lt;record&gt;&lt;rec-number&gt;1037&lt;/rec-number&gt;&lt;foreign-keys&gt;&lt;key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2F4B01">
          <w:fldChar w:fldCharType="separate"/>
        </w:r>
        <w:r w:rsidR="002F4B01" w:rsidRPr="00D66808">
          <w:rPr>
            <w:noProof/>
            <w:vertAlign w:val="superscript"/>
          </w:rPr>
          <w:t>16</w:t>
        </w:r>
        <w:r w:rsidR="002F4B01">
          <w:fldChar w:fldCharType="end"/>
        </w:r>
      </w:hyperlink>
      <w:r w:rsidRPr="00120187">
        <w:t xml:space="preserve"> Multiple excitation transfer events typically occur during the excited state lifetime, resulting in a random walk-like process characterized by </w:t>
      </w:r>
      <w:proofErr w:type="gramStart"/>
      <w:r w:rsidRPr="00120187">
        <w:t>a diffusion</w:t>
      </w:r>
      <w:proofErr w:type="gramEnd"/>
      <w:r w:rsidRPr="00120187">
        <w:t xml:space="preserve"> constant or diffusion length. </w:t>
      </w:r>
      <w:r>
        <w:t>A</w:t>
      </w:r>
      <w:r w:rsidRPr="00120187">
        <w:t xml:space="preserve"> large exciton diffusion length is required for optimum photovoltaic device effic</w:t>
      </w:r>
      <w:r>
        <w:t xml:space="preserve">iency (for some device geometries), since excitons must travel to the </w:t>
      </w:r>
      <w:proofErr w:type="spellStart"/>
      <w:r>
        <w:t>heterojunction</w:t>
      </w:r>
      <w:proofErr w:type="spellEnd"/>
      <w:r>
        <w:t>, where charge separation</w:t>
      </w:r>
      <w:r w:rsidRPr="00120187">
        <w:t xml:space="preserve"> </w:t>
      </w:r>
      <w:r>
        <w:t>occurs</w:t>
      </w:r>
      <w:r w:rsidRPr="00120187">
        <w:t>. While the exciton diffusion length in high purity, crystalline inorganic semiconductors can reach several microns,</w:t>
      </w:r>
      <w:hyperlink w:anchor="_ENREF_17" w:tooltip="Gregg, 1997 #13" w:history="1">
        <w:r w:rsidR="002F4B01">
          <w:fldChar w:fldCharType="begin"/>
        </w:r>
        <w:r w:rsidR="002F4B01">
          <w:instrText xml:space="preserve"> ADDIN EN.CITE &lt;EndNote&gt;&lt;Cite&gt;&lt;Author&gt;Gregg&lt;/Author&gt;&lt;Year&gt;1997&lt;/Year&gt;&lt;RecNum&gt;13&lt;/RecNum&gt;&lt;DisplayText&gt;&lt;style face="superscript"&gt;17&lt;/style&gt;&lt;/DisplayText&gt;&lt;record&gt;&lt;rec-number&gt;13&lt;/rec-number&gt;&lt;foreign-keys&gt;&lt;key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2F4B01">
          <w:fldChar w:fldCharType="separate"/>
        </w:r>
        <w:r w:rsidR="002F4B01" w:rsidRPr="00D66808">
          <w:rPr>
            <w:noProof/>
            <w:vertAlign w:val="superscript"/>
          </w:rPr>
          <w:t>17</w:t>
        </w:r>
        <w:r w:rsidR="002F4B01">
          <w:fldChar w:fldCharType="end"/>
        </w:r>
      </w:hyperlink>
      <w:r w:rsidRPr="00120187">
        <w:t xml:space="preserve"> it is typically much shorter for organic semiconductors. For example, measured exciton diffusion lengths for single crystals of </w:t>
      </w:r>
      <w:proofErr w:type="spellStart"/>
      <w:r w:rsidRPr="00120187">
        <w:t>anthracene</w:t>
      </w:r>
      <w:proofErr w:type="spellEnd"/>
      <w:r w:rsidRPr="00120187">
        <w:t xml:space="preserve"> range from ~30 nm to 60 nm,</w:t>
      </w:r>
      <w:hyperlink w:anchor="_ENREF_18" w:tooltip="Donati, 1978 #971" w:history="1">
        <w:r w:rsidR="002F4B0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2F4B01">
          <w:instrText xml:space="preserve"> ADDIN EN.CITE </w:instrText>
        </w:r>
        <w:r w:rsidR="002F4B0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2F4B01">
          <w:instrText xml:space="preserve"> ADDIN EN.CITE.DATA </w:instrText>
        </w:r>
        <w:r w:rsidR="002F4B01">
          <w:fldChar w:fldCharType="end"/>
        </w:r>
        <w:r w:rsidR="002F4B01">
          <w:fldChar w:fldCharType="separate"/>
        </w:r>
        <w:r w:rsidR="002F4B01" w:rsidRPr="00D66808">
          <w:rPr>
            <w:noProof/>
            <w:vertAlign w:val="superscript"/>
          </w:rPr>
          <w:t>18-20</w:t>
        </w:r>
        <w:r w:rsidR="002F4B01">
          <w:fldChar w:fldCharType="end"/>
        </w:r>
      </w:hyperlink>
      <w:r w:rsidRPr="00120187">
        <w:t xml:space="preserve"> and diffusion lengths of under 15 nm are typically r</w:t>
      </w:r>
      <w:r w:rsidR="004018B4">
        <w:t>eported for conjugated polymers.</w:t>
      </w:r>
      <w:hyperlink w:anchor="_ENREF_21" w:tooltip="Lyons, 2005 #11" w:history="1">
        <w:r w:rsidR="002F4B0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2F4B01">
          <w:instrText xml:space="preserve"> ADDIN EN.CITE </w:instrText>
        </w:r>
        <w:r w:rsidR="002F4B0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2F4B01">
          <w:instrText xml:space="preserve"> ADDIN EN.CITE.DATA </w:instrText>
        </w:r>
        <w:r w:rsidR="002F4B01">
          <w:fldChar w:fldCharType="end"/>
        </w:r>
        <w:r w:rsidR="002F4B01">
          <w:fldChar w:fldCharType="separate"/>
        </w:r>
        <w:r w:rsidR="002F4B01" w:rsidRPr="00D66808">
          <w:rPr>
            <w:noProof/>
            <w:vertAlign w:val="superscript"/>
          </w:rPr>
          <w:t>21-23</w:t>
        </w:r>
        <w:r w:rsidR="002F4B01">
          <w:fldChar w:fldCharType="end"/>
        </w:r>
      </w:hyperlink>
      <w:r>
        <w:t xml:space="preserve"> I</w:t>
      </w:r>
      <w:r w:rsidRPr="00120187">
        <w:t xml:space="preserve">nteracting chromophores can also give rise to aggregate species such as dimers, H- and J-aggregates, </w:t>
      </w:r>
      <w:proofErr w:type="spellStart"/>
      <w:r w:rsidRPr="00120187">
        <w:t>excimers</w:t>
      </w:r>
      <w:proofErr w:type="spellEnd"/>
      <w:r w:rsidRPr="00120187">
        <w:t xml:space="preserve">, and </w:t>
      </w:r>
      <w:proofErr w:type="spellStart"/>
      <w:r w:rsidRPr="00120187">
        <w:t>exciplexes</w:t>
      </w:r>
      <w:proofErr w:type="spellEnd"/>
      <w:r>
        <w:t>.</w:t>
      </w:r>
      <w:hyperlink w:anchor="_ENREF_24" w:tooltip="Jelly, 1936 #1038" w:history="1">
        <w:r w:rsidR="002F4B01">
          <w:fldChar w:fldCharType="begin"/>
        </w:r>
        <w:r w:rsidR="002F4B01">
          <w:instrText xml:space="preserve"> ADDIN EN.CITE &lt;EndNote&gt;&lt;Cite&gt;&lt;Author&gt;Jelly&lt;/Author&gt;&lt;Year&gt;1936&lt;/Year&gt;&lt;RecNum&gt;1038&lt;/RecNum&gt;&lt;DisplayText&gt;&lt;style face="superscript"&gt;24&lt;/style&gt;&lt;/DisplayText&gt;&lt;record&gt;&lt;rec-number&gt;1038&lt;/rec-number&gt;&lt;foreign-keys&gt;&lt;key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2F4B01">
          <w:fldChar w:fldCharType="separate"/>
        </w:r>
        <w:r w:rsidR="002F4B01" w:rsidRPr="00D66808">
          <w:rPr>
            <w:noProof/>
            <w:vertAlign w:val="superscript"/>
          </w:rPr>
          <w:t>24</w:t>
        </w:r>
        <w:r w:rsidR="002F4B01">
          <w:fldChar w:fldCharType="end"/>
        </w:r>
      </w:hyperlink>
      <w:r w:rsidR="00A56AD8">
        <w:rPr>
          <w:vertAlign w:val="superscript"/>
        </w:rPr>
        <w:t>,</w:t>
      </w:r>
      <w:hyperlink w:anchor="_ENREF_25" w:tooltip="Hayer, 2012 #1039" w:history="1">
        <w:r w:rsidR="002F4B01">
          <w:rPr>
            <w:vertAlign w:val="superscript"/>
          </w:rPr>
          <w:fldChar w:fldCharType="begin"/>
        </w:r>
        <w:r w:rsidR="002F4B01">
          <w:rPr>
            <w:vertAlign w:val="superscript"/>
          </w:rPr>
          <w:instrText xml:space="preserve"> ADDIN EN.CITE &lt;EndNote&gt;&lt;Cite&gt;&lt;Author&gt;Hayer&lt;/Author&gt;&lt;Year&gt;2012&lt;/Year&gt;&lt;RecNum&gt;1039&lt;/RecNum&gt;&lt;DisplayText&gt;&lt;style face="superscript"&gt;25&lt;/style&gt;&lt;/DisplayText&gt;&lt;record&gt;&lt;rec-number&gt;1039&lt;/rec-number&gt;&lt;foreign-keys&gt;&lt;key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2F4B01">
          <w:rPr>
            <w:vertAlign w:val="superscript"/>
          </w:rPr>
          <w:fldChar w:fldCharType="separate"/>
        </w:r>
        <w:r w:rsidR="002F4B01">
          <w:rPr>
            <w:noProof/>
            <w:vertAlign w:val="superscript"/>
          </w:rPr>
          <w:t>25</w:t>
        </w:r>
        <w:r w:rsidR="002F4B01">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w:t>
      </w:r>
      <w:proofErr w:type="spellStart"/>
      <w:r w:rsidRPr="00120187">
        <w:t>polarons</w:t>
      </w:r>
      <w:proofErr w:type="spellEnd"/>
      <w:r w:rsidRPr="00120187">
        <w:t>),</w:t>
      </w:r>
      <w:hyperlink w:anchor="_ENREF_26" w:tooltip="McNeill, 2002 #63" w:history="1">
        <w:r w:rsidR="002F4B01">
          <w:fldChar w:fldCharType="begin"/>
        </w:r>
        <w:r w:rsidR="002F4B01">
          <w:instrText xml:space="preserve"> ADDIN EN.CITE &lt;EndNote&gt;&lt;Cite&gt;&lt;Author&gt;McNeill&lt;/Author&gt;&lt;Year&gt;2002&lt;/Year&gt;&lt;RecNum&gt;63&lt;/RecNum&gt;&lt;DisplayText&gt;&lt;style face="superscript"&gt;26&lt;/style&gt;&lt;/DisplayText&gt;&lt;record&gt;&lt;rec-number&gt;63&lt;/rec-number&gt;&lt;foreign-keys&gt;&lt;key app="EN" db-id="92td2f2aorv2tfe55a5vvddgadwe5vda5zez"&gt;63&lt;/key&gt;&lt;/foreign-keys&gt;&lt;ref-type name="Journal Article"&gt;17&lt;/ref-type&gt;&lt;contributors&gt;&lt;authors&gt;&lt;author&gt;McNeill, J. D.&lt;/author&gt;&lt;author&gt;Barbara, P. F.&lt;/author&gt;&lt;/authors&gt;&lt;/contributors&gt;&lt;auth-address&gt;Barbara, PF&amp;#xD;Univ Texas, Ctr Nanomol Sci &amp;amp; Technol, Dept Chem &amp;amp; Biochem, Austin, TX 78712 USA&amp;#xD;Univ Texas, Ctr Nanomol Sci &amp;amp; Technol, Dept Chem &amp;amp; Biochem, Austin, TX 78712 USA&amp;#xD;Univ Texas, Ctr Nanomol Sci &amp;amp; Technol, Dept Chem &amp;amp; Biochem, Austin, TX 78712 USA&lt;/auth-address&gt;&lt;titles&gt;&lt;title&gt;NSOM investigation of carrier generation, recombination, and drift in a conjugated polymer&lt;/title&gt;&lt;secondary-title&gt;Journal of Physical Chemistry B&lt;/secondary-title&gt;&lt;alt-title&gt;J Phys Chem B&lt;/alt-title&gt;&lt;/titles&gt;&lt;periodical&gt;&lt;full-title&gt;Journal of Physical Chemistry B&lt;/full-title&gt;&lt;/periodical&gt;&lt;pages&gt;4632-4639&lt;/pages&gt;&lt;volume&gt;106&lt;/volume&gt;&lt;number&gt;18&lt;/number&gt;&lt;keywords&gt;&lt;keyword&gt;light-emitting-diodes&lt;/keyword&gt;&lt;keyword&gt;scanning optical microscopy&lt;/keyword&gt;&lt;keyword&gt;meh-ppv&lt;/keyword&gt;&lt;keyword&gt;interchain interactions&lt;/keyword&gt;&lt;keyword&gt;field&lt;/keyword&gt;&lt;keyword&gt;photoluminescence&lt;/keyword&gt;&lt;keyword&gt;vinylene)&lt;/keyword&gt;&lt;keyword&gt;mobilities&lt;/keyword&gt;&lt;keyword&gt;morphology&lt;/keyword&gt;&lt;keyword&gt;spectra&lt;/keyword&gt;&lt;/keywords&gt;&lt;dates&gt;&lt;year&gt;2002&lt;/year&gt;&lt;pub-dates&gt;&lt;date&gt;May 9&lt;/date&gt;&lt;/pub-dates&gt;&lt;/dates&gt;&lt;isbn&gt;1520-6106&lt;/isbn&gt;&lt;accession-num&gt;ISI:000175488500009&lt;/accession-num&gt;&lt;urls&gt;&lt;related-urls&gt;&lt;url&gt;&amp;lt;Go to ISI&amp;gt;://000175488500009&lt;/url&gt;&lt;/related-urls&gt;&lt;/urls&gt;&lt;electronic-resource-num&gt;Doi 10.1021/Jp013471w&lt;/electronic-resource-num&gt;&lt;language&gt;English&lt;/language&gt;&lt;/record&gt;&lt;/Cite&gt;&lt;/EndNote&gt;</w:instrText>
        </w:r>
        <w:r w:rsidR="002F4B01">
          <w:fldChar w:fldCharType="separate"/>
        </w:r>
        <w:r w:rsidR="002F4B01" w:rsidRPr="00D66808">
          <w:rPr>
            <w:noProof/>
            <w:vertAlign w:val="superscript"/>
          </w:rPr>
          <w:t>26</w:t>
        </w:r>
        <w:r w:rsidR="002F4B01">
          <w:fldChar w:fldCharType="end"/>
        </w:r>
      </w:hyperlink>
      <w:r w:rsidRPr="00120187">
        <w:t xml:space="preserve"> defects in the polymer,</w:t>
      </w:r>
      <w:hyperlink w:anchor="_ENREF_27" w:tooltip="Hintschich, 2003 #1047" w:history="1">
        <w:r w:rsidR="002F4B01">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2F4B01">
          <w:instrText xml:space="preserve"> ADDIN EN.CITE </w:instrText>
        </w:r>
        <w:r w:rsidR="002F4B01">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2F4B01">
          <w:instrText xml:space="preserve"> ADDIN EN.CITE.DATA </w:instrText>
        </w:r>
        <w:r w:rsidR="002F4B01">
          <w:fldChar w:fldCharType="end"/>
        </w:r>
        <w:r w:rsidR="002F4B01">
          <w:fldChar w:fldCharType="separate"/>
        </w:r>
        <w:r w:rsidR="002F4B01" w:rsidRPr="00D66808">
          <w:rPr>
            <w:noProof/>
            <w:vertAlign w:val="superscript"/>
          </w:rPr>
          <w:t>27</w:t>
        </w:r>
        <w:r w:rsidR="002F4B01">
          <w:fldChar w:fldCharType="end"/>
        </w:r>
      </w:hyperlink>
      <w:r w:rsidRPr="00120187">
        <w:t xml:space="preserve"> or dopant species such as dyes and other polymers.</w:t>
      </w:r>
      <w:r w:rsidR="00D570A5">
        <w:fldChar w:fldCharType="begin"/>
      </w:r>
      <w:r w:rsidR="00D66808">
        <w:instrText xml:space="preserve"> ADDIN EN.CITE &lt;EndNote&gt;&lt;Cite&gt;&lt;Author&gt;Wu&lt;/Author&gt;&lt;Year&gt;2008&lt;/Year&gt;&lt;RecNum&gt;9&lt;/RecNum&gt;&lt;DisplayText&gt;&lt;style face="superscript"&gt;22,28&lt;/style&gt;&lt;/DisplayText&gt;&lt;record&gt;&lt;rec-number&gt;9&lt;/rec-number&gt;&lt;foreign-keys&gt;&lt;key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Cite&gt;&lt;Author&gt;Wu&lt;/Author&gt;&lt;Year&gt;2006&lt;/Year&gt;&lt;RecNum&gt;16&lt;/RecNum&gt;&lt;record&gt;&lt;rec-number&gt;16&lt;/rec-number&gt;&lt;foreign-keys&gt;&lt;key app="EN" db-id="dpfve59rdef2d4es2wbxfr9jpv9fsfs9xezd"&gt;16&lt;/key&gt;&lt;/foreign-keys&gt;&lt;ref-type name="Journal Article"&gt;17&lt;/ref-type&gt;&lt;contributors&gt;&lt;authors&gt;&lt;author&gt;Wu, C. F., Peng, H., Jiang, Y. and McNeill, J.&lt;/author&gt;&lt;/authors&gt;&lt;/contributors&gt;&lt;titles&gt;&lt;title&gt;“Energy Transfer Mediated Fluorescence from Blended Conjugated Polymer Nanoparticles.”&lt;/title&gt;&lt;secondary-title&gt;Journal of Physical Chemistry B&lt;/secondary-title&gt;&lt;/titles&gt;&lt;periodical&gt;&lt;full-title&gt;Journal of Physical Chemistry B&lt;/full-title&gt;&lt;/periodical&gt;&lt;pages&gt;14148&lt;/pages&gt;&lt;volume&gt;110&lt;/volume&gt;&lt;dates&gt;&lt;year&gt;2006&lt;/year&gt;&lt;/dates&gt;&lt;urls&gt;&lt;/urls&gt;&lt;/record&gt;&lt;/Cite&gt;&lt;/EndNote&gt;</w:instrText>
      </w:r>
      <w:r w:rsidR="00D570A5">
        <w:fldChar w:fldCharType="separate"/>
      </w:r>
      <w:hyperlink w:anchor="_ENREF_22" w:tooltip="Wu, 2008 #9" w:history="1">
        <w:r w:rsidR="002F4B01" w:rsidRPr="00D66808">
          <w:rPr>
            <w:noProof/>
            <w:vertAlign w:val="superscript"/>
          </w:rPr>
          <w:t>22</w:t>
        </w:r>
      </w:hyperlink>
      <w:r w:rsidR="00D66808" w:rsidRPr="00D66808">
        <w:rPr>
          <w:noProof/>
          <w:vertAlign w:val="superscript"/>
        </w:rPr>
        <w:t>,</w:t>
      </w:r>
      <w:hyperlink w:anchor="_ENREF_28" w:tooltip="Wu, 2006 #16" w:history="1">
        <w:r w:rsidR="002F4B01" w:rsidRPr="00D66808">
          <w:rPr>
            <w:noProof/>
            <w:vertAlign w:val="superscript"/>
          </w:rPr>
          <w:t>28</w:t>
        </w:r>
      </w:hyperlink>
      <w:r w:rsidR="00D570A5">
        <w:fldChar w:fldCharType="end"/>
      </w:r>
      <w:r>
        <w:t xml:space="preserve"> These processes can significantly reduce the </w:t>
      </w:r>
      <w:r w:rsidR="00B04A6A">
        <w:t xml:space="preserve">observed </w:t>
      </w:r>
      <w:r>
        <w:t>exciton diffusion length.</w:t>
      </w:r>
    </w:p>
    <w:p w14:paraId="44DE495D" w14:textId="6AF4496E" w:rsidR="00603CAC" w:rsidRPr="00A620CE" w:rsidRDefault="00603CAC" w:rsidP="00603CAC">
      <w:pPr>
        <w:jc w:val="both"/>
      </w:pPr>
      <w:r w:rsidRPr="00A620CE">
        <w:tab/>
        <w:t>Various experimental approac</w:t>
      </w:r>
      <w:r>
        <w:t>hes have been pursued for characteriz</w:t>
      </w:r>
      <w:r w:rsidRPr="00A620CE">
        <w:t>ing exciton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Mjk8L3N0eWxlPjwvRGlzcGxheVRleHQ+PHJlY29yZD48cmVjLW51bWJlcj4xNDwvcmVjLW51bWJl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D66808">
        <w:instrText xml:space="preserve"> ADDIN EN.CITE </w:instrText>
      </w:r>
      <w:r w:rsidR="00D66808">
        <w:fldChar w:fldCharType="begin">
          <w:fldData xml:space="preserve">PEVuZE5vdGU+PENpdGU+PEF1dGhvcj5MdW50PC9BdXRob3I+PFllYXI+MjAwOTwvWWVhcj48UmVj
TnVtPjE0PC9SZWNOdW0+PERpc3BsYXlUZXh0PjxzdHlsZSBmYWNlPSJzdXBlcnNjcmlwdCI+MTIs
Mjk8L3N0eWxlPjwvRGlzcGxheVRleHQ+PHJlY29yZD48cmVjLW51bWJlcj4xNDwvcmVjLW51bWJl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D66808">
        <w:instrText xml:space="preserve"> ADDIN EN.CITE.DATA </w:instrText>
      </w:r>
      <w:r w:rsidR="00D66808">
        <w:fldChar w:fldCharType="end"/>
      </w:r>
      <w:r w:rsidR="009C5FFB">
        <w:fldChar w:fldCharType="separate"/>
      </w:r>
      <w:hyperlink w:anchor="_ENREF_12" w:tooltip="Lunt, 2009 #14" w:history="1">
        <w:r w:rsidR="002F4B01" w:rsidRPr="00D66808">
          <w:rPr>
            <w:noProof/>
            <w:vertAlign w:val="superscript"/>
          </w:rPr>
          <w:t>12</w:t>
        </w:r>
      </w:hyperlink>
      <w:r w:rsidR="00D66808" w:rsidRPr="00D66808">
        <w:rPr>
          <w:noProof/>
          <w:vertAlign w:val="superscript"/>
        </w:rPr>
        <w:t>,</w:t>
      </w:r>
      <w:hyperlink w:anchor="_ENREF_29" w:tooltip="Hofmann, 2012 #339" w:history="1">
        <w:r w:rsidR="002F4B01" w:rsidRPr="00D66808">
          <w:rPr>
            <w:noProof/>
            <w:vertAlign w:val="superscript"/>
          </w:rPr>
          <w:t>29</w:t>
        </w:r>
      </w:hyperlink>
      <w:r w:rsidR="009C5FFB">
        <w:fldChar w:fldCharType="end"/>
      </w:r>
      <w:r w:rsidR="009C5FFB">
        <w:t xml:space="preserve"> </w:t>
      </w:r>
      <w:r w:rsidRPr="00A620CE">
        <w:t>confocal fluorescence microscopy,</w:t>
      </w:r>
      <w:hyperlink w:anchor="_ENREF_30" w:tooltip="Kelbauskas, 2003 #269" w:history="1">
        <w:r w:rsidR="002F4B01">
          <w:fldChar w:fldCharType="begin">
            <w:fldData xml:space="preserve">PEVuZE5vdGU+PENpdGU+PEF1dGhvcj5LZWxiYXVza2FzPC9BdXRob3I+PFllYXI+MjAwMzwvWWVh
cj48UmVjTnVtPjI2OTwvUmVjTnVtPjxEaXNwbGF5VGV4dD48c3R5bGUgZmFjZT0ic3VwZXJzY3Jp
cHQiPjMwPC9zdHlsZT48L0Rpc3BsYXlUZXh0PjxyZWNvcmQ+PHJlYy1udW1iZXI+MjY5PC9yZWMt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2F4B01">
          <w:instrText xml:space="preserve"> ADDIN EN.CITE </w:instrText>
        </w:r>
        <w:r w:rsidR="002F4B01">
          <w:fldChar w:fldCharType="begin">
            <w:fldData xml:space="preserve">PEVuZE5vdGU+PENpdGU+PEF1dGhvcj5LZWxiYXVza2FzPC9BdXRob3I+PFllYXI+MjAwMzwvWWVh
cj48UmVjTnVtPjI2OTwvUmVjTnVtPjxEaXNwbGF5VGV4dD48c3R5bGUgZmFjZT0ic3VwZXJzY3Jp
cHQiPjMwPC9zdHlsZT48L0Rpc3BsYXlUZXh0PjxyZWNvcmQ+PHJlYy1udW1iZXI+MjY5PC9yZWMt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2F4B01">
          <w:instrText xml:space="preserve"> ADDIN EN.CITE.DATA </w:instrText>
        </w:r>
        <w:r w:rsidR="002F4B01">
          <w:fldChar w:fldCharType="end"/>
        </w:r>
        <w:r w:rsidR="002F4B01">
          <w:fldChar w:fldCharType="separate"/>
        </w:r>
        <w:r w:rsidR="002F4B01" w:rsidRPr="00D66808">
          <w:rPr>
            <w:noProof/>
            <w:vertAlign w:val="superscript"/>
          </w:rPr>
          <w:t>30</w:t>
        </w:r>
        <w:r w:rsidR="002F4B01">
          <w:fldChar w:fldCharType="end"/>
        </w:r>
      </w:hyperlink>
      <w:r w:rsidRPr="00A620CE">
        <w:t xml:space="preserve"> near-field fluorescence mi</w:t>
      </w:r>
      <w:r>
        <w:t>croscopy,</w:t>
      </w:r>
      <w:hyperlink w:anchor="_ENREF_31" w:tooltip="McNeill, 2000 #65" w:history="1">
        <w:r w:rsidR="002F4B01">
          <w:fldChar w:fldCharType="begin">
            <w:fldData xml:space="preserve">PEVuZE5vdGU+PENpdGU+PEF1dGhvcj5NY05laWxsPC9BdXRob3I+PFllYXI+MjAwMDwvWWVhcj48
UmVjTnVtPjY1PC9SZWNOdW0+PERpc3BsYXlUZXh0PjxzdHlsZSBmYWNlPSJzdXBlcnNjcmlwdCI+
MzEtMzM8L3N0eWxlPjwvRGlzcGxheVRleHQ+PHJlY29yZD48cmVjLW51bWJlcj42NTwvcmVjLW51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2F4B01">
          <w:instrText xml:space="preserve"> ADDIN EN.CITE </w:instrText>
        </w:r>
        <w:r w:rsidR="002F4B01">
          <w:fldChar w:fldCharType="begin">
            <w:fldData xml:space="preserve">PEVuZE5vdGU+PENpdGU+PEF1dGhvcj5NY05laWxsPC9BdXRob3I+PFllYXI+MjAwMDwvWWVhcj48
UmVjTnVtPjY1PC9SZWNOdW0+PERpc3BsYXlUZXh0PjxzdHlsZSBmYWNlPSJzdXBlcnNjcmlwdCI+
MzEtMzM8L3N0eWxlPjwvRGlzcGxheVRleHQ+PHJlY29yZD48cmVjLW51bWJlcj42NTwvcmVjLW51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2F4B01">
          <w:instrText xml:space="preserve"> ADDIN EN.CITE.DATA </w:instrText>
        </w:r>
        <w:r w:rsidR="002F4B01">
          <w:fldChar w:fldCharType="end"/>
        </w:r>
        <w:r w:rsidR="002F4B01">
          <w:fldChar w:fldCharType="separate"/>
        </w:r>
        <w:r w:rsidR="002F4B01" w:rsidRPr="00D66808">
          <w:rPr>
            <w:noProof/>
            <w:vertAlign w:val="superscript"/>
          </w:rPr>
          <w:t>31-33</w:t>
        </w:r>
        <w:r w:rsidR="002F4B01">
          <w:fldChar w:fldCharType="end"/>
        </w:r>
      </w:hyperlink>
      <w:r w:rsidRPr="00A620CE">
        <w:t xml:space="preserve"> time-resolved fluorescence of dye-doped </w:t>
      </w:r>
      <w:r>
        <w:t>films, crystals, or nanoparticles</w:t>
      </w:r>
      <w:r w:rsidRPr="00A620CE">
        <w:t>,</w:t>
      </w:r>
      <w:r w:rsidR="00903EA1">
        <w:fldChar w:fldCharType="begin">
          <w:fldData xml:space="preserve">PEVuZE5vdGU+PENpdGU+PEF1dGhvcj5XdTwvQXV0aG9yPjxZZWFyPjIwMDg8L1llYXI+PFJlY051
bT45PC9SZWNOdW0+PERpc3BsYXlUZXh0PjxzdHlsZSBmYWNlPSJzdXBlcnNjcmlwdCI+MTQsMjEs
MjIsMzQ8L3N0eWxlPjwvRGlzcGxheVRleHQ+PHJlY29yZD48cmVjLW51bWJlcj45PC9yZWMtbnVt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D66808">
        <w:instrText xml:space="preserve"> ADDIN EN.CITE </w:instrText>
      </w:r>
      <w:r w:rsidR="00D66808">
        <w:fldChar w:fldCharType="begin">
          <w:fldData xml:space="preserve">PEVuZE5vdGU+PENpdGU+PEF1dGhvcj5XdTwvQXV0aG9yPjxZZWFyPjIwMDg8L1llYXI+PFJlY051
bT45PC9SZWNOdW0+PERpc3BsYXlUZXh0PjxzdHlsZSBmYWNlPSJzdXBlcnNjcmlwdCI+MTQsMjEs
MjIsMzQ8L3N0eWxlPjwvRGlzcGxheVRleHQ+PHJlY29yZD48cmVjLW51bWJlcj45PC9yZWMtbnVt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D66808">
        <w:instrText xml:space="preserve"> ADDIN EN.CITE.DATA </w:instrText>
      </w:r>
      <w:r w:rsidR="00D66808">
        <w:fldChar w:fldCharType="end"/>
      </w:r>
      <w:r w:rsidR="00903EA1">
        <w:fldChar w:fldCharType="separate"/>
      </w:r>
      <w:hyperlink w:anchor="_ENREF_14" w:tooltip="Powell, 1969 #516" w:history="1">
        <w:r w:rsidR="002F4B01" w:rsidRPr="00D66808">
          <w:rPr>
            <w:noProof/>
            <w:vertAlign w:val="superscript"/>
          </w:rPr>
          <w:t>14</w:t>
        </w:r>
      </w:hyperlink>
      <w:r w:rsidR="00D66808" w:rsidRPr="00D66808">
        <w:rPr>
          <w:noProof/>
          <w:vertAlign w:val="superscript"/>
        </w:rPr>
        <w:t>,</w:t>
      </w:r>
      <w:hyperlink w:anchor="_ENREF_21" w:tooltip="Lyons, 2005 #11" w:history="1">
        <w:r w:rsidR="002F4B01" w:rsidRPr="00D66808">
          <w:rPr>
            <w:noProof/>
            <w:vertAlign w:val="superscript"/>
          </w:rPr>
          <w:t>21</w:t>
        </w:r>
      </w:hyperlink>
      <w:r w:rsidR="00D66808" w:rsidRPr="00D66808">
        <w:rPr>
          <w:noProof/>
          <w:vertAlign w:val="superscript"/>
        </w:rPr>
        <w:t>,</w:t>
      </w:r>
      <w:hyperlink w:anchor="_ENREF_22" w:tooltip="Wu, 2008 #9" w:history="1">
        <w:r w:rsidR="002F4B01" w:rsidRPr="00D66808">
          <w:rPr>
            <w:noProof/>
            <w:vertAlign w:val="superscript"/>
          </w:rPr>
          <w:t>22</w:t>
        </w:r>
      </w:hyperlink>
      <w:r w:rsidR="00D66808" w:rsidRPr="00D66808">
        <w:rPr>
          <w:noProof/>
          <w:vertAlign w:val="superscript"/>
        </w:rPr>
        <w:t>,</w:t>
      </w:r>
      <w:hyperlink w:anchor="_ENREF_34" w:tooltip="Marciniak, 2012 #1045" w:history="1">
        <w:r w:rsidR="002F4B01" w:rsidRPr="00D66808">
          <w:rPr>
            <w:noProof/>
            <w:vertAlign w:val="superscript"/>
          </w:rPr>
          <w:t>34</w:t>
        </w:r>
      </w:hyperlink>
      <w:r w:rsidR="00903EA1">
        <w:fldChar w:fldCharType="end"/>
      </w:r>
      <w:r>
        <w:t xml:space="preserve"> and single particle imaging</w:t>
      </w:r>
      <w:r w:rsidRPr="00A620CE">
        <w:t>.</w:t>
      </w:r>
      <w:hyperlink w:anchor="_ENREF_35" w:tooltip="Bolinger, 2011 #54" w:history="1">
        <w:r w:rsidR="002F4B01">
          <w:fldChar w:fldCharType="begin"/>
        </w:r>
        <w:r w:rsidR="002F4B01">
          <w:instrText xml:space="preserve"> ADDIN EN.CITE &lt;EndNote&gt;&lt;Cite&gt;&lt;Author&gt;Bolinger&lt;/Author&gt;&lt;Year&gt;2011&lt;/Year&gt;&lt;RecNum&gt;54&lt;/RecNum&gt;&lt;DisplayText&gt;&lt;style face="superscript"&gt;35&lt;/style&gt;&lt;/DisplayText&gt;&lt;record&gt;&lt;rec-number&gt;54&lt;/rec-number&gt;&lt;foreign-keys&gt;&lt;key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2F4B01">
          <w:fldChar w:fldCharType="separate"/>
        </w:r>
        <w:r w:rsidR="002F4B01" w:rsidRPr="00D66808">
          <w:rPr>
            <w:noProof/>
            <w:vertAlign w:val="superscript"/>
          </w:rPr>
          <w:t>35</w:t>
        </w:r>
        <w:r w:rsidR="002F4B01">
          <w:fldChar w:fldCharType="end"/>
        </w:r>
      </w:hyperlink>
      <w:r w:rsidR="00AE4F49">
        <w:rPr>
          <w:vertAlign w:val="superscript"/>
        </w:rPr>
        <w:t>,</w:t>
      </w:r>
      <w:hyperlink w:anchor="_ENREF_36" w:tooltip="Yu, 2012 #1040" w:history="1">
        <w:r w:rsidR="002F4B01">
          <w:fldChar w:fldCharType="begin"/>
        </w:r>
        <w:r w:rsidR="002F4B01">
          <w:instrText xml:space="preserve"> ADDIN EN.CITE &lt;EndNote&gt;&lt;Cite&gt;&lt;Author&gt;Yu&lt;/Author&gt;&lt;Year&gt;2012&lt;/Year&gt;&lt;RecNum&gt;1040&lt;/RecNum&gt;&lt;DisplayText&gt;&lt;style face="superscript"&gt;36&lt;/style&gt;&lt;/DisplayText&gt;&lt;record&gt;&lt;rec-number&gt;1040&lt;/rec-number&gt;&lt;foreign-keys&gt;&lt;key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2F4B01">
          <w:fldChar w:fldCharType="separate"/>
        </w:r>
        <w:r w:rsidR="002F4B01" w:rsidRPr="00D66808">
          <w:rPr>
            <w:noProof/>
            <w:vertAlign w:val="superscript"/>
          </w:rPr>
          <w:t>36</w:t>
        </w:r>
        <w:r w:rsidR="002F4B01">
          <w:fldChar w:fldCharType="end"/>
        </w:r>
      </w:hyperlink>
      <w:r w:rsidR="00AE4F49">
        <w:t xml:space="preserve"> </w:t>
      </w:r>
      <w:r>
        <w:t>Different assumptions are involved in the various methods, Each contributing to different types of</w:t>
      </w:r>
      <w:r w:rsidRPr="00A620CE">
        <w:t xml:space="preserve"> systematic error</w:t>
      </w:r>
      <w:r>
        <w:t xml:space="preserve"> or bias, leading to a wide range of reported exciton diffusion lengths, as discussed by Forrest </w:t>
      </w:r>
      <w:r w:rsidRPr="00C60EE1">
        <w:rPr>
          <w:i/>
        </w:rPr>
        <w:t>et al</w:t>
      </w:r>
      <w:r w:rsidRPr="00A620CE">
        <w:t>.</w:t>
      </w:r>
      <w:hyperlink w:anchor="_ENREF_12" w:tooltip="Lunt, 2009 #14" w:history="1">
        <w:r w:rsidR="002F4B01">
          <w:fldChar w:fldCharType="begin"/>
        </w:r>
        <w:r w:rsidR="002F4B01">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2F4B01">
          <w:fldChar w:fldCharType="separate"/>
        </w:r>
        <w:r w:rsidR="002F4B01" w:rsidRPr="00D66808">
          <w:rPr>
            <w:noProof/>
            <w:vertAlign w:val="superscript"/>
          </w:rPr>
          <w:t>12</w:t>
        </w:r>
        <w:r w:rsidR="002F4B01">
          <w:fldChar w:fldCharType="end"/>
        </w:r>
      </w:hyperlink>
    </w:p>
    <w:p w14:paraId="1EB1578B" w14:textId="4561B4A1" w:rsidR="00603CAC" w:rsidRDefault="00603CAC" w:rsidP="00BF10A1">
      <w:pPr>
        <w:jc w:val="both"/>
      </w:pPr>
      <w:r w:rsidRPr="00A620CE">
        <w:tab/>
      </w:r>
      <w:r>
        <w:t>Here, w</w:t>
      </w:r>
      <w:r w:rsidRPr="00A620CE">
        <w:t xml:space="preserve">e </w:t>
      </w:r>
      <w:r>
        <w:t>examine some processes relevant to the determination of</w:t>
      </w:r>
      <w:r w:rsidRPr="00A620CE">
        <w:t xml:space="preserve"> exciton diffusion </w:t>
      </w:r>
      <w:r>
        <w:t xml:space="preserve">constants </w:t>
      </w:r>
      <w:r w:rsidRPr="00A620CE">
        <w:t xml:space="preserve">in </w:t>
      </w:r>
      <w:r>
        <w:t xml:space="preserve">dye-doped </w:t>
      </w:r>
      <w:r w:rsidRPr="00A620CE">
        <w:t>conjugated pol</w:t>
      </w:r>
      <w:r>
        <w:t>ymer nanoparticles by way of time-resolved fluorescence spectroscopy. In particular, we examine the effects of quenching by defects on the observed quenching efficienci</w:t>
      </w:r>
      <w:r w:rsidR="00B50092">
        <w:t>es and excited state dynamics. While quenching by defects</w:t>
      </w:r>
      <w:hyperlink w:anchor="_ENREF_27" w:tooltip="Hintschich, 2003 #1047" w:history="1">
        <w:r w:rsidR="00E65E8B">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E65E8B">
          <w:instrText xml:space="preserve"> ADDIN EN.CITE </w:instrText>
        </w:r>
        <w:r w:rsidR="00E65E8B">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E65E8B">
          <w:instrText xml:space="preserve"> ADDIN EN.CITE.DATA </w:instrText>
        </w:r>
        <w:r w:rsidR="00E65E8B">
          <w:fldChar w:fldCharType="end"/>
        </w:r>
        <w:r w:rsidR="00E65E8B">
          <w:fldChar w:fldCharType="separate"/>
        </w:r>
        <w:r w:rsidR="00E65E8B" w:rsidRPr="00D66808">
          <w:rPr>
            <w:noProof/>
            <w:vertAlign w:val="superscript"/>
          </w:rPr>
          <w:t>2</w:t>
        </w:r>
        <w:r w:rsidR="00E65E8B" w:rsidRPr="00D66808">
          <w:rPr>
            <w:noProof/>
            <w:vertAlign w:val="superscript"/>
          </w:rPr>
          <w:t>7</w:t>
        </w:r>
        <w:r w:rsidR="00E65E8B">
          <w:fldChar w:fldCharType="end"/>
        </w:r>
      </w:hyperlink>
      <w:r w:rsidR="00E65E8B">
        <w:t xml:space="preserve"> </w:t>
      </w:r>
      <w:r w:rsidR="00783B3E">
        <w:t xml:space="preserve">and hole </w:t>
      </w:r>
      <w:proofErr w:type="spellStart"/>
      <w:proofErr w:type="gramStart"/>
      <w:r w:rsidR="00783B3E">
        <w:t>polarons</w:t>
      </w:r>
      <w:proofErr w:type="spellEnd"/>
      <w:r w:rsidR="00783B3E" w:rsidRPr="00C60EE1">
        <w:rPr>
          <w:highlight w:val="yellow"/>
        </w:rPr>
        <w:t>[</w:t>
      </w:r>
      <w:proofErr w:type="gramEnd"/>
      <w:r w:rsidR="00783B3E" w:rsidRPr="00C60EE1">
        <w:rPr>
          <w:highlight w:val="yellow"/>
        </w:rPr>
        <w:t>ref]</w:t>
      </w:r>
      <w:r w:rsidR="00783B3E">
        <w:t xml:space="preserve"> </w:t>
      </w:r>
      <w:r w:rsidR="00E65E8B">
        <w:t xml:space="preserve">has been observed, </w:t>
      </w:r>
      <w:r w:rsidR="00783B3E">
        <w:t>q</w:t>
      </w:r>
      <w:r>
        <w:t xml:space="preserve">uenching by defects is rarely quantified in studies of </w:t>
      </w:r>
      <w:r w:rsidR="00783B3E">
        <w:t>exciton transport dynamics in conjugated polymer</w:t>
      </w:r>
      <w:r>
        <w:t xml:space="preserve">s, perhaps since it </w:t>
      </w:r>
      <w:r w:rsidR="00BF10A1">
        <w:t>is preferable to minimize</w:t>
      </w:r>
      <w:r>
        <w:t xml:space="preserve"> defects</w:t>
      </w:r>
      <w:r w:rsidR="00BF10A1">
        <w:t xml:space="preserve"> by employing proper technique</w:t>
      </w:r>
      <w:r>
        <w:t xml:space="preserve">. However, in some </w:t>
      </w:r>
      <w:r w:rsidR="0004234C">
        <w:t>cases defects can</w:t>
      </w:r>
      <w:r w:rsidR="00EA60E9">
        <w:t xml:space="preserve"> be </w:t>
      </w:r>
      <w:r w:rsidR="0004234C">
        <w:t>difficult to avoid entirely</w:t>
      </w:r>
      <w:r w:rsidR="00EA60E9">
        <w:t xml:space="preserve">, </w:t>
      </w:r>
      <w:r>
        <w:t>or there may be quenching by intrinsic species su</w:t>
      </w:r>
      <w:r w:rsidR="00BF10A1">
        <w:t xml:space="preserve">ch as </w:t>
      </w:r>
      <w:r>
        <w:t>aggregates</w:t>
      </w:r>
      <w:r w:rsidR="00BF10A1">
        <w:t xml:space="preserve">, </w:t>
      </w:r>
      <w:proofErr w:type="spellStart"/>
      <w:r>
        <w:t>exciplexes</w:t>
      </w:r>
      <w:proofErr w:type="spellEnd"/>
      <w:r w:rsidR="00BF10A1">
        <w:t xml:space="preserve">, or </w:t>
      </w:r>
      <w:proofErr w:type="spellStart"/>
      <w:r w:rsidR="00BF10A1">
        <w:t>photogenerated</w:t>
      </w:r>
      <w:proofErr w:type="spellEnd"/>
      <w:r w:rsidR="00BF10A1">
        <w:t xml:space="preserve"> </w:t>
      </w:r>
      <w:proofErr w:type="spellStart"/>
      <w:r w:rsidR="00BF10A1">
        <w:t>polarons</w:t>
      </w:r>
      <w:proofErr w:type="spellEnd"/>
      <w:r>
        <w:t>.</w:t>
      </w:r>
      <w:r w:rsidR="00CF4885">
        <w:t xml:space="preserve"> </w:t>
      </w:r>
      <w:r>
        <w:t>Furthermore, the combination of energy transfer and exciton diffusion can result in qu</w:t>
      </w:r>
      <w:r w:rsidR="00AA4DFA">
        <w:t>enching radii as large as 10 nm.</w:t>
      </w:r>
      <w:hyperlink w:anchor="_ENREF_37" w:tooltip="McNeill, 2004 #59" w:history="1">
        <w:r w:rsidR="002F4B01">
          <w:fldChar w:fldCharType="begin"/>
        </w:r>
        <w:r w:rsidR="002F4B01">
          <w:instrText xml:space="preserve"> ADDIN EN.CITE &lt;EndNote&gt;&lt;Cite&gt;&lt;Author&gt;McNeill&lt;/Author&gt;&lt;Year&gt;2004&lt;/Year&gt;&lt;RecNum&gt;59&lt;/RecNum&gt;&lt;DisplayText&gt;&lt;style face="superscript"&gt;37&lt;/style&gt;&lt;/DisplayText&gt;&lt;record&gt;&lt;rec-number&gt;59&lt;/rec-number&gt;&lt;foreign-keys&gt;&lt;key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2F4B01">
          <w:fldChar w:fldCharType="separate"/>
        </w:r>
        <w:r w:rsidR="002F4B01" w:rsidRPr="00D66808">
          <w:rPr>
            <w:noProof/>
            <w:vertAlign w:val="superscript"/>
          </w:rPr>
          <w:t>37</w:t>
        </w:r>
        <w:r w:rsidR="002F4B01">
          <w:fldChar w:fldCharType="end"/>
        </w:r>
      </w:hyperlink>
      <w:r>
        <w:t xml:space="preserve"> Thus, even very low defect concentrations could give rise to significant quenching. Additionally, quenching by </w:t>
      </w:r>
      <w:proofErr w:type="gramStart"/>
      <w:r>
        <w:t>hole</w:t>
      </w:r>
      <w:proofErr w:type="gramEnd"/>
      <w:r>
        <w:t xml:space="preserve"> </w:t>
      </w:r>
      <w:proofErr w:type="spellStart"/>
      <w:r>
        <w:t>polarons</w:t>
      </w:r>
      <w:proofErr w:type="spellEnd"/>
      <w:r>
        <w:t xml:space="preserve"> is significant a</w:t>
      </w:r>
      <w:r w:rsidR="008E7231">
        <w:t xml:space="preserve">t a polaron density of </w:t>
      </w:r>
      <w:r w:rsidR="00026440">
        <w:t>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MjYsMzg8L3N0eWxlPjwvRGlzcGxheVRleHQ+PHJlY29yZD48cmVjLW51bWJlcj42MzwvcmVjLW51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D66808">
        <w:instrText xml:space="preserve"> ADDIN EN.CITE </w:instrText>
      </w:r>
      <w:r w:rsidR="00D66808">
        <w:fldChar w:fldCharType="begin">
          <w:fldData xml:space="preserve">PEVuZE5vdGU+PENpdGU+PEF1dGhvcj5NY05laWxsPC9BdXRob3I+PFllYXI+MjAwMjwvWWVhcj48
UmVjTnVtPjYzPC9SZWNOdW0+PERpc3BsYXlUZXh0PjxzdHlsZSBmYWNlPSJzdXBlcnNjcmlwdCI+
MjYsMzg8L3N0eWxlPjwvRGlzcGxheVRleHQ+PHJlY29yZD48cmVjLW51bWJlcj42MzwvcmVjLW51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D66808">
        <w:instrText xml:space="preserve"> ADDIN EN.CITE.DATA </w:instrText>
      </w:r>
      <w:r w:rsidR="00D66808">
        <w:fldChar w:fldCharType="end"/>
      </w:r>
      <w:r w:rsidR="00026440">
        <w:fldChar w:fldCharType="separate"/>
      </w:r>
      <w:hyperlink w:anchor="_ENREF_26" w:tooltip="McNeill, 2002 #63" w:history="1">
        <w:r w:rsidR="002F4B01" w:rsidRPr="00D66808">
          <w:rPr>
            <w:noProof/>
            <w:vertAlign w:val="superscript"/>
          </w:rPr>
          <w:t>26</w:t>
        </w:r>
      </w:hyperlink>
      <w:r w:rsidR="00D66808" w:rsidRPr="00D66808">
        <w:rPr>
          <w:noProof/>
          <w:vertAlign w:val="superscript"/>
        </w:rPr>
        <w:t>,</w:t>
      </w:r>
      <w:hyperlink w:anchor="_ENREF_38" w:tooltip="Deussen, 1995 #1046" w:history="1">
        <w:r w:rsidR="002F4B01" w:rsidRPr="00D66808">
          <w:rPr>
            <w:noProof/>
            <w:vertAlign w:val="superscript"/>
          </w:rPr>
          <w:t>38</w:t>
        </w:r>
      </w:hyperlink>
      <w:r w:rsidR="00026440">
        <w:fldChar w:fldCharType="end"/>
      </w:r>
      <w:r>
        <w:t xml:space="preserve"> which is often exceeded in functioning devices. </w:t>
      </w:r>
      <w:r w:rsidR="00B47550">
        <w:t>W</w:t>
      </w:r>
      <w:r>
        <w:t xml:space="preserve">e observe complex fluorescence decay dynamics consistent with significant quenching by defects in </w:t>
      </w:r>
      <w:proofErr w:type="spellStart"/>
      <w:r>
        <w:t>undoped</w:t>
      </w:r>
      <w:proofErr w:type="spellEnd"/>
      <w:r>
        <w:t xml:space="preserve"> </w:t>
      </w:r>
      <w:r>
        <w:lastRenderedPageBreak/>
        <w:t>nanoparticles of MEH-PP</w:t>
      </w:r>
      <w:r w:rsidR="00026440">
        <w:t>V and PFBT</w:t>
      </w:r>
      <w:r>
        <w:t>. Therefore, we develop a modified approach to determining exciton diffusion parameters that explicitly includes quenching by defects. By</w:t>
      </w:r>
      <w:r w:rsidRPr="00A620CE">
        <w:t xml:space="preserve"> fitting the quenching efficiencies and </w:t>
      </w:r>
      <w:r>
        <w:t>complex fluorescence decay kinetic</w:t>
      </w:r>
      <w:r w:rsidRPr="00A620CE">
        <w:t>s to an exciton diffusion model</w:t>
      </w:r>
      <w:r>
        <w:t xml:space="preserve"> that explicitly includes quenching by defects</w:t>
      </w:r>
      <w:r w:rsidRPr="00A620CE">
        <w:t xml:space="preserve">, we obtain </w:t>
      </w:r>
      <w:r>
        <w:t xml:space="preserve">a corrected </w:t>
      </w:r>
      <w:r w:rsidRPr="00A620CE">
        <w:t xml:space="preserve">exciton diffusion </w:t>
      </w:r>
      <w:r w:rsidR="00B84E0D">
        <w:t>length</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r w:rsidR="00B400A4" w:rsidRPr="0076387E">
        <w:rPr>
          <w:i/>
        </w:rPr>
        <w:t>L</w:t>
      </w:r>
      <w:r w:rsidR="00B400A4" w:rsidRPr="0076387E">
        <w:rPr>
          <w:i/>
          <w:vertAlign w:val="subscript"/>
        </w:rPr>
        <w:t>D</w:t>
      </w:r>
      <w:r>
        <w:t xml:space="preserve"> by roughly a facto</w:t>
      </w:r>
      <w:r w:rsidR="004018B4">
        <w:t>r of 2</w:t>
      </w:r>
      <w:r w:rsidR="006E490C">
        <w:t>.</w:t>
      </w:r>
      <w:r w:rsidR="0087457D">
        <w:t xml:space="preserve"> </w:t>
      </w:r>
      <w:r>
        <w:t xml:space="preserve">Analysis of the distribution of lifetimes provided additional confirmation of quenching by defects: The fluorescence decays of doped and </w:t>
      </w:r>
      <w:proofErr w:type="spellStart"/>
      <w:r>
        <w:t>undoped</w:t>
      </w:r>
      <w:proofErr w:type="spellEnd"/>
      <w:r>
        <w:t xml:space="preserve"> particles were fit to a stretched exponential function, yielding a stretch parameter </w:t>
      </w:r>
      <w:r w:rsidRPr="005F45AC">
        <w:t>ß</w:t>
      </w:r>
      <w:r>
        <w:t xml:space="preserve">, which typically varies between ~0.3, indicating a broad distribution of lifetimes, and ~1.0, indicating a very narrow distribution (a single lifetime). Fitting the dynamics of </w:t>
      </w:r>
      <w:proofErr w:type="spellStart"/>
      <w:r>
        <w:t>undoped</w:t>
      </w:r>
      <w:proofErr w:type="spellEnd"/>
      <w:r>
        <w:t xml:space="preserve"> particles yielded ß = 0.6, consistent with significant quenching by defects. Analysis of the radiative and non-radiative rates was also consistent with quenching by defects. Our results indicate that quenching by defects can lead to significant underestimati</w:t>
      </w:r>
      <w:r w:rsidR="0076387E">
        <w:t>on of the exciton diffusion length</w:t>
      </w:r>
      <w:r>
        <w:t xml:space="preserve">, particularly for highly mobile excitons, which are highly susceptible to quenching by defects. The results are also promising for applications requiring highly mobile excitons, such as photovoltaic devices, since improvements in exciton diffusion length by a factor of 2 or more are expected if quenching by defects can be </w:t>
      </w:r>
      <w:r w:rsidR="007A2AC2">
        <w:t xml:space="preserve">substantially </w:t>
      </w:r>
      <w:r>
        <w:t>reduced.</w:t>
      </w:r>
    </w:p>
    <w:p w14:paraId="14783269" w14:textId="77777777" w:rsidR="00232FF0" w:rsidRDefault="00232FF0" w:rsidP="00232FF0">
      <w:pPr>
        <w:pStyle w:val="NoSpacing"/>
        <w:jc w:val="both"/>
        <w:rPr>
          <w:rFonts w:ascii="Times New Roman" w:hAnsi="Times New Roman" w:cs="Times New Roman"/>
          <w:sz w:val="24"/>
          <w:szCs w:val="24"/>
        </w:rPr>
      </w:pPr>
    </w:p>
    <w:p w14:paraId="6232A17C" w14:textId="1BCA29DD" w:rsidR="00232FF0" w:rsidRDefault="00AA3143"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EXPERIMENTAL METHODS</w:t>
      </w:r>
    </w:p>
    <w:p w14:paraId="4BFBF3F0" w14:textId="77777777" w:rsidR="00AA3143" w:rsidRDefault="00AA3143" w:rsidP="00232FF0">
      <w:pPr>
        <w:pStyle w:val="NoSpacing"/>
        <w:jc w:val="both"/>
        <w:rPr>
          <w:rFonts w:ascii="Times New Roman" w:hAnsi="Times New Roman" w:cs="Times New Roman"/>
          <w:b/>
          <w:sz w:val="24"/>
          <w:szCs w:val="24"/>
        </w:rPr>
      </w:pPr>
    </w:p>
    <w:p w14:paraId="4B6A0CDB" w14:textId="4FAF0031" w:rsidR="00232FF0" w:rsidRDefault="00232FF0" w:rsidP="00C8551D">
      <w:pPr>
        <w:autoSpaceDE w:val="0"/>
        <w:autoSpaceDN w:val="0"/>
        <w:adjustRightInd w:val="0"/>
        <w:ind w:firstLine="720"/>
        <w:jc w:val="both"/>
      </w:pPr>
      <w:r>
        <w:rPr>
          <w:b/>
        </w:rPr>
        <w:t xml:space="preserve">Materials. </w:t>
      </w:r>
      <w:r>
        <w:t xml:space="preserve">The copolymer </w:t>
      </w:r>
      <w:proofErr w:type="gramStart"/>
      <w:r>
        <w:t>poly[</w:t>
      </w:r>
      <w:proofErr w:type="gramEnd"/>
      <w:r>
        <w:t>(9,9-</w:t>
      </w:r>
      <w:r w:rsidRPr="00557746">
        <w:t>dioctylfluorenyl-2,7-diyl)-</w:t>
      </w:r>
      <w:r w:rsidRPr="00557746">
        <w:rPr>
          <w:i/>
          <w:iCs/>
        </w:rPr>
        <w:t>co</w:t>
      </w:r>
      <w:r w:rsidRPr="00557746">
        <w:t>-(1,4-benzo-{2,1</w:t>
      </w:r>
      <w:r>
        <w:t>'</w:t>
      </w:r>
      <w:r w:rsidRPr="00557746">
        <w:t>,3}-thiadiazole)]</w:t>
      </w:r>
      <w:r>
        <w:t xml:space="preserve"> </w:t>
      </w:r>
      <w:r w:rsidRPr="00557746">
        <w:t>(PFBT</w:t>
      </w:r>
      <w:r>
        <w:t xml:space="preserve">, MW 10,000, </w:t>
      </w:r>
      <w:proofErr w:type="spellStart"/>
      <w:r>
        <w:t>polydispersity</w:t>
      </w:r>
      <w:proofErr w:type="spellEnd"/>
      <w:r>
        <w:t xml:space="preserve"> 1.7</w:t>
      </w:r>
      <w:r w:rsidRPr="00557746">
        <w:t>)</w:t>
      </w:r>
      <w:r>
        <w:t xml:space="preserve"> was purchased from ADS Dyes, Inc. (Quebec, Canada). The fluorescent dye perylene red (</w:t>
      </w:r>
      <w:proofErr w:type="spellStart"/>
      <w:r>
        <w:t>Exalite</w:t>
      </w:r>
      <w:proofErr w:type="spellEnd"/>
      <w:r>
        <w:t xml:space="preserve"> 613) was purchased from Exciton (Dayton, OH). </w:t>
      </w:r>
      <w:r w:rsidR="00B17073">
        <w:t xml:space="preserve">The fluorescent dye fluorescein was purchased from Invitrogen (Eugene, OR). </w:t>
      </w:r>
      <w:r>
        <w:t xml:space="preserve">The solvent </w:t>
      </w:r>
      <w:proofErr w:type="spellStart"/>
      <w:r>
        <w:t>tetrahydrofuran</w:t>
      </w:r>
      <w:proofErr w:type="spellEnd"/>
      <w:r>
        <w:t xml:space="preserve"> (THF, anhydrous</w:t>
      </w:r>
      <w:r w:rsidR="00803EBE">
        <w:t>, inhibitor-free</w:t>
      </w:r>
      <w:r>
        <w:t xml:space="preserve">, 99.9%) </w:t>
      </w:r>
      <w:r w:rsidR="00B17073">
        <w:t>and sodium hydroxide</w:t>
      </w:r>
      <w:r w:rsidR="00A8367E">
        <w:t xml:space="preserve"> (</w:t>
      </w:r>
      <w:proofErr w:type="spellStart"/>
      <w:r w:rsidR="00A8367E">
        <w:t>SigmaUltra</w:t>
      </w:r>
      <w:proofErr w:type="spellEnd"/>
      <w:r w:rsidR="00A8367E">
        <w:t>, minimum 98%)</w:t>
      </w:r>
      <w:r w:rsidR="00B17073">
        <w:t xml:space="preserve"> were</w:t>
      </w:r>
      <w:r>
        <w:t xml:space="preserve"> purchased from Sigma-Aldrich</w:t>
      </w:r>
      <w:r w:rsidR="00C8551D">
        <w:t xml:space="preserve"> (Milwaukee, WI). All chemicals were used without further purification.</w:t>
      </w:r>
    </w:p>
    <w:p w14:paraId="3E7BFC3C" w14:textId="5CB73706" w:rsidR="00C21326" w:rsidRDefault="00C8551D" w:rsidP="00232FF0">
      <w:pPr>
        <w:autoSpaceDE w:val="0"/>
        <w:autoSpaceDN w:val="0"/>
        <w:adjustRightInd w:val="0"/>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 xml:space="preserve">iously described </w:t>
      </w:r>
      <w:proofErr w:type="spellStart"/>
      <w:r w:rsidR="009C7656">
        <w:t>nano</w:t>
      </w:r>
      <w:proofErr w:type="spellEnd"/>
      <w:r w:rsidR="009C7656">
        <w:t>-</w:t>
      </w:r>
      <w:r w:rsidR="00C21326">
        <w:t>precipitation method.</w:t>
      </w:r>
      <w:hyperlink w:anchor="_ENREF_39" w:tooltip="Szymanski, 2005 #1" w:history="1">
        <w:r w:rsidR="002F4B01">
          <w:fldChar w:fldCharType="begin"/>
        </w:r>
        <w:r w:rsidR="002F4B01">
          <w:instrText xml:space="preserve"> ADDIN EN.CITE &lt;EndNote&gt;&lt;Cite&gt;&lt;Author&gt;Szymanski&lt;/Author&gt;&lt;Year&gt;2005&lt;/Year&gt;&lt;RecNum&gt;1&lt;/RecNum&gt;&lt;DisplayText&gt;&lt;style face="superscript"&gt;39&lt;/style&gt;&lt;/DisplayText&gt;&lt;record&gt;&lt;rec-number&gt;1&lt;/rec-number&gt;&lt;foreign-keys&gt;&lt;key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F4B01">
          <w:fldChar w:fldCharType="separate"/>
        </w:r>
        <w:r w:rsidR="002F4B01" w:rsidRPr="00D66808">
          <w:rPr>
            <w:noProof/>
            <w:vertAlign w:val="superscript"/>
          </w:rPr>
          <w:t>39</w:t>
        </w:r>
        <w:r w:rsidR="002F4B01">
          <w:fldChar w:fldCharType="end"/>
        </w:r>
      </w:hyperlink>
      <w:r w:rsidR="00C21326">
        <w:t xml:space="preserve"> The copolymer PFBT was dissolved in THF by gentle agitation and prepared at a concentration of 1000 ppm. Perylene red was dissolved in THF by gentle agitation and prepared at a concentration of 100 ppm. The solution was further diluted to 2 ppm f</w:t>
      </w:r>
      <w:r w:rsidR="007A2AC2">
        <w:t>or mixing with the polymer solution</w:t>
      </w:r>
      <w:r w:rsidR="00C21326">
        <w:t>. Varying amounts of the dopant perylene red solution were mixed with the PFBT solution to produce so</w:t>
      </w:r>
      <w:r w:rsidR="007A2AC2">
        <w:t xml:space="preserve">lution mixtures with a </w:t>
      </w:r>
      <w:r w:rsidR="00C21326">
        <w:t xml:space="preserve">concentration of 20 ppm PFBT and dopant/host fractions of </w:t>
      </w:r>
      <w:proofErr w:type="gramStart"/>
      <w:r w:rsidR="00C21326">
        <w:t>0 to</w:t>
      </w:r>
      <w:proofErr w:type="gramEnd"/>
      <w:r w:rsidR="00C21326">
        <w:t xml:space="preserve"> 2 </w:t>
      </w:r>
      <w:proofErr w:type="spellStart"/>
      <w:r w:rsidR="00C21326">
        <w:t>wt</w:t>
      </w:r>
      <w:proofErr w:type="spellEnd"/>
      <w:r w:rsidR="00C21326">
        <w:t xml:space="preserve">% perylene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 subsequently vacuum filte</w:t>
      </w:r>
      <w:r w:rsidR="007A2AC2">
        <w:t>red through a glass fiber</w:t>
      </w:r>
      <w:r w:rsidR="000F6938">
        <w:t xml:space="preserve"> </w:t>
      </w:r>
      <w:proofErr w:type="spellStart"/>
      <w:r w:rsidR="000F6938">
        <w:t>prefilter</w:t>
      </w:r>
      <w:proofErr w:type="spellEnd"/>
      <w:r w:rsidR="000F6938">
        <w:t xml:space="preserve"> to remove larger aggregates and a 0.1 µm PTFE membrane filter. The resulting nanoparticle suspensions are clear (not turbid) and stable f</w:t>
      </w:r>
      <w:r w:rsidR="00A8367E">
        <w:t>or months</w:t>
      </w:r>
      <w:r w:rsidR="000F6938">
        <w:t xml:space="preserve"> with no visible signs of aggregation.</w:t>
      </w:r>
    </w:p>
    <w:p w14:paraId="358858FF" w14:textId="46662EEC" w:rsidR="001E5313" w:rsidRDefault="0059056A" w:rsidP="00232FF0">
      <w:pPr>
        <w:autoSpaceDE w:val="0"/>
        <w:autoSpaceDN w:val="0"/>
        <w:adjustRightInd w:val="0"/>
        <w:jc w:val="both"/>
      </w:pPr>
      <w:r>
        <w:tab/>
      </w:r>
      <w:r>
        <w:rPr>
          <w:b/>
        </w:rPr>
        <w:t>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perylene red doped PFBT nanoparticles were determined by atomic force microscopy (AFM). Sam</w:t>
      </w:r>
      <w:r w:rsidR="002E0BC9">
        <w:t xml:space="preserve">ples were prepared by </w:t>
      </w:r>
      <w:proofErr w:type="spellStart"/>
      <w:r w:rsidR="002E0BC9">
        <w:t>dipcasting</w:t>
      </w:r>
      <w:proofErr w:type="spellEnd"/>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w:t>
      </w:r>
      <w:proofErr w:type="spellStart"/>
      <w:r w:rsidR="00D33674">
        <w:t>Ambios</w:t>
      </w:r>
      <w:proofErr w:type="spellEnd"/>
      <w:r w:rsidR="00D33674">
        <w:t xml:space="preserve"> Q250 multimode AFM in</w:t>
      </w:r>
      <w:r w:rsidR="00E40E81">
        <w:t xml:space="preserve"> tapping</w:t>
      </w:r>
      <w:r w:rsidR="00D33674">
        <w:t xml:space="preserve"> mode.</w:t>
      </w:r>
      <w:r w:rsidR="00834846">
        <w:t xml:space="preserve"> The particle diameters were obtained from height analysis.</w:t>
      </w:r>
    </w:p>
    <w:p w14:paraId="1CC1F186" w14:textId="5E2EB0D9" w:rsidR="00252DCB" w:rsidRDefault="00BE4E16" w:rsidP="00F9441D">
      <w:pPr>
        <w:autoSpaceDE w:val="0"/>
        <w:autoSpaceDN w:val="0"/>
        <w:adjustRightInd w:val="0"/>
        <w:jc w:val="both"/>
      </w:pPr>
      <w:r>
        <w:lastRenderedPageBreak/>
        <w:tab/>
        <w:t xml:space="preserve">UV-Vis absorption spectra were collected on a Shimadzu UV2101PC scanning spectrophotometer using 1 cm quartz cuvettes. Fluorescence spectra were collected and </w:t>
      </w:r>
      <w:r w:rsidR="001E5313">
        <w:t xml:space="preserve">fluorescence </w:t>
      </w:r>
      <w:r>
        <w:t xml:space="preserve">quantum yield was measured using a commercial </w:t>
      </w:r>
      <w:proofErr w:type="spellStart"/>
      <w:r>
        <w:t>fluorimeter</w:t>
      </w:r>
      <w:proofErr w:type="spellEnd"/>
      <w:r>
        <w:t xml:space="preserve"> (</w:t>
      </w:r>
      <w:proofErr w:type="spellStart"/>
      <w:r>
        <w:t>Quantamaster</w:t>
      </w:r>
      <w:proofErr w:type="spellEnd"/>
      <w:r>
        <w:t>, Photon Technology International, In</w:t>
      </w:r>
      <w:r w:rsidR="00252DCB">
        <w:t xml:space="preserve">c.) using 1 cm quartz cuvettes. </w:t>
      </w:r>
      <w:r w:rsidR="00252DCB" w:rsidRPr="004C5BCA">
        <w:rPr>
          <w:highlight w:val="yellow"/>
        </w:rPr>
        <w:t>[</w:t>
      </w:r>
      <w:proofErr w:type="gramStart"/>
      <w:r w:rsidR="00252DCB" w:rsidRPr="004C5BCA">
        <w:rPr>
          <w:highlight w:val="yellow"/>
        </w:rPr>
        <w:t>insert</w:t>
      </w:r>
      <w:proofErr w:type="gramEnd"/>
      <w:r w:rsidR="00252DCB" w:rsidRPr="004C5BCA">
        <w:rPr>
          <w:highlight w:val="yellow"/>
        </w:rPr>
        <w:t xml:space="preserve"> bare-bones information about quantum yield determination, such as reference dye]</w:t>
      </w:r>
      <w:r w:rsidR="00A7425C">
        <w:t xml:space="preserve"> A</w:t>
      </w:r>
      <w:r w:rsidR="004C5BCA">
        <w:t xml:space="preserve"> Förster radius </w:t>
      </w:r>
      <w:r w:rsidR="00A7425C" w:rsidRPr="0022101A">
        <w:rPr>
          <w:highlight w:val="yellow"/>
        </w:rPr>
        <w:t>[of XX nm]</w:t>
      </w:r>
      <w:r w:rsidR="00A7425C">
        <w:t xml:space="preserve"> </w:t>
      </w:r>
      <w:r w:rsidR="004C5BCA">
        <w:t xml:space="preserve">for the PFBT/perylene red donor/acceptor pair was calculated utilizing the absorption spectrum of perylene red in THF and the emission spectrum of </w:t>
      </w:r>
      <w:proofErr w:type="spellStart"/>
      <w:r w:rsidR="004C5BCA">
        <w:t>undoped</w:t>
      </w:r>
      <w:proofErr w:type="spellEnd"/>
      <w:r w:rsidR="004C5BCA">
        <w:t xml:space="preserve"> PFBT CPNs using standard methods,</w:t>
      </w:r>
      <w:hyperlink w:anchor="_ENREF_40" w:tooltip="Lakowicz, 2006 #10" w:history="1">
        <w:r w:rsidR="004C5BCA">
          <w:fldChar w:fldCharType="begin"/>
        </w:r>
        <w:r w:rsidR="004C5BCA">
          <w:instrText xml:space="preserve"> ADDIN EN.CITE &lt;EndNote&gt;&lt;Cite&gt;&lt;Author&gt;Lakowicz&lt;/Author&gt;&lt;Year&gt;2006&lt;/Year&gt;&lt;RecNum&gt;10&lt;/RecNum&gt;&lt;DisplayText&gt;&lt;style face="superscript"&gt;40&lt;/style&gt;&lt;/DisplayText&gt;&lt;record&gt;&lt;rec-number&gt;10&lt;/rec-number&gt;&lt;foreign-keys&gt;&lt;key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4C5BCA">
          <w:fldChar w:fldCharType="separate"/>
        </w:r>
        <w:r w:rsidR="004C5BCA" w:rsidRPr="00D66808">
          <w:rPr>
            <w:noProof/>
            <w:vertAlign w:val="superscript"/>
          </w:rPr>
          <w:t>40</w:t>
        </w:r>
        <w:r w:rsidR="004C5BCA">
          <w:fldChar w:fldCharType="end"/>
        </w:r>
      </w:hyperlink>
      <w:r w:rsidR="004C5BCA">
        <w:t xml:space="preserve"> correcting for the solvent re</w:t>
      </w:r>
      <w:r w:rsidR="0022101A">
        <w:t>fractive index and assuming an</w:t>
      </w:r>
      <w:r w:rsidR="004C5BCA">
        <w:t xml:space="preserve"> orientation factor</w:t>
      </w:r>
      <w:r w:rsidR="0022101A">
        <w:t xml:space="preserve"> of</w:t>
      </w:r>
      <w:r w:rsidR="004C5BCA">
        <w:t xml:space="preserve"> </w:t>
      </w:r>
      <w:r w:rsidR="004C5BCA">
        <w:rPr>
          <w:noProof/>
          <w:position w:val="-6"/>
        </w:rPr>
        <w:drawing>
          <wp:inline distT="0" distB="0" distL="0" distR="0" wp14:anchorId="1CDFA02C" wp14:editId="18A07819">
            <wp:extent cx="612140" cy="208915"/>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40" cy="208915"/>
                    </a:xfrm>
                    <a:prstGeom prst="rect">
                      <a:avLst/>
                    </a:prstGeom>
                    <a:noFill/>
                    <a:ln>
                      <a:noFill/>
                    </a:ln>
                  </pic:spPr>
                </pic:pic>
              </a:graphicData>
            </a:graphic>
          </wp:inline>
        </w:drawing>
      </w:r>
      <w:r w:rsidR="009D24F1">
        <w:t>, which is the standard result for</w:t>
      </w:r>
      <w:r w:rsidR="004C5BCA">
        <w:t xml:space="preserve"> dynamic reorientation of transition dipoles.</w:t>
      </w:r>
    </w:p>
    <w:p w14:paraId="156CC561" w14:textId="00FF795E" w:rsidR="006B43B2" w:rsidRDefault="00252DCB" w:rsidP="006B43B2">
      <w:pPr>
        <w:autoSpaceDE w:val="0"/>
        <w:autoSpaceDN w:val="0"/>
        <w:adjustRightInd w:val="0"/>
        <w:jc w:val="both"/>
      </w:pPr>
      <w:r>
        <w:tab/>
      </w:r>
      <w:r w:rsidR="00BE4E16">
        <w:t>Fluorescence lifetimes were measur</w:t>
      </w:r>
      <w:r w:rsidR="00CC2FB4">
        <w:t xml:space="preserve">ed </w:t>
      </w:r>
      <w:r w:rsidR="003801C0">
        <w:t xml:space="preserve">in air </w:t>
      </w:r>
      <w:r w:rsidR="00CC2FB4">
        <w:t xml:space="preserve">using time-correlated single </w:t>
      </w:r>
      <w:r w:rsidR="00BE4E16">
        <w:t xml:space="preserve">photon counting (TCSPC) spectroscopy. The second harmonic (420 nm) of the output of a mode-locked </w:t>
      </w:r>
      <w:proofErr w:type="spellStart"/>
      <w:r w:rsidR="00BE4E16">
        <w:t>Ti</w:t>
      </w:r>
      <w:proofErr w:type="gramStart"/>
      <w:r w:rsidR="00BE4E16">
        <w:t>:Sapphire</w:t>
      </w:r>
      <w:proofErr w:type="spellEnd"/>
      <w:proofErr w:type="gramEnd"/>
      <w:r w:rsidR="00BE4E16">
        <w:t xml:space="preserve"> laser </w:t>
      </w:r>
      <w:commentRangeStart w:id="0"/>
      <w:r w:rsidR="00BE4E16">
        <w:t>(Coherent Mira 9000</w:t>
      </w:r>
      <w:r w:rsidR="00A73381">
        <w:t xml:space="preserve">, 840 nm, ~150 </w:t>
      </w:r>
      <w:proofErr w:type="spellStart"/>
      <w:r w:rsidR="00A73381">
        <w:t>fs</w:t>
      </w:r>
      <w:proofErr w:type="spellEnd"/>
      <w:r w:rsidR="00A73381">
        <w:t xml:space="preserve"> </w:t>
      </w:r>
      <w:proofErr w:type="spellStart"/>
      <w:r w:rsidR="00A73381">
        <w:t>pulsewidth</w:t>
      </w:r>
      <w:proofErr w:type="spellEnd"/>
      <w:r w:rsidR="00BE4E16">
        <w:t>)</w:t>
      </w:r>
      <w:commentRangeEnd w:id="0"/>
      <w:r w:rsidR="001D6014">
        <w:rPr>
          <w:rStyle w:val="CommentReference"/>
        </w:rPr>
        <w:commentReference w:id="0"/>
      </w:r>
      <w:r w:rsidR="00BE4E16">
        <w:t xml:space="preserve"> was used to </w:t>
      </w:r>
      <w:r w:rsidR="00B50B37">
        <w:t>excite the sample</w:t>
      </w:r>
      <w:r w:rsidR="005D1E32">
        <w:t>. The output of a fast PIN diode (</w:t>
      </w:r>
      <w:proofErr w:type="spellStart"/>
      <w:r w:rsidR="005D1E32">
        <w:t>Thorlabs</w:t>
      </w:r>
      <w:proofErr w:type="spellEnd"/>
      <w:r w:rsidR="005D1E32">
        <w:t xml:space="preserve"> DE</w:t>
      </w:r>
      <w:r w:rsidR="00B16C56">
        <w:t>T210)</w:t>
      </w:r>
      <w:r w:rsidR="005D1E32">
        <w:t xml:space="preserve"> was used as the start pulse for a time-to-amplitude converter (TAC, Canberra Model 2145).</w:t>
      </w:r>
      <w:r w:rsidR="00CC2FB4">
        <w:t xml:space="preserve"> The laser output incident on the PIN diode was attenuated until the output voltage of the PIN diode read 200 mV.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w:t>
      </w:r>
      <w:proofErr w:type="gramStart"/>
      <w:r w:rsidR="00CC2FB4">
        <w:t>540 ±</w:t>
      </w:r>
      <w:proofErr w:type="gramEnd"/>
      <w:r w:rsidR="00CC2FB4">
        <w:t>10 nm band pass filter was added for the doped samples in order to filter out the emission from perylene red.</w:t>
      </w:r>
      <w:r w:rsidR="005D1E32">
        <w:t xml:space="preserve"> </w:t>
      </w:r>
      <w:r w:rsidR="00CC2FB4">
        <w:t>The emission w</w:t>
      </w:r>
      <w:r w:rsidR="00FA23C3">
        <w:t>as detected by a single pho</w:t>
      </w:r>
      <w:r w:rsidR="00652AE7">
        <w:t xml:space="preserve">ton </w:t>
      </w:r>
      <w:proofErr w:type="gramStart"/>
      <w:r w:rsidR="00652AE7">
        <w:t>avalanche  photodiode</w:t>
      </w:r>
      <w:proofErr w:type="gramEnd"/>
      <w:r w:rsidR="00652AE7">
        <w:t xml:space="preserve"> (</w:t>
      </w:r>
      <w:r w:rsidR="00494BC8" w:rsidRPr="00494BC8">
        <w:t xml:space="preserve">id </w:t>
      </w:r>
      <w:proofErr w:type="spellStart"/>
      <w:r w:rsidR="00494BC8" w:rsidRPr="00494BC8">
        <w:t>Quantique</w:t>
      </w:r>
      <w:proofErr w:type="spellEnd"/>
      <w:r w:rsidR="00FA23C3" w:rsidRPr="00494BC8">
        <w:t>,</w:t>
      </w:r>
      <w:r w:rsidR="00494BC8" w:rsidRPr="00494BC8">
        <w:t xml:space="preserve"> id100-50</w:t>
      </w:r>
      <w:r w:rsidR="00FA23C3">
        <w:t xml:space="preserve">). The output of the APD was used as the stop pulse for the TAC. The excitation pulse was attenuated to maintain a count rate </w:t>
      </w:r>
      <w:r w:rsidR="00101E88">
        <w:t xml:space="preserve">of </w:t>
      </w:r>
      <w:r w:rsidR="00FA23C3">
        <w:t>~6 kHz. The analog signal from the TAC was digitized using a multichannel analyzer (</w:t>
      </w:r>
      <w:proofErr w:type="spellStart"/>
      <w:r w:rsidR="00FA23C3">
        <w:t>FastComTec</w:t>
      </w:r>
      <w:proofErr w:type="spellEnd"/>
      <w:r w:rsidR="00FA23C3">
        <w:t>, MCA-3A). Before and after each fluorescence lifetime measurement, the instrument response function (IRF) was measured using scattered laser light from a dilute suspension of polystyrene microspheres</w:t>
      </w:r>
      <w:r w:rsidR="00095540">
        <w:t xml:space="preserve">. The width of the resulting IRF was </w:t>
      </w:r>
      <w:r w:rsidR="00112424">
        <w:t xml:space="preserve">determined to be </w:t>
      </w:r>
      <w:r w:rsidR="00095540">
        <w:t xml:space="preserve">~80 </w:t>
      </w:r>
      <w:proofErr w:type="spellStart"/>
      <w:r w:rsidR="00095540">
        <w:t>ps</w:t>
      </w:r>
      <w:proofErr w:type="spellEnd"/>
      <w:r w:rsidR="00095540">
        <w:t xml:space="preserve"> (FWHM).</w:t>
      </w:r>
    </w:p>
    <w:p w14:paraId="3FD97303" w14:textId="77777777" w:rsidR="004C5BCA" w:rsidRDefault="004C5BCA" w:rsidP="006B43B2">
      <w:pPr>
        <w:autoSpaceDE w:val="0"/>
        <w:autoSpaceDN w:val="0"/>
        <w:adjustRightInd w:val="0"/>
        <w:jc w:val="both"/>
      </w:pPr>
    </w:p>
    <w:p w14:paraId="08DCCA32" w14:textId="77777777" w:rsidR="00184976" w:rsidRDefault="00184976" w:rsidP="006B43B2">
      <w:pPr>
        <w:autoSpaceDE w:val="0"/>
        <w:autoSpaceDN w:val="0"/>
        <w:adjustRightInd w:val="0"/>
        <w:jc w:val="both"/>
      </w:pPr>
    </w:p>
    <w:p w14:paraId="19459D3C" w14:textId="2BB90DDD" w:rsidR="005C362B" w:rsidRDefault="00AA3143" w:rsidP="00232FF0">
      <w:pPr>
        <w:autoSpaceDE w:val="0"/>
        <w:autoSpaceDN w:val="0"/>
        <w:adjustRightInd w:val="0"/>
        <w:jc w:val="both"/>
        <w:rPr>
          <w:b/>
        </w:rPr>
      </w:pPr>
      <w:r>
        <w:rPr>
          <w:b/>
        </w:rPr>
        <w:t>RESULTS/DISCUSSION</w:t>
      </w:r>
    </w:p>
    <w:p w14:paraId="755594A6" w14:textId="77777777" w:rsidR="00AA3143" w:rsidRPr="008F6F32" w:rsidRDefault="00AA3143" w:rsidP="00232FF0">
      <w:pPr>
        <w:autoSpaceDE w:val="0"/>
        <w:autoSpaceDN w:val="0"/>
        <w:adjustRightInd w:val="0"/>
        <w:jc w:val="both"/>
      </w:pPr>
    </w:p>
    <w:p w14:paraId="1A27C709" w14:textId="7231984A" w:rsidR="00686E2F" w:rsidRDefault="00946406" w:rsidP="00686E2F">
      <w:pPr>
        <w:jc w:val="both"/>
      </w:pPr>
      <w:r>
        <w:rPr>
          <w:b/>
        </w:rPr>
        <w:t xml:space="preserve">Initial characterization of dye-doped PFBT CPNs. </w:t>
      </w:r>
      <w:r w:rsidR="00686E2F">
        <w:t>Doping of conjugated polymer nanoparticles (CPNs) with dyes is being pursued as a strategy for improving their brightness and photostability while red-shifting their fluorescence, and as a way to investigate exciton diffusion in conjugated polymers. PFBT was selected as the host polymer owing to its excellent photostability and high fluorescence quantum yield, as well as its broad fluorescence spectrum, which facilitates energy transfer to dyes.</w:t>
      </w:r>
      <w:hyperlink w:anchor="_ENREF_6" w:tooltip="Wu, 2008 #2" w:history="1">
        <w:r w:rsidR="002F4B01">
          <w:fldChar w:fldCharType="begin"/>
        </w:r>
        <w:r w:rsidR="002F4B0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2F4B01">
          <w:fldChar w:fldCharType="separate"/>
        </w:r>
        <w:r w:rsidR="002F4B01" w:rsidRPr="00AA118F">
          <w:rPr>
            <w:noProof/>
            <w:vertAlign w:val="superscript"/>
          </w:rPr>
          <w:t>6</w:t>
        </w:r>
        <w:r w:rsidR="002F4B01">
          <w:fldChar w:fldCharType="end"/>
        </w:r>
      </w:hyperlink>
      <w:r w:rsidR="00686E2F">
        <w:t xml:space="preserve"> </w:t>
      </w:r>
      <w:r w:rsidR="00434F30">
        <w:t>P</w:t>
      </w:r>
      <w:r w:rsidR="00686E2F">
        <w:t>erylene red was selected as the dye dopant for this system due to the excellent spectral overlap with the emission spectrum of PFBT and its high fluorescence quantum yield (0.98 in dichloromethane).</w:t>
      </w:r>
      <w:r w:rsidR="00686E2F" w:rsidRPr="00873A1D">
        <w:t xml:space="preserve"> </w:t>
      </w:r>
      <w:r w:rsidR="00686E2F">
        <w:t xml:space="preserve">Perylene red-doped </w:t>
      </w:r>
      <w:r w:rsidR="00434F30">
        <w:t xml:space="preserve">PFBT CPNs were prepared via a </w:t>
      </w:r>
      <w:proofErr w:type="spellStart"/>
      <w:r w:rsidR="00434F30">
        <w:t>nano</w:t>
      </w:r>
      <w:proofErr w:type="spellEnd"/>
      <w:r w:rsidR="00434F30">
        <w:t>-</w:t>
      </w:r>
      <w:r w:rsidR="00686E2F">
        <w:t>precipitation method described previously.</w:t>
      </w:r>
      <w:hyperlink w:anchor="_ENREF_39" w:tooltip="Szymanski, 2005 #1" w:history="1">
        <w:r w:rsidR="002F4B01">
          <w:fldChar w:fldCharType="begin"/>
        </w:r>
        <w:r w:rsidR="002F4B01">
          <w:instrText xml:space="preserve"> ADDIN EN.CITE &lt;EndNote&gt;&lt;Cite&gt;&lt;Author&gt;Szymanski&lt;/Author&gt;&lt;Year&gt;2005&lt;/Year&gt;&lt;RecNum&gt;1&lt;/RecNum&gt;&lt;DisplayText&gt;&lt;style face="superscript"&gt;39&lt;/style&gt;&lt;/DisplayText&gt;&lt;record&gt;&lt;rec-number&gt;1&lt;/rec-number&gt;&lt;foreign-keys&gt;&lt;key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F4B01">
          <w:fldChar w:fldCharType="separate"/>
        </w:r>
        <w:r w:rsidR="002F4B01" w:rsidRPr="00D66808">
          <w:rPr>
            <w:noProof/>
            <w:vertAlign w:val="superscript"/>
          </w:rPr>
          <w:t>39</w:t>
        </w:r>
        <w:r w:rsidR="002F4B01">
          <w:fldChar w:fldCharType="end"/>
        </w:r>
      </w:hyperlink>
      <w:r w:rsidR="00686E2F">
        <w:t xml:space="preserve"> Samples were filtered through a 0.1 µm membrane filter and characterized via UV-Vis and fluorescence spectroscopy. Size distributions</w:t>
      </w:r>
      <w:r w:rsidR="004F227B">
        <w:t xml:space="preserve"> were determined via particle </w:t>
      </w:r>
      <w:r w:rsidR="00686E2F">
        <w:t>height analysis of representative AFM i</w:t>
      </w:r>
      <w:r w:rsidR="00AA3143">
        <w:t>mages (c.f. Fig 1).</w:t>
      </w:r>
    </w:p>
    <w:p w14:paraId="59B3089C" w14:textId="7246CE08" w:rsidR="007E7E8A" w:rsidRDefault="00873A1D" w:rsidP="0034060C">
      <w:pPr>
        <w:autoSpaceDE w:val="0"/>
        <w:autoSpaceDN w:val="0"/>
        <w:adjustRightInd w:val="0"/>
        <w:ind w:firstLine="720"/>
        <w:jc w:val="both"/>
      </w:pPr>
      <w:r>
        <w:t>Energy transfer efficiency is determined by the ratio of peak donor fluorescence intensities obtained from spectra at various doping percentages</w:t>
      </w:r>
      <w:r w:rsidR="00686E2F">
        <w:t>, given by</w:t>
      </w:r>
      <w:r w:rsidR="0034060C">
        <w:t xml:space="preserve"> </w:t>
      </w:r>
      <w:r w:rsidR="0034060C" w:rsidRPr="00DE18E2">
        <w:rPr>
          <w:i/>
        </w:rPr>
        <w:t>QE</w:t>
      </w:r>
      <w:r w:rsidR="0034060C">
        <w:t xml:space="preserve"> = 1-</w:t>
      </w:r>
      <w:r w:rsidR="0034060C" w:rsidRPr="00DE18E2">
        <w:rPr>
          <w:i/>
        </w:rPr>
        <w:t>F</w:t>
      </w:r>
      <w:r w:rsidR="0034060C">
        <w:t>/</w:t>
      </w:r>
      <w:r w:rsidR="0034060C" w:rsidRPr="00DE18E2">
        <w:rPr>
          <w:i/>
        </w:rPr>
        <w:t>F</w:t>
      </w:r>
      <w:r w:rsidR="0034060C" w:rsidRPr="00DE18E2">
        <w:rPr>
          <w:i/>
          <w:vertAlign w:val="subscript"/>
        </w:rPr>
        <w:t>0</w:t>
      </w:r>
      <w:r w:rsidR="0034060C">
        <w:t xml:space="preserve">, </w:t>
      </w:r>
      <w:r w:rsidR="00F13D27" w:rsidRPr="0059745B">
        <w:rPr>
          <w:highlight w:val="yellow"/>
        </w:rPr>
        <w:t xml:space="preserve">[note: maybe something like </w:t>
      </w:r>
      <w:r w:rsidR="00F13D27" w:rsidRPr="0059745B">
        <w:rPr>
          <w:rFonts w:ascii="Symbol" w:hAnsi="Symbol"/>
          <w:i/>
          <w:highlight w:val="yellow"/>
        </w:rPr>
        <w:t></w:t>
      </w:r>
      <w:r w:rsidR="00F13D27" w:rsidRPr="0059745B">
        <w:rPr>
          <w:i/>
          <w:highlight w:val="yellow"/>
          <w:vertAlign w:val="subscript"/>
        </w:rPr>
        <w:t>ET</w:t>
      </w:r>
      <w:r w:rsidR="0059745B" w:rsidRPr="0059745B">
        <w:rPr>
          <w:highlight w:val="yellow"/>
        </w:rPr>
        <w:t xml:space="preserve"> </w:t>
      </w:r>
      <w:r w:rsidR="001E547E">
        <w:rPr>
          <w:highlight w:val="yellow"/>
        </w:rPr>
        <w:t xml:space="preserve">or </w:t>
      </w:r>
      <w:r w:rsidR="001E547E">
        <w:rPr>
          <w:rFonts w:ascii="Symbol" w:hAnsi="Symbol"/>
          <w:i/>
          <w:highlight w:val="yellow"/>
        </w:rPr>
        <w:t></w:t>
      </w:r>
      <w:r w:rsidR="001E547E" w:rsidRPr="0059745B">
        <w:rPr>
          <w:i/>
          <w:highlight w:val="yellow"/>
          <w:vertAlign w:val="subscript"/>
        </w:rPr>
        <w:t>ET</w:t>
      </w:r>
      <w:r w:rsidR="001E547E">
        <w:rPr>
          <w:highlight w:val="yellow"/>
        </w:rPr>
        <w:t xml:space="preserve"> </w:t>
      </w:r>
      <w:r w:rsidR="0059745B" w:rsidRPr="0059745B">
        <w:rPr>
          <w:highlight w:val="yellow"/>
        </w:rPr>
        <w:t>is more standard than</w:t>
      </w:r>
      <w:r w:rsidR="00F13D27" w:rsidRPr="0059745B">
        <w:rPr>
          <w:highlight w:val="yellow"/>
        </w:rPr>
        <w:t xml:space="preserve"> </w:t>
      </w:r>
      <w:r w:rsidR="00F13D27" w:rsidRPr="0059745B">
        <w:rPr>
          <w:i/>
          <w:highlight w:val="yellow"/>
        </w:rPr>
        <w:t>QE</w:t>
      </w:r>
      <w:r w:rsidR="00F13D27" w:rsidRPr="0059745B">
        <w:rPr>
          <w:highlight w:val="yellow"/>
        </w:rPr>
        <w:t>? Look in related literature</w:t>
      </w:r>
      <w:r w:rsidR="0059745B" w:rsidRPr="0059745B">
        <w:rPr>
          <w:highlight w:val="yellow"/>
        </w:rPr>
        <w:t>, please]</w:t>
      </w:r>
      <w:r w:rsidR="0059745B">
        <w:t xml:space="preserve"> </w:t>
      </w:r>
      <w:r w:rsidR="0034060C">
        <w:t>e</w:t>
      </w:r>
      <w:r>
        <w:t xml:space="preserve">nergy transfer </w:t>
      </w:r>
      <w:r w:rsidR="00EB4820">
        <w:t xml:space="preserve">efficiency </w:t>
      </w:r>
      <w:r>
        <w:t xml:space="preserve">as high as 86% is observed with as little as 2% perylene red dopant. The high energy transfer efficiency at low doping ratios is evidence that most of the dye is </w:t>
      </w:r>
      <w:r>
        <w:lastRenderedPageBreak/>
        <w:t>incorporated in the CPNs, rather than dissolved in the water, as expected, due to the hy</w:t>
      </w:r>
      <w:r w:rsidR="00686E2F">
        <w:t>dro</w:t>
      </w:r>
      <w:r w:rsidR="00853631">
        <w:t>phobic character of the dye. The spectra show that the intensity of acceptor emission in the doped samples increases as dopant is added up to 0.5% doping. Upon further doping, acceptor emission intensity decreases.</w:t>
      </w:r>
      <w:r w:rsidR="00AA3143">
        <w:t xml:space="preserve"> </w:t>
      </w:r>
      <w:r w:rsidR="00853631">
        <w:t>This is hypothesized to be due to aggregation quenching of the acceptor within the nano</w:t>
      </w:r>
      <w:r w:rsidR="000E5D2C">
        <w:t xml:space="preserve">particle as dye dimers </w:t>
      </w:r>
      <w:r w:rsidR="00853631">
        <w:t>form</w:t>
      </w:r>
      <w:r w:rsidR="000E5D2C">
        <w:t xml:space="preserve"> at higher doping levels</w:t>
      </w:r>
      <w:r w:rsidR="00853631">
        <w:t xml:space="preserve">. This also accounts for the red shift of the acceptor emission </w:t>
      </w:r>
      <w:r w:rsidR="00C57B78">
        <w:t>observed at higher doping levels</w:t>
      </w:r>
      <w:r w:rsidR="00853631">
        <w:t>.</w:t>
      </w:r>
      <w:r w:rsidR="00686E2F">
        <w:t xml:space="preserve"> </w:t>
      </w:r>
      <w:commentRangeStart w:id="1"/>
      <w:r>
        <w:t>S</w:t>
      </w:r>
      <w:r w:rsidR="002F04EE">
        <w:t>tern-Volmer</w:t>
      </w:r>
      <w:r w:rsidR="009A0EFA">
        <w:t xml:space="preserve"> analysis</w:t>
      </w:r>
      <w:r w:rsidR="00CD49DD">
        <w:t xml:space="preserve"> was</w:t>
      </w:r>
      <w:r w:rsidR="0085196A">
        <w:t xml:space="preserve"> performed using </w:t>
      </w:r>
      <w:r w:rsidR="002F04EE">
        <w:t xml:space="preserve">the quencher/donor molecular fraction </w:t>
      </w:r>
      <w:r w:rsidR="002F04EE">
        <w:rPr>
          <w:i/>
        </w:rPr>
        <w:t xml:space="preserve">f </w:t>
      </w:r>
      <w:r w:rsidR="002F04EE">
        <w:t>=</w:t>
      </w:r>
      <w:r w:rsidR="009A0EFA">
        <w:t xml:space="preserve"> </w:t>
      </w:r>
      <w:proofErr w:type="spellStart"/>
      <w:r w:rsidR="002F04EE" w:rsidRPr="0085196A">
        <w:rPr>
          <w:i/>
        </w:rPr>
        <w:t>n</w:t>
      </w:r>
      <w:r w:rsidR="002F04EE" w:rsidRPr="0085196A">
        <w:rPr>
          <w:i/>
          <w:vertAlign w:val="subscript"/>
        </w:rPr>
        <w:t>dye</w:t>
      </w:r>
      <w:proofErr w:type="spellEnd"/>
      <w:r w:rsidR="002F04EE">
        <w:t>/</w:t>
      </w:r>
      <w:proofErr w:type="spellStart"/>
      <w:r w:rsidR="002F04EE" w:rsidRPr="0085196A">
        <w:rPr>
          <w:i/>
        </w:rPr>
        <w:t>n</w:t>
      </w:r>
      <w:r w:rsidR="002F04EE" w:rsidRPr="0085196A">
        <w:rPr>
          <w:i/>
          <w:vertAlign w:val="subscript"/>
        </w:rPr>
        <w:t>poly</w:t>
      </w:r>
      <w:proofErr w:type="spellEnd"/>
      <w:r w:rsidR="003A65B7">
        <w:t xml:space="preserve"> </w:t>
      </w:r>
      <w:r w:rsidR="0085196A">
        <w:t xml:space="preserve">as the unit of concentration, </w:t>
      </w:r>
      <w:r w:rsidR="003A65B7">
        <w:t>in order to obtain</w:t>
      </w:r>
      <w:r w:rsidR="002F04EE">
        <w:t xml:space="preserve"> </w:t>
      </w:r>
      <w:r w:rsidR="002F04EE" w:rsidRPr="00A300FE">
        <w:rPr>
          <w:i/>
        </w:rPr>
        <w:t>K</w:t>
      </w:r>
      <w:r w:rsidR="002F04EE" w:rsidRPr="00A300FE">
        <w:rPr>
          <w:i/>
          <w:vertAlign w:val="subscript"/>
        </w:rPr>
        <w:t>SV</w:t>
      </w:r>
      <w:r w:rsidR="00CD49DD">
        <w:t xml:space="preserve"> in terms of the number of polymer molecules quenched per perylene red molecule</w:t>
      </w:r>
      <w:r w:rsidR="002F04EE">
        <w:t>.</w:t>
      </w:r>
      <w:r w:rsidR="009A0EFA">
        <w:t xml:space="preserve"> </w:t>
      </w:r>
      <w:r w:rsidR="00016CC9">
        <w:t>The analysis</w:t>
      </w:r>
      <w:r w:rsidR="002F04EE">
        <w:t xml:space="preserve"> yield</w:t>
      </w:r>
      <w:r w:rsidR="00016CC9">
        <w:t>s</w:t>
      </w:r>
      <w:r w:rsidR="002F04EE">
        <w:t xml:space="preserve"> a</w:t>
      </w:r>
      <w:r w:rsidR="00853631">
        <w:t xml:space="preserve"> </w:t>
      </w:r>
      <w:r>
        <w:t xml:space="preserve">quenching constant of 37 per </w:t>
      </w:r>
      <w:r w:rsidR="00660D75">
        <w:t xml:space="preserve">dye </w:t>
      </w:r>
      <w:r>
        <w:t>molecule, indicating that roughly 37 PFBT molecules are q</w:t>
      </w:r>
      <w:r w:rsidR="00A300FE">
        <w:t>uenched per</w:t>
      </w:r>
      <w:r>
        <w:t xml:space="preserve"> dye</w:t>
      </w:r>
      <w:r w:rsidR="002F04EE">
        <w:t xml:space="preserve"> molecule</w:t>
      </w:r>
      <w:r>
        <w:t>.</w:t>
      </w:r>
      <w:commentRangeEnd w:id="1"/>
      <w:r w:rsidR="00A300FE">
        <w:rPr>
          <w:rStyle w:val="CommentReference"/>
        </w:rPr>
        <w:commentReference w:id="1"/>
      </w:r>
      <w:r>
        <w:t xml:space="preserve"> </w:t>
      </w:r>
      <w:r w:rsidR="008A5179">
        <w:t>From this result, the effecti</w:t>
      </w:r>
      <w:r w:rsidR="00345676">
        <w:t xml:space="preserve">ve </w:t>
      </w:r>
      <w:proofErr w:type="gramStart"/>
      <w:r w:rsidR="005E4898">
        <w:t xml:space="preserve">dye </w:t>
      </w:r>
      <w:r w:rsidR="00345676">
        <w:t>quench</w:t>
      </w:r>
      <w:r w:rsidR="005E4898">
        <w:t>ing</w:t>
      </w:r>
      <w:proofErr w:type="gramEnd"/>
      <w:r w:rsidR="005E4898">
        <w:t xml:space="preserve"> radius of</w:t>
      </w:r>
      <w:r w:rsidR="007F23E7">
        <w:t xml:space="preserve"> 5.3 nm</w:t>
      </w:r>
      <w:r w:rsidR="005E4898">
        <w:t xml:space="preserve"> is obtained</w:t>
      </w:r>
      <w:r w:rsidR="007F23E7">
        <w:t xml:space="preserve">, which </w:t>
      </w:r>
      <w:r w:rsidR="00A7425C">
        <w:t xml:space="preserve">is significantly larger than the calculated </w:t>
      </w:r>
      <w:r w:rsidR="00C24CC8">
        <w:t xml:space="preserve">Förster radius, </w:t>
      </w:r>
      <w:r w:rsidR="00087F83">
        <w:t>providing initial indication of exciton diffusion</w:t>
      </w:r>
      <w:r w:rsidR="007F23E7">
        <w:t xml:space="preserve">. </w:t>
      </w:r>
      <w:r>
        <w:t xml:space="preserve">The quantum yield of </w:t>
      </w:r>
      <w:proofErr w:type="spellStart"/>
      <w:r>
        <w:t>undoped</w:t>
      </w:r>
      <w:proofErr w:type="spellEnd"/>
      <w:r>
        <w:t xml:space="preserve"> PF</w:t>
      </w:r>
      <w:r w:rsidR="00853631">
        <w:t xml:space="preserve">BT CPNs was measured to be 0.14 </w:t>
      </w:r>
      <w:commentRangeStart w:id="2"/>
      <w:r w:rsidR="00853631" w:rsidRPr="006C335D">
        <w:rPr>
          <w:strike/>
        </w:rPr>
        <w:t xml:space="preserve">using fluorescein in 0.01 M </w:t>
      </w:r>
      <w:proofErr w:type="spellStart"/>
      <w:r w:rsidR="00853631" w:rsidRPr="006C335D">
        <w:rPr>
          <w:strike/>
        </w:rPr>
        <w:t>NaOH</w:t>
      </w:r>
      <w:proofErr w:type="spellEnd"/>
      <w:r w:rsidR="00853631" w:rsidRPr="006C335D">
        <w:rPr>
          <w:strike/>
        </w:rPr>
        <w:t xml:space="preserve"> as a standard</w:t>
      </w:r>
      <w:commentRangeEnd w:id="2"/>
      <w:r w:rsidR="006C335D">
        <w:rPr>
          <w:rStyle w:val="CommentReference"/>
        </w:rPr>
        <w:commentReference w:id="2"/>
      </w:r>
      <w:r w:rsidR="00853631">
        <w:t>,</w:t>
      </w:r>
      <w:r>
        <w:t xml:space="preserve"> which is consistent with prior measurements.</w:t>
      </w:r>
      <w:hyperlink w:anchor="_ENREF_6" w:tooltip="Wu, 2008 #2" w:history="1">
        <w:r w:rsidR="002F4B01">
          <w:fldChar w:fldCharType="begin"/>
        </w:r>
        <w:r w:rsidR="002F4B0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2F4B01">
          <w:fldChar w:fldCharType="separate"/>
        </w:r>
        <w:r w:rsidR="002F4B01" w:rsidRPr="00AA118F">
          <w:rPr>
            <w:noProof/>
            <w:vertAlign w:val="superscript"/>
          </w:rPr>
          <w:t>6</w:t>
        </w:r>
        <w:r w:rsidR="002F4B01">
          <w:fldChar w:fldCharType="end"/>
        </w:r>
      </w:hyperlink>
      <w:r>
        <w:rPr>
          <w:vertAlign w:val="superscript"/>
        </w:rPr>
        <w:t>,</w:t>
      </w:r>
      <w:hyperlink w:anchor="_ENREF_41" w:tooltip="Tian, 2010 #5" w:history="1">
        <w:r w:rsidR="002F4B01">
          <w:rPr>
            <w:vertAlign w:val="superscript"/>
          </w:rPr>
          <w:fldChar w:fldCharType="begin"/>
        </w:r>
        <w:r w:rsidR="002F4B01">
          <w:rPr>
            <w:vertAlign w:val="superscript"/>
          </w:rPr>
          <w:instrText xml:space="preserve"> ADDIN EN.CITE &lt;EndNote&gt;&lt;Cite&gt;&lt;Author&gt;Tian&lt;/Author&gt;&lt;Year&gt;2010&lt;/Year&gt;&lt;RecNum&gt;5&lt;/RecNum&gt;&lt;DisplayText&gt;&lt;style face="superscript"&gt;41&lt;/style&gt;&lt;/DisplayText&gt;&lt;record&gt;&lt;rec-number&gt;5&lt;/rec-number&gt;&lt;foreign-keys&gt;&lt;key app="EN" db-id="92td2f2aorv2tfe55a5vvddgadwe5vda5zez"&gt;5&lt;/key&gt;&lt;/foreign-keys&gt;&lt;ref-type name="Journal Article"&gt;17&lt;/ref-type&gt;&lt;contributors&gt;&lt;authors&gt;&lt;author&gt;Tian, Z., Yu, J., Wu, C. F., Szymanski, C. and McNeill, J.&lt;/author&gt;&lt;/authors&gt;&lt;/contributors&gt;&lt;titles&gt;&lt;title&gt;“Amplified Energy Transfer in Conjugated Polymer Nanoparticle Tags and Sensors.”&lt;/title&gt;&lt;secondary-title&gt;Nanoscale&lt;/secondary-title&gt;&lt;/titles&gt;&lt;periodical&gt;&lt;full-title&gt;Nanoscale&lt;/full-title&gt;&lt;/periodical&gt;&lt;pages&gt;1999&lt;/pages&gt;&lt;volume&gt;2&lt;/volume&gt;&lt;dates&gt;&lt;year&gt;2010&lt;/year&gt;&lt;/dates&gt;&lt;urls&gt;&lt;/urls&gt;&lt;/record&gt;&lt;/Cite&gt;&lt;/EndNote&gt;</w:instrText>
        </w:r>
        <w:r w:rsidR="002F4B01">
          <w:rPr>
            <w:vertAlign w:val="superscript"/>
          </w:rPr>
          <w:fldChar w:fldCharType="separate"/>
        </w:r>
        <w:r w:rsidR="002F4B01">
          <w:rPr>
            <w:noProof/>
            <w:vertAlign w:val="superscript"/>
          </w:rPr>
          <w:t>41</w:t>
        </w:r>
        <w:r w:rsidR="002F4B01">
          <w:rPr>
            <w:vertAlign w:val="superscript"/>
          </w:rPr>
          <w:fldChar w:fldCharType="end"/>
        </w:r>
      </w:hyperlink>
      <w:r>
        <w:t xml:space="preserve"> The total fluorescence quantum yield of the doped samples decreas</w:t>
      </w:r>
      <w:r w:rsidR="00907F9C">
        <w:t xml:space="preserve">es </w:t>
      </w:r>
      <w:r w:rsidR="00EB4D44">
        <w:t xml:space="preserve">roughly linearly </w:t>
      </w:r>
      <w:r w:rsidR="00907F9C">
        <w:t xml:space="preserve">with increasing </w:t>
      </w:r>
      <w:r>
        <w:t xml:space="preserve">dopant </w:t>
      </w:r>
      <w:r w:rsidR="006B49D1">
        <w:t>concentration</w:t>
      </w:r>
      <w:r w:rsidR="00EB4D44">
        <w:t>, indicating that doping with this dye does not</w:t>
      </w:r>
      <w:r w:rsidR="00EB7202">
        <w:t xml:space="preserve"> increase CPN brightness as hoped</w:t>
      </w:r>
      <w:r>
        <w:t xml:space="preserve"> (c.f. Fig 2). However, at moderate doping levels (0.5%-1%), the decrease in fluorescence </w:t>
      </w:r>
      <w:r w:rsidR="00EB7202">
        <w:t>quantum yield is minimal</w:t>
      </w:r>
      <w:r>
        <w:t>, while the energy transfer efficiency is high</w:t>
      </w:r>
      <w:r w:rsidR="005A2383">
        <w:t>, thus doping with perylene red can be used to red-shift the fluorescence</w:t>
      </w:r>
      <w:r w:rsidR="00564DEE">
        <w:t xml:space="preserve"> while maintaining high levels of brightness</w:t>
      </w:r>
      <w:r>
        <w:t>.</w:t>
      </w:r>
      <w:r w:rsidR="00B00161">
        <w:t xml:space="preserve"> Red-shifting the fluorescence is helpful for reducing the effects of </w:t>
      </w:r>
      <w:proofErr w:type="spellStart"/>
      <w:r w:rsidR="00B00161">
        <w:t>autofluorescence</w:t>
      </w:r>
      <w:proofErr w:type="spellEnd"/>
      <w:r w:rsidR="00B00161">
        <w:t xml:space="preserve"> in microscopic imaging</w:t>
      </w:r>
      <w:r w:rsidR="009829C2">
        <w:t>.</w:t>
      </w:r>
      <w:hyperlink w:anchor="_ENREF_42" w:tooltip="Ntziachristos, 2006 #1067" w:history="1">
        <w:r w:rsidR="002F4B01">
          <w:fldChar w:fldCharType="begin"/>
        </w:r>
        <w:r w:rsidR="002F4B01">
          <w:instrText xml:space="preserve"> ADDIN EN.CITE &lt;EndNote&gt;&lt;Cite&gt;&lt;Author&gt;Ntziachristos&lt;/Author&gt;&lt;Year&gt;2006&lt;/Year&gt;&lt;RecNum&gt;1067&lt;/RecNum&gt;&lt;DisplayText&gt;&lt;style face="superscript"&gt;42&lt;/style&gt;&lt;/DisplayText&gt;&lt;record&gt;&lt;rec-number&gt;1067&lt;/rec-number&gt;&lt;foreign-keys&gt;&lt;key app="EN" db-id="92td2f2aorv2tfe55a5vvddgadwe5vda5zez"&gt;1067&lt;/key&gt;&lt;/foreign-keys&gt;&lt;ref-type name="Journal Article"&gt;17&lt;/ref-type&gt;&lt;contributors&gt;&lt;authors&gt;&lt;author&gt;Ntziachristos, V.&lt;/author&gt;&lt;/authors&gt;&lt;/contributors&gt;&lt;titles&gt;&lt;title&gt;Fluorescence Molecular Imaging&lt;/title&gt;&lt;secondary-title&gt;Annual Review of Biomedical Engineering&lt;/secondary-title&gt;&lt;/titles&gt;&lt;periodical&gt;&lt;full-title&gt;Annual Review of Biomedical Engineering&lt;/full-title&gt;&lt;/periodical&gt;&lt;pages&gt;1-33&lt;/pages&gt;&lt;volume&gt;8&lt;/volume&gt;&lt;dates&gt;&lt;year&gt;2006&lt;/year&gt;&lt;/dates&gt;&lt;urls&gt;&lt;/urls&gt;&lt;/record&gt;&lt;/Cite&gt;&lt;/EndNote&gt;</w:instrText>
        </w:r>
        <w:r w:rsidR="002F4B01">
          <w:fldChar w:fldCharType="separate"/>
        </w:r>
        <w:r w:rsidR="002F4B01" w:rsidRPr="00D66808">
          <w:rPr>
            <w:noProof/>
            <w:vertAlign w:val="superscript"/>
          </w:rPr>
          <w:t>42</w:t>
        </w:r>
        <w:r w:rsidR="002F4B01">
          <w:fldChar w:fldCharType="end"/>
        </w:r>
      </w:hyperlink>
    </w:p>
    <w:p w14:paraId="2322EF2C" w14:textId="77777777" w:rsidR="00381295" w:rsidRDefault="00381295" w:rsidP="00E834C6">
      <w:pPr>
        <w:autoSpaceDE w:val="0"/>
        <w:autoSpaceDN w:val="0"/>
        <w:adjustRightInd w:val="0"/>
        <w:ind w:firstLine="720"/>
        <w:jc w:val="both"/>
        <w:rPr>
          <w:sz w:val="20"/>
          <w:szCs w:val="20"/>
        </w:rPr>
      </w:pPr>
    </w:p>
    <w:p w14:paraId="4BEE994D" w14:textId="16788F80" w:rsidR="00EF0B11" w:rsidRDefault="00946406" w:rsidP="00381295">
      <w:pPr>
        <w:autoSpaceDE w:val="0"/>
        <w:autoSpaceDN w:val="0"/>
        <w:adjustRightInd w:val="0"/>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w:t>
      </w:r>
      <w:proofErr w:type="spellStart"/>
      <w:r w:rsidR="00851B69">
        <w:t>undoped</w:t>
      </w:r>
      <w:proofErr w:type="spellEnd"/>
      <w:r w:rsidR="00851B69">
        <w:t xml:space="preserve"> </w:t>
      </w:r>
      <w:r w:rsidR="00FB6F29">
        <w:t>nanoparticles of PFBT, and for the polymer dissolved in THF</w:t>
      </w:r>
      <w:r w:rsidR="007C127E">
        <w:t>.</w:t>
      </w:r>
      <w:r w:rsidR="003E4014">
        <w:t xml:space="preserve"> The decay trace wa</w:t>
      </w:r>
      <w:r w:rsidR="007E7E8A">
        <w:t xml:space="preserve">s fit by a least-squares minimization </w:t>
      </w:r>
      <w:proofErr w:type="gramStart"/>
      <w:r w:rsidR="007E7E8A">
        <w:t>procedure involving</w:t>
      </w:r>
      <w:proofErr w:type="gramEnd"/>
      <w:r w:rsidR="007E7E8A">
        <w:t xml:space="preserve">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w:t>
      </w:r>
      <w:proofErr w:type="spellStart"/>
      <w:r w:rsidR="007E7E8A">
        <w:t>Kohlrausch</w:t>
      </w:r>
      <w:proofErr w:type="spellEnd"/>
      <w:r w:rsidR="007E7E8A">
        <w:t>-Williams-Watts (KWW) function,</w:t>
      </w:r>
    </w:p>
    <w:p w14:paraId="1B7C03C1" w14:textId="0D9DF743" w:rsidR="00EF0B11" w:rsidRDefault="00D068E3" w:rsidP="00EF0B11">
      <w:pPr>
        <w:autoSpaceDE w:val="0"/>
        <w:autoSpaceDN w:val="0"/>
        <w:adjustRightInd w:val="0"/>
        <w:jc w:val="right"/>
      </w:pPr>
      <w:r>
        <w:rPr>
          <w:position w:val="-10"/>
        </w:rPr>
        <w:pict w14:anchorId="6812E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5pt;height:19.55pt">
            <v:imagedata r:id="rId8" o:title=""/>
          </v:shape>
        </w:pict>
      </w:r>
      <w:r w:rsidR="00EF0B11">
        <w:t xml:space="preserve">          </w:t>
      </w:r>
      <w:r w:rsidR="00A62025">
        <w:t xml:space="preserve">     </w:t>
      </w:r>
      <w:r w:rsidR="00EF0B11">
        <w:t xml:space="preserve">          </w:t>
      </w:r>
      <w:r w:rsidR="00C50199">
        <w:t xml:space="preserve">                             </w:t>
      </w:r>
      <w:r w:rsidR="00B759F8">
        <w:t xml:space="preserve">  </w:t>
      </w:r>
      <w:r w:rsidR="00C50199">
        <w:t xml:space="preserve"> (4</w:t>
      </w:r>
      <w:r w:rsidR="00EF0B11">
        <w:t>)</w:t>
      </w:r>
    </w:p>
    <w:p w14:paraId="7FA8C259" w14:textId="44BA1424" w:rsidR="007E7E8A" w:rsidRDefault="00846F5B" w:rsidP="00232FF0">
      <w:pPr>
        <w:autoSpaceDE w:val="0"/>
        <w:autoSpaceDN w:val="0"/>
        <w:adjustRightInd w:val="0"/>
        <w:jc w:val="both"/>
      </w:pPr>
      <w:r>
        <w:t>The stretch-parameter ß</w:t>
      </w:r>
      <w:r w:rsidR="007E7E8A">
        <w:t xml:space="preserve"> acts as a measure of lifetime hete</w:t>
      </w:r>
      <w:r w:rsidR="00A62025">
        <w:t>rogeneity, ranging between  ~0.3</w:t>
      </w:r>
      <w:r w:rsidR="007E7E8A">
        <w:t xml:space="preserve"> and 1, where lower values indicate a broad distribution of lifetimes while ß = 1 corresponds to a single exponential.</w:t>
      </w:r>
      <w:hyperlink w:anchor="_ENREF_43" w:tooltip="Chen, 2003 #3" w:history="1">
        <w:r w:rsidR="002F4B01">
          <w:fldChar w:fldCharType="begin"/>
        </w:r>
        <w:r w:rsidR="002F4B01">
          <w:instrText xml:space="preserve"> ADDIN EN.CITE &lt;EndNote&gt;&lt;Cite&gt;&lt;Author&gt;Chen&lt;/Author&gt;&lt;Year&gt;2003&lt;/Year&gt;&lt;RecNum&gt;3&lt;/RecNum&gt;&lt;DisplayText&gt;&lt;style face="superscript"&gt;43&lt;/style&gt;&lt;/DisplayText&gt;&lt;record&gt;&lt;rec-number&gt;3&lt;/rec-number&gt;&lt;foreign-keys&gt;&lt;key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2F4B01">
          <w:fldChar w:fldCharType="separate"/>
        </w:r>
        <w:r w:rsidR="002F4B01" w:rsidRPr="00D66808">
          <w:rPr>
            <w:noProof/>
            <w:vertAlign w:val="superscript"/>
          </w:rPr>
          <w:t>43</w:t>
        </w:r>
        <w:r w:rsidR="002F4B01">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while the decays of </w:t>
      </w:r>
      <w:proofErr w:type="spellStart"/>
      <w:r w:rsidR="007E7E8A">
        <w:t>undoped</w:t>
      </w:r>
      <w:proofErr w:type="spellEnd"/>
      <w:r w:rsidR="007E7E8A">
        <w:t xml:space="preserve"> nanoparticles and lightly to </w:t>
      </w:r>
      <w:proofErr w:type="gramStart"/>
      <w:r w:rsidR="007E7E8A">
        <w:t>moderately-doped</w:t>
      </w:r>
      <w:proofErr w:type="gramEnd"/>
      <w:r w:rsidR="007E7E8A">
        <w:t xml:space="preserve">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a slight decreasing trend in beta (c.f. Fig 3)</w:t>
      </w:r>
      <w:r w:rsidR="00E0127D">
        <w:t xml:space="preserve">, though </w:t>
      </w:r>
      <w:r w:rsidR="00D32000">
        <w:t>it is not clear that the decrease is statistically significant</w:t>
      </w:r>
      <w:r w:rsidR="007E7E8A">
        <w:t xml:space="preserve">. </w:t>
      </w:r>
      <w:r w:rsidR="00D32000">
        <w:t>In any case, the</w:t>
      </w:r>
      <w:r w:rsidR="007E7E8A">
        <w:t xml:space="preserve"> </w:t>
      </w:r>
      <w:r w:rsidR="00F5545F">
        <w:t>ß values indicate a broad</w:t>
      </w:r>
      <w:r w:rsidR="007E7E8A">
        <w:t xml:space="preserve"> distribution of exciton lifetimes</w:t>
      </w:r>
      <w:r w:rsidR="00F5545F">
        <w:t xml:space="preserve"> </w:t>
      </w:r>
      <w:r w:rsidR="00E574E6">
        <w:t xml:space="preserve">for the nanoparticles, </w:t>
      </w:r>
      <w:r w:rsidR="00E80C61">
        <w:t xml:space="preserve">consistent with energy transfer in dense </w:t>
      </w:r>
      <w:proofErr w:type="spellStart"/>
      <w:r w:rsidR="00E80C61">
        <w:t>multichromophoric</w:t>
      </w:r>
      <w:proofErr w:type="spellEnd"/>
      <w:r w:rsidR="00E80C61">
        <w:t xml:space="preserve"> systems,</w:t>
      </w:r>
      <w:hyperlink w:anchor="_ENREF_22" w:tooltip="Wu, 2008 #9" w:history="1">
        <w:r w:rsidR="002F4B01">
          <w:fldChar w:fldCharType="begin"/>
        </w:r>
        <w:r w:rsidR="002F4B01">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F4B01">
          <w:fldChar w:fldCharType="separate"/>
        </w:r>
        <w:r w:rsidR="002F4B01" w:rsidRPr="004B70F5">
          <w:rPr>
            <w:noProof/>
            <w:vertAlign w:val="superscript"/>
          </w:rPr>
          <w:t>22</w:t>
        </w:r>
        <w:r w:rsidR="002F4B01">
          <w:fldChar w:fldCharType="end"/>
        </w:r>
      </w:hyperlink>
      <w:r w:rsidR="00E80C61">
        <w:t xml:space="preserve"> </w:t>
      </w:r>
      <w:r w:rsidR="00E317CC">
        <w:t>while the polymer in THF yielded ß values near unity</w:t>
      </w:r>
      <w:r w:rsidR="007E7E8A">
        <w:t xml:space="preserve">. </w:t>
      </w:r>
      <w:r w:rsidR="00604B12">
        <w:t xml:space="preserve">Overall, the weighted average lifetimes and ß values obtained from the fits </w:t>
      </w:r>
      <w:r w:rsidR="00AC172B">
        <w:t>are consistent</w:t>
      </w:r>
      <w:r w:rsidR="007E7E8A">
        <w:t xml:space="preserve"> with the physical picture of exciton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1FE947CE" w14:textId="77777777" w:rsidR="00F640DD" w:rsidRDefault="00F640DD" w:rsidP="00AA3143">
      <w:pPr>
        <w:pStyle w:val="NoSpacing"/>
        <w:jc w:val="both"/>
        <w:rPr>
          <w:rFonts w:ascii="Times New Roman" w:eastAsia="Times New Roman" w:hAnsi="Times New Roman" w:cs="Times New Roman"/>
          <w:b/>
          <w:sz w:val="24"/>
          <w:szCs w:val="24"/>
        </w:rPr>
      </w:pPr>
    </w:p>
    <w:p w14:paraId="47EEA46D" w14:textId="49F99DFA" w:rsidR="0085064C" w:rsidRDefault="002F4F2A" w:rsidP="002F4F2A">
      <w:pPr>
        <w:pStyle w:val="NoSpacing"/>
        <w:jc w:val="both"/>
        <w:rPr>
          <w:rFonts w:ascii="Times New Roman" w:hAnsi="Times New Roman" w:cs="Times New Roman"/>
          <w:sz w:val="24"/>
          <w:szCs w:val="24"/>
        </w:rPr>
      </w:pPr>
      <w:r w:rsidRPr="0063400B">
        <w:rPr>
          <w:rFonts w:ascii="Times New Roman" w:hAnsi="Times New Roman" w:cs="Times New Roman"/>
          <w:b/>
          <w:sz w:val="24"/>
          <w:szCs w:val="24"/>
        </w:rPr>
        <w:t>Modeling exciton diffusion and energy transfer</w:t>
      </w:r>
      <w:r>
        <w:rPr>
          <w:rFonts w:ascii="Times New Roman" w:hAnsi="Times New Roman" w:cs="Times New Roman"/>
          <w:sz w:val="24"/>
          <w:szCs w:val="24"/>
        </w:rPr>
        <w:t xml:space="preserve">. </w:t>
      </w:r>
      <w:r w:rsidR="00760154">
        <w:rPr>
          <w:rFonts w:ascii="Times New Roman" w:hAnsi="Times New Roman" w:cs="Times New Roman"/>
          <w:sz w:val="24"/>
          <w:szCs w:val="24"/>
        </w:rPr>
        <w:t xml:space="preserve">Exciton dynamics in doped conjugated polymers </w:t>
      </w:r>
      <w:r w:rsidR="00501ACC">
        <w:rPr>
          <w:rFonts w:ascii="Times New Roman" w:hAnsi="Times New Roman" w:cs="Times New Roman"/>
          <w:sz w:val="24"/>
          <w:szCs w:val="24"/>
        </w:rPr>
        <w:t>can be described as mobile excitons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w:t>
      </w:r>
      <w:r w:rsidR="00941437" w:rsidRPr="00DA2591">
        <w:rPr>
          <w:rFonts w:ascii="Times New Roman" w:hAnsi="Times New Roman" w:cs="Times New Roman"/>
          <w:sz w:val="24"/>
          <w:szCs w:val="24"/>
        </w:rPr>
        <w:lastRenderedPageBreak/>
        <w:t xml:space="preserve">like process prior to decaying </w:t>
      </w:r>
      <w:r w:rsidR="007B2592">
        <w:rPr>
          <w:rFonts w:ascii="Times New Roman" w:hAnsi="Times New Roman" w:cs="Times New Roman"/>
          <w:sz w:val="24"/>
          <w:szCs w:val="24"/>
        </w:rPr>
        <w:t xml:space="preserve">(both </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and non-</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w:t>
      </w:r>
      <w:r w:rsidR="00941437" w:rsidRPr="00DA2591">
        <w:rPr>
          <w:rFonts w:ascii="Times New Roman" w:hAnsi="Times New Roman" w:cs="Times New Roman"/>
          <w:sz w:val="24"/>
          <w:szCs w:val="24"/>
        </w:rPr>
        <w:t>or undergoing energy transfer to a defect or dopant molecule.</w:t>
      </w:r>
      <w:hyperlink w:anchor="_ENREF_44" w:tooltip="Tvingstedt, 2010 #6" w:history="1">
        <w:r w:rsidR="002F4B01"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Ij40NC00Njwvc3R5bGU+PC9EaXNwbGF5VGV4dD48cmVjb3JkPjxyZWMtbnVtYmVyPjY8L3JlYy1u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2F4B01">
          <w:rPr>
            <w:rFonts w:ascii="Times New Roman" w:hAnsi="Times New Roman" w:cs="Times New Roman"/>
            <w:sz w:val="24"/>
            <w:szCs w:val="24"/>
          </w:rPr>
          <w:instrText xml:space="preserve"> ADDIN EN.CITE </w:instrText>
        </w:r>
        <w:r w:rsidR="002F4B0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Ij40NC00Njwvc3R5bGU+PC9EaXNwbGF5VGV4dD48cmVjb3JkPjxyZWMtbnVtYmVyPjY8L3JlYy1u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2F4B01">
          <w:rPr>
            <w:rFonts w:ascii="Times New Roman" w:hAnsi="Times New Roman" w:cs="Times New Roman"/>
            <w:sz w:val="24"/>
            <w:szCs w:val="24"/>
          </w:rPr>
          <w:instrText xml:space="preserve"> ADDIN EN.CITE.DATA </w:instrText>
        </w:r>
        <w:r w:rsidR="002F4B01">
          <w:rPr>
            <w:rFonts w:ascii="Times New Roman" w:hAnsi="Times New Roman" w:cs="Times New Roman"/>
            <w:sz w:val="24"/>
            <w:szCs w:val="24"/>
          </w:rPr>
        </w:r>
        <w:r w:rsidR="002F4B01">
          <w:rPr>
            <w:rFonts w:ascii="Times New Roman" w:hAnsi="Times New Roman" w:cs="Times New Roman"/>
            <w:sz w:val="24"/>
            <w:szCs w:val="24"/>
          </w:rPr>
          <w:fldChar w:fldCharType="end"/>
        </w:r>
        <w:r w:rsidR="002F4B01" w:rsidRPr="00DA2591">
          <w:rPr>
            <w:rFonts w:ascii="Times New Roman" w:hAnsi="Times New Roman" w:cs="Times New Roman"/>
            <w:sz w:val="24"/>
            <w:szCs w:val="24"/>
          </w:rPr>
        </w:r>
        <w:r w:rsidR="002F4B01" w:rsidRPr="00DA259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44-46</w:t>
        </w:r>
        <w:r w:rsidR="002F4B01"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exciton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F43044">
        <w:rPr>
          <w:rFonts w:ascii="Times New Roman" w:hAnsi="Times New Roman" w:cs="Times New Roman"/>
          <w:sz w:val="24"/>
          <w:szCs w:val="24"/>
        </w:rPr>
        <w:t>(1</w:t>
      </w:r>
      <w:r w:rsidR="00916E70">
        <w:rPr>
          <w:rFonts w:ascii="Times New Roman" w:hAnsi="Times New Roman" w:cs="Times New Roman"/>
          <w:sz w:val="24"/>
          <w:szCs w:val="24"/>
        </w:rPr>
        <w:t xml:space="preserve">D) </w:t>
      </w:r>
      <w:r w:rsidR="000776EE">
        <w:rPr>
          <w:rFonts w:ascii="Times New Roman" w:hAnsi="Times New Roman" w:cs="Times New Roman"/>
          <w:sz w:val="24"/>
          <w:szCs w:val="24"/>
        </w:rPr>
        <w:t xml:space="preserve">diffusion constant,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exciton lifetime.</w:t>
      </w:r>
      <w:r w:rsidR="007869E6">
        <w:rPr>
          <w:rFonts w:ascii="Times New Roman" w:hAnsi="Times New Roman" w:cs="Times New Roman"/>
          <w:sz w:val="24"/>
          <w:szCs w:val="24"/>
        </w:rPr>
        <w:t xml:space="preserve"> </w:t>
      </w:r>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EA4865">
        <w:rPr>
          <w:rFonts w:ascii="Times New Roman" w:hAnsi="Times New Roman" w:cs="Times New Roman"/>
          <w:sz w:val="24"/>
          <w:szCs w:val="24"/>
        </w:rPr>
        <w:t>Monte Carlo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exciton diffusion and energy transfer in CPNs, 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dye-doped CPNs</w:t>
      </w:r>
      <w:r w:rsidR="0039690E">
        <w:rPr>
          <w:rFonts w:ascii="Times New Roman" w:hAnsi="Times New Roman" w:cs="Times New Roman"/>
          <w:sz w:val="24"/>
          <w:szCs w:val="24"/>
        </w:rPr>
        <w:t>.</w:t>
      </w:r>
      <w:hyperlink w:anchor="_ENREF_22" w:tooltip="Wu, 2008 #9" w:history="1">
        <w:r w:rsidR="002F4B01" w:rsidRPr="00DA259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F4B01" w:rsidRPr="00DA259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22</w:t>
        </w:r>
        <w:r w:rsidR="002F4B01"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115A08">
        <w:rPr>
          <w:rFonts w:ascii="Times New Roman" w:hAnsi="Times New Roman" w:cs="Times New Roman"/>
          <w:sz w:val="24"/>
          <w:szCs w:val="24"/>
        </w:rPr>
        <w:t>.</w:t>
      </w:r>
      <w:hyperlink w:anchor="_ENREF_36" w:tooltip="Yu, 2012 #1040" w:history="1">
        <w:r w:rsidR="002F4B0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&lt;EndNote&gt;&lt;Cite&gt;&lt;Author&gt;Yu&lt;/Author&gt;&lt;Year&gt;2012&lt;/Year&gt;&lt;RecNum&gt;1040&lt;/RecNum&gt;&lt;DisplayText&gt;&lt;style face="superscript"&gt;36&lt;/style&gt;&lt;/DisplayText&gt;&lt;record&gt;&lt;rec-number&gt;1040&lt;/rec-number&gt;&lt;foreign-keys&gt;&lt;key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2F4B0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36</w:t>
        </w:r>
        <w:r w:rsidR="002F4B01">
          <w:rPr>
            <w:rFonts w:ascii="Times New Roman" w:hAnsi="Times New Roman" w:cs="Times New Roman"/>
            <w:sz w:val="24"/>
            <w:szCs w:val="24"/>
          </w:rPr>
          <w:fldChar w:fldCharType="end"/>
        </w:r>
      </w:hyperlink>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F034EE">
        <w:rPr>
          <w:rFonts w:ascii="Times New Roman" w:hAnsi="Times New Roman" w:cs="Times New Roman"/>
          <w:sz w:val="24"/>
          <w:szCs w:val="24"/>
        </w:rPr>
        <w:t>Neither coherent transport nor</w:t>
      </w:r>
      <w:r w:rsidR="006B3FF3">
        <w:rPr>
          <w:rFonts w:ascii="Times New Roman" w:hAnsi="Times New Roman" w:cs="Times New Roman"/>
          <w:sz w:val="24"/>
          <w:szCs w:val="24"/>
        </w:rPr>
        <w:t xml:space="preserve"> </w:t>
      </w:r>
      <w:r w:rsidR="00F034EE">
        <w:rPr>
          <w:rFonts w:ascii="Times New Roman" w:hAnsi="Times New Roman" w:cs="Times New Roman"/>
          <w:sz w:val="24"/>
          <w:szCs w:val="24"/>
        </w:rPr>
        <w:t xml:space="preserve">dispersive transport are </w:t>
      </w:r>
      <w:r w:rsidR="005A3D98">
        <w:rPr>
          <w:rFonts w:ascii="Times New Roman" w:hAnsi="Times New Roman" w:cs="Times New Roman"/>
          <w:sz w:val="24"/>
          <w:szCs w:val="24"/>
        </w:rPr>
        <w:t>explicitly included</w:t>
      </w:r>
      <w:r w:rsidR="00004CA3">
        <w:rPr>
          <w:rFonts w:ascii="Times New Roman" w:hAnsi="Times New Roman" w:cs="Times New Roman"/>
          <w:sz w:val="24"/>
          <w:szCs w:val="24"/>
        </w:rPr>
        <w:t xml:space="preserve"> in the present approach</w:t>
      </w:r>
      <w:proofErr w:type="gramStart"/>
      <w:r w:rsidR="00004CA3">
        <w:rPr>
          <w:rFonts w:ascii="Times New Roman" w:hAnsi="Times New Roman" w:cs="Times New Roman"/>
          <w:sz w:val="24"/>
          <w:szCs w:val="24"/>
        </w:rPr>
        <w:t>.</w:t>
      </w:r>
      <w:r w:rsidR="00004CA3" w:rsidRPr="00F034EE">
        <w:rPr>
          <w:rFonts w:ascii="Times New Roman" w:hAnsi="Times New Roman" w:cs="Times New Roman"/>
          <w:sz w:val="24"/>
          <w:szCs w:val="24"/>
          <w:highlight w:val="yellow"/>
        </w:rPr>
        <w:t>[</w:t>
      </w:r>
      <w:proofErr w:type="gramEnd"/>
      <w:r w:rsidR="00004CA3" w:rsidRPr="00F034EE">
        <w:rPr>
          <w:rFonts w:ascii="Times New Roman" w:hAnsi="Times New Roman" w:cs="Times New Roman"/>
          <w:sz w:val="24"/>
          <w:szCs w:val="24"/>
          <w:highlight w:val="yellow"/>
        </w:rPr>
        <w:t>refs for coherent and dispersive transport]</w:t>
      </w:r>
      <w:hyperlink w:anchor="_ENREF_48" w:tooltip="Athanasopoulos, 2013 #1080" w:history="1">
        <w:r w:rsidR="00A810A8">
          <w:rPr>
            <w:rFonts w:ascii="Times New Roman" w:hAnsi="Times New Roman" w:cs="Times New Roman"/>
            <w:sz w:val="24"/>
            <w:szCs w:val="24"/>
          </w:rPr>
          <w:fldChar w:fldCharType="begin"/>
        </w:r>
        <w:r w:rsidR="00A810A8">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face="superscript"&gt;48&lt;/style&gt;&lt;/DisplayText&gt;&lt;record&gt;&lt;rec-number&gt;1080&lt;/rec-number&gt;&lt;foreign-keys&gt;&lt;key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Letters&lt;/full-title&gt;&lt;/periodical&gt;&lt;pages&gt;1694-1700&lt;/pages&gt;&lt;volume&gt;4&lt;/volume&gt;&lt;dates&gt;&lt;year&gt;2013&lt;/year&gt;&lt;/dates&gt;&lt;urls&gt;&lt;/urls&gt;&lt;/record&gt;&lt;/Cite&gt;&lt;/EndNote&gt;</w:instrText>
        </w:r>
        <w:r w:rsidR="00A810A8">
          <w:rPr>
            <w:rFonts w:ascii="Times New Roman" w:hAnsi="Times New Roman" w:cs="Times New Roman"/>
            <w:sz w:val="24"/>
            <w:szCs w:val="24"/>
          </w:rPr>
          <w:fldChar w:fldCharType="separate"/>
        </w:r>
        <w:r w:rsidR="00A810A8" w:rsidRPr="00EB220F">
          <w:rPr>
            <w:rFonts w:ascii="Times New Roman" w:hAnsi="Times New Roman" w:cs="Times New Roman"/>
            <w:noProof/>
            <w:sz w:val="24"/>
            <w:szCs w:val="24"/>
            <w:vertAlign w:val="superscript"/>
          </w:rPr>
          <w:t>48</w:t>
        </w:r>
        <w:r w:rsidR="00A810A8">
          <w:rPr>
            <w:rFonts w:ascii="Times New Roman" w:hAnsi="Times New Roman" w:cs="Times New Roman"/>
            <w:sz w:val="24"/>
            <w:szCs w:val="24"/>
          </w:rPr>
          <w:fldChar w:fldCharType="end"/>
        </w:r>
      </w:hyperlink>
      <w:r w:rsidR="00004CA3">
        <w:rPr>
          <w:rFonts w:ascii="Times New Roman" w:hAnsi="Times New Roman" w:cs="Times New Roman"/>
          <w:sz w:val="24"/>
          <w:szCs w:val="24"/>
        </w:rPr>
        <w:t xml:space="preserve">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excitons is 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each exc</w:t>
      </w:r>
      <w:r w:rsidR="004652C5">
        <w:rPr>
          <w:rFonts w:ascii="Times New Roman" w:hAnsi="Times New Roman" w:cs="Times New Roman"/>
          <w:sz w:val="24"/>
          <w:szCs w:val="24"/>
        </w:rPr>
        <w:t>iton</w:t>
      </w:r>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w:t>
      </w:r>
      <w:r w:rsidR="00C304C5">
        <w:rPr>
          <w:rFonts w:ascii="Times New Roman" w:hAnsi="Times New Roman" w:cs="Times New Roman"/>
          <w:sz w:val="24"/>
          <w:szCs w:val="24"/>
        </w:rPr>
        <w:t>-distributed</w:t>
      </w:r>
      <w:r w:rsidR="00125396">
        <w:rPr>
          <w:rFonts w:ascii="Times New Roman" w:hAnsi="Times New Roman" w:cs="Times New Roman"/>
          <w:sz w:val="24"/>
          <w:szCs w:val="24"/>
        </w:rPr>
        <w:t xml:space="preserve">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w:t>
      </w:r>
      <w:r w:rsidR="004033E4">
        <w:rPr>
          <w:rFonts w:ascii="Times New Roman" w:hAnsi="Times New Roman" w:cs="Times New Roman"/>
          <w:sz w:val="24"/>
          <w:szCs w:val="24"/>
        </w:rPr>
        <w:t xml:space="preserve"> (</w:t>
      </w:r>
      <w:r w:rsidR="004033E4" w:rsidRPr="004033E4">
        <w:rPr>
          <w:rFonts w:ascii="Symbol" w:hAnsi="Symbol" w:cs="Times New Roman"/>
          <w:i/>
          <w:sz w:val="24"/>
          <w:szCs w:val="24"/>
        </w:rPr>
        <w:t></w:t>
      </w:r>
      <w:r w:rsidR="004033E4">
        <w:rPr>
          <w:rFonts w:ascii="Times New Roman" w:hAnsi="Times New Roman" w:cs="Times New Roman"/>
          <w:sz w:val="24"/>
          <w:szCs w:val="24"/>
        </w:rPr>
        <w:t xml:space="preserve"> = 0)</w:t>
      </w:r>
      <w:r w:rsidR="00A0064D">
        <w:rPr>
          <w:rFonts w:ascii="Times New Roman" w:hAnsi="Times New Roman" w:cs="Times New Roman"/>
          <w:sz w:val="24"/>
          <w:szCs w:val="24"/>
        </w:rPr>
        <w:t xml:space="preserve">. </w:t>
      </w:r>
      <w:r w:rsidR="00120278">
        <w:rPr>
          <w:rFonts w:ascii="Times New Roman" w:hAnsi="Times New Roman" w:cs="Times New Roman"/>
          <w:sz w:val="24"/>
          <w:szCs w:val="24"/>
        </w:rPr>
        <w:t xml:space="preserve">Then the energy transfer rate for each exciton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exciton-acceptor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r w:rsidR="00144342">
        <w:rPr>
          <w:rFonts w:ascii="Times New Roman" w:hAnsi="Times New Roman" w:cs="Times New Roman"/>
          <w:sz w:val="24"/>
          <w:szCs w:val="24"/>
        </w:rPr>
        <w:t>Förster</w:t>
      </w:r>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he rates of energy transfer, radiative decay, and non-r</w:t>
      </w:r>
      <w:r w:rsidR="004C3C71">
        <w:rPr>
          <w:rFonts w:ascii="Times New Roman" w:hAnsi="Times New Roman" w:cs="Times New Roman"/>
          <w:sz w:val="24"/>
          <w:szCs w:val="24"/>
        </w:rPr>
        <w:t>adiative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exciton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exciton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he exciton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exciton population has decayed. </w:t>
      </w:r>
      <w:r w:rsidR="00DC6CDC">
        <w:rPr>
          <w:rFonts w:ascii="Times New Roman" w:hAnsi="Times New Roman" w:cs="Times New Roman"/>
          <w:sz w:val="24"/>
          <w:szCs w:val="24"/>
        </w:rPr>
        <w:t xml:space="preserve">The simulations are performed for many initial random configurations of acceptors and excitons, </w:t>
      </w:r>
      <w:r w:rsidR="00AB485B">
        <w:rPr>
          <w:rFonts w:ascii="Times New Roman" w:hAnsi="Times New Roman" w:cs="Times New Roman"/>
          <w:sz w:val="24"/>
          <w:szCs w:val="24"/>
        </w:rPr>
        <w:t>and the exciton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p>
    <w:p w14:paraId="2FC9CA68" w14:textId="55B624B7" w:rsidR="00432AA8" w:rsidRPr="00CF497C" w:rsidRDefault="007869E6" w:rsidP="00EB220F">
      <w:pPr>
        <w:pStyle w:val="NoSpacing"/>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exciton quenching by defects as a key feature in our approach to modeling exciton diffusion and energy transfer in the nanoparticles. </w:t>
      </w:r>
      <w:r w:rsidR="00BF084E">
        <w:rPr>
          <w:rFonts w:ascii="Times New Roman" w:hAnsi="Times New Roman" w:cs="Times New Roman"/>
          <w:sz w:val="24"/>
          <w:szCs w:val="24"/>
        </w:rPr>
        <w:t xml:space="preserve">The explicit inclusion of 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D068E3">
        <w:rPr>
          <w:rFonts w:ascii="Times New Roman" w:hAnsi="Times New Roman" w:cs="Times New Roman"/>
          <w:position w:val="-4"/>
          <w:sz w:val="24"/>
          <w:szCs w:val="24"/>
        </w:rPr>
        <w:pict w14:anchorId="654C8105">
          <v:shape id="_x0000_i1027" type="#_x0000_t75" style="width:12.8pt;height:12.2pt">
            <v:imagedata r:id="rId10" o:title=""/>
          </v:shape>
        </w:pict>
      </w:r>
      <w:r w:rsidR="0085064C" w:rsidRPr="00DA2591">
        <w:rPr>
          <w:rFonts w:ascii="Times New Roman" w:hAnsi="Times New Roman" w:cs="Times New Roman"/>
          <w:sz w:val="24"/>
          <w:szCs w:val="24"/>
        </w:rPr>
        <w:t xml:space="preserve"> = 0.14, </w:t>
      </w:r>
      <w:r w:rsidR="00D068E3">
        <w:rPr>
          <w:rFonts w:ascii="Times New Roman" w:hAnsi="Times New Roman" w:cs="Times New Roman"/>
          <w:position w:val="-14"/>
          <w:sz w:val="24"/>
          <w:szCs w:val="24"/>
        </w:rPr>
        <w:pict w14:anchorId="42FE97EC">
          <v:shape id="_x0000_i1028" type="#_x0000_t75" style="width:20.75pt;height:18.9pt">
            <v:imagedata r:id="rId11" o:title=""/>
          </v:shape>
        </w:pict>
      </w:r>
      <w:r w:rsidR="0085064C" w:rsidRPr="00DA2591">
        <w:rPr>
          <w:rFonts w:ascii="Times New Roman" w:hAnsi="Times New Roman" w:cs="Times New Roman"/>
          <w:sz w:val="24"/>
          <w:szCs w:val="24"/>
        </w:rPr>
        <w:t xml:space="preserve"> = 800 </w:t>
      </w:r>
      <w:proofErr w:type="spellStart"/>
      <w:r w:rsidR="0085064C" w:rsidRPr="00DA2591">
        <w:rPr>
          <w:rFonts w:ascii="Times New Roman" w:hAnsi="Times New Roman" w:cs="Times New Roman"/>
          <w:sz w:val="24"/>
          <w:szCs w:val="24"/>
        </w:rPr>
        <w:t>ps</w:t>
      </w:r>
      <w:proofErr w:type="spellEnd"/>
      <w:r w:rsidR="0085064C" w:rsidRPr="00DA2591">
        <w:rPr>
          <w:rFonts w:ascii="Times New Roman" w:hAnsi="Times New Roman" w:cs="Times New Roman"/>
          <w:sz w:val="24"/>
          <w:szCs w:val="24"/>
        </w:rPr>
        <w:t>)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D068E3">
        <w:rPr>
          <w:rFonts w:ascii="Times New Roman" w:hAnsi="Times New Roman" w:cs="Times New Roman"/>
          <w:position w:val="-4"/>
          <w:sz w:val="24"/>
          <w:szCs w:val="24"/>
        </w:rPr>
        <w:pict w14:anchorId="3C172348">
          <v:shape id="_x0000_i1029" type="#_x0000_t75" style="width:12.8pt;height:12.2pt">
            <v:imagedata r:id="rId12" o:title=""/>
          </v:shape>
        </w:pict>
      </w:r>
      <w:r w:rsidR="0085064C" w:rsidRPr="00DA2591">
        <w:rPr>
          <w:rFonts w:ascii="Times New Roman" w:hAnsi="Times New Roman" w:cs="Times New Roman"/>
          <w:sz w:val="24"/>
          <w:szCs w:val="24"/>
        </w:rPr>
        <w:t xml:space="preserve"> = 0.66, </w:t>
      </w:r>
      <w:r w:rsidR="00D068E3">
        <w:rPr>
          <w:rFonts w:ascii="Times New Roman" w:hAnsi="Times New Roman" w:cs="Times New Roman"/>
          <w:position w:val="-14"/>
          <w:sz w:val="24"/>
          <w:szCs w:val="24"/>
        </w:rPr>
        <w:pict w14:anchorId="5EB1663C">
          <v:shape id="_x0000_i1030" type="#_x0000_t75" style="width:20.75pt;height:18.9pt">
            <v:imagedata r:id="rId13" o:title=""/>
          </v:shape>
        </w:pict>
      </w:r>
      <w:r w:rsidR="00B67F26">
        <w:rPr>
          <w:rFonts w:ascii="Times New Roman" w:hAnsi="Times New Roman" w:cs="Times New Roman"/>
          <w:sz w:val="24"/>
          <w:szCs w:val="24"/>
        </w:rPr>
        <w:t xml:space="preserve"> = 3000 </w:t>
      </w:r>
      <w:proofErr w:type="spellStart"/>
      <w:r w:rsidR="00B67F26">
        <w:rPr>
          <w:rFonts w:ascii="Times New Roman" w:hAnsi="Times New Roman" w:cs="Times New Roman"/>
          <w:sz w:val="24"/>
          <w:szCs w:val="24"/>
        </w:rPr>
        <w:t>ps</w:t>
      </w:r>
      <w:proofErr w:type="spellEnd"/>
      <w:r w:rsidR="00B67F26">
        <w:rPr>
          <w:rFonts w:ascii="Times New Roman" w:hAnsi="Times New Roman" w:cs="Times New Roman"/>
          <w:sz w:val="24"/>
          <w:szCs w:val="24"/>
        </w:rPr>
        <w:t xml:space="preserve">). </w:t>
      </w:r>
      <w:r w:rsidR="00FD276A">
        <w:rPr>
          <w:rFonts w:ascii="Times New Roman" w:hAnsi="Times New Roman" w:cs="Times New Roman"/>
          <w:sz w:val="24"/>
          <w:szCs w:val="24"/>
        </w:rPr>
        <w:t>T</w:t>
      </w:r>
      <w:r w:rsidR="00AA7863">
        <w:rPr>
          <w:rFonts w:ascii="Times New Roman" w:hAnsi="Times New Roman" w:cs="Times New Roman"/>
          <w:sz w:val="24"/>
          <w:szCs w:val="24"/>
        </w:rPr>
        <w:t>he 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the radiative rate.</w:t>
      </w:r>
      <w:hyperlink w:anchor="_ENREF_47" w:tooltip="Kometani, 2000 #1075" w:history="1">
        <w:r w:rsidR="002F4B0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&lt;EndNote&gt;&lt;Cite&gt;&lt;Author&gt;Kometani&lt;/Author&gt;&lt;Year&gt;2000&lt;/Year&gt;&lt;RecNum&gt;1075&lt;/RecNum&gt;&lt;DisplayText&gt;&lt;style face="superscript"&gt;47&lt;/style&gt;&lt;/DisplayText&gt;&lt;record&gt;&lt;rec-number&gt;1075&lt;/rec-number&gt;&lt;foreign-keys&gt;&lt;key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2F4B0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47</w:t>
        </w:r>
        <w:r w:rsidR="002F4B01">
          <w:rPr>
            <w:rFonts w:ascii="Times New Roman" w:hAnsi="Times New Roman" w:cs="Times New Roman"/>
            <w:sz w:val="24"/>
            <w:szCs w:val="24"/>
          </w:rPr>
          <w:fldChar w:fldCharType="end"/>
        </w:r>
      </w:hyperlink>
      <w:r w:rsidR="00071D98">
        <w:rPr>
          <w:rFonts w:ascii="Times New Roman" w:hAnsi="Times New Roman" w:cs="Times New Roman"/>
          <w:sz w:val="24"/>
          <w:szCs w:val="24"/>
        </w:rPr>
        <w:t xml:space="preserve">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 xml:space="preserve">likely </w:t>
      </w:r>
      <w:r w:rsidR="00226719">
        <w:rPr>
          <w:rFonts w:ascii="Times New Roman" w:hAnsi="Times New Roman" w:cs="Times New Roman"/>
          <w:sz w:val="24"/>
          <w:szCs w:val="24"/>
        </w:rPr>
        <w:t xml:space="preserve">to be responsible for the decrease in lifetime </w:t>
      </w:r>
      <w:r w:rsidR="00DD764E">
        <w:rPr>
          <w:rFonts w:ascii="Times New Roman" w:hAnsi="Times New Roman" w:cs="Times New Roman"/>
          <w:sz w:val="24"/>
          <w:szCs w:val="24"/>
        </w:rPr>
        <w:t>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rticle formation (</w:t>
      </w:r>
      <w:r w:rsidR="00865ED3">
        <w:rPr>
          <w:rFonts w:ascii="Times New Roman" w:hAnsi="Times New Roman" w:cs="Times New Roman"/>
          <w:sz w:val="24"/>
          <w:szCs w:val="24"/>
        </w:rPr>
        <w:t xml:space="preserve">c.f. </w:t>
      </w:r>
      <w:r w:rsidR="001B7424">
        <w:rPr>
          <w:rFonts w:ascii="Times New Roman" w:hAnsi="Times New Roman" w:cs="Times New Roman"/>
          <w:sz w:val="24"/>
          <w:szCs w:val="24"/>
        </w:rPr>
        <w:t xml:space="preserve">Fig. </w:t>
      </w:r>
      <w:r w:rsidR="00EB220F">
        <w:rPr>
          <w:rFonts w:ascii="Times New Roman" w:hAnsi="Times New Roman" w:cs="Times New Roman"/>
          <w:sz w:val="24"/>
          <w:szCs w:val="24"/>
        </w:rPr>
        <w:t>S1 in Supporting Information</w:t>
      </w:r>
      <w:r w:rsidR="001B7424">
        <w:rPr>
          <w:rFonts w:ascii="Times New Roman" w:hAnsi="Times New Roman" w:cs="Times New Roman"/>
          <w:sz w:val="24"/>
          <w:szCs w:val="24"/>
        </w:rPr>
        <w:t>)</w:t>
      </w:r>
      <w:r w:rsidR="00226719">
        <w:rPr>
          <w:rFonts w:ascii="Times New Roman" w:hAnsi="Times New Roman" w:cs="Times New Roman"/>
          <w:sz w:val="24"/>
          <w:szCs w:val="24"/>
        </w:rPr>
        <w:t>, indicating weak coupling</w:t>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radiative rate, </w:t>
      </w:r>
      <w:r w:rsidR="00843C84">
        <w:rPr>
          <w:rFonts w:ascii="Times New Roman" w:hAnsi="Times New Roman" w:cs="Times New Roman"/>
          <w:sz w:val="24"/>
          <w:szCs w:val="24"/>
        </w:rPr>
        <w:t>estimated from the lifetime and 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F64843">
        <w:rPr>
          <w:rFonts w:ascii="Times New Roman" w:hAnsi="Times New Roman" w:cs="Times New Roman"/>
          <w:sz w:val="24"/>
          <w:szCs w:val="24"/>
        </w:rPr>
        <w:t xml:space="preserve"> Further support for the defect-quenching hypothesis is given in the results of exciton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7AD630B5" w:rsidR="00EF3C16" w:rsidRPr="00BB1407" w:rsidRDefault="00375957" w:rsidP="00216F28">
      <w:pPr>
        <w:pStyle w:val="NoSpacing"/>
        <w:ind w:firstLine="720"/>
        <w:jc w:val="both"/>
        <w:rPr>
          <w:rFonts w:ascii="Times New Roman" w:hAnsi="Times New Roman" w:cs="Times New Roman"/>
          <w:sz w:val="24"/>
          <w:szCs w:val="24"/>
        </w:rPr>
      </w:pPr>
      <w:r>
        <w:rPr>
          <w:rFonts w:ascii="Times New Roman" w:hAnsi="Times New Roman" w:cs="Times New Roman"/>
          <w:sz w:val="24"/>
          <w:szCs w:val="24"/>
        </w:rPr>
        <w:lastRenderedPageBreak/>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r w:rsidR="00BF1D04">
        <w:rPr>
          <w:rFonts w:ascii="Times New Roman" w:hAnsi="Times New Roman" w:cs="Times New Roman"/>
          <w:sz w:val="24"/>
          <w:szCs w:val="24"/>
        </w:rPr>
        <w:t>E</w:t>
      </w:r>
      <w:r w:rsidR="00347DCA">
        <w:rPr>
          <w:rFonts w:ascii="Times New Roman" w:hAnsi="Times New Roman" w:cs="Times New Roman"/>
          <w:sz w:val="24"/>
          <w:szCs w:val="24"/>
        </w:rPr>
        <w:t xml:space="preserve">xciton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exciton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 xml:space="preserve">set </w:t>
      </w:r>
      <w:proofErr w:type="gramStart"/>
      <w:r w:rsidR="003E5B2A">
        <w:rPr>
          <w:rFonts w:ascii="Times New Roman" w:hAnsi="Times New Roman" w:cs="Times New Roman"/>
          <w:sz w:val="24"/>
          <w:szCs w:val="24"/>
        </w:rPr>
        <w:t>to 1 ps</w:t>
      </w:r>
      <w:proofErr w:type="gramEnd"/>
      <w:r w:rsidR="00347DCA">
        <w:rPr>
          <w:rFonts w:ascii="Times New Roman" w:hAnsi="Times New Roman" w:cs="Times New Roman"/>
          <w:sz w:val="24"/>
          <w:szCs w:val="24"/>
        </w:rPr>
        <w:t xml:space="preserve">. </w:t>
      </w:r>
      <w:commentRangeStart w:id="3"/>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tion is 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produce </w:t>
      </w:r>
      <w:proofErr w:type="gramStart"/>
      <w:r w:rsidR="00D57BA1">
        <w:rPr>
          <w:rFonts w:ascii="Times New Roman" w:hAnsi="Times New Roman" w:cs="Times New Roman"/>
          <w:sz w:val="24"/>
          <w:szCs w:val="24"/>
        </w:rPr>
        <w:t xml:space="preserve">a </w:t>
      </w:r>
      <w:r w:rsidR="00401194">
        <w:rPr>
          <w:rFonts w:ascii="Times New Roman" w:hAnsi="Times New Roman" w:cs="Times New Roman"/>
          <w:sz w:val="24"/>
          <w:szCs w:val="24"/>
        </w:rPr>
        <w:t>weighted</w:t>
      </w:r>
      <w:proofErr w:type="gramEnd"/>
      <w:r w:rsidR="00401194">
        <w:rPr>
          <w:rFonts w:ascii="Times New Roman" w:hAnsi="Times New Roman" w:cs="Times New Roman"/>
          <w:sz w:val="24"/>
          <w:szCs w:val="24"/>
        </w:rPr>
        <w:t xml:space="preserve">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commentRangeEnd w:id="3"/>
      <w:r w:rsidR="003E2951">
        <w:rPr>
          <w:rStyle w:val="CommentReference"/>
          <w:rFonts w:ascii="Times New Roman" w:eastAsia="Times New Roman" w:hAnsi="Times New Roman" w:cs="Times New Roman"/>
        </w:rPr>
        <w:commentReference w:id="3"/>
      </w:r>
      <w:r w:rsidR="00347DCA">
        <w:rPr>
          <w:rFonts w:ascii="Times New Roman" w:hAnsi="Times New Roman" w:cs="Times New Roman"/>
          <w:sz w:val="24"/>
          <w:szCs w:val="24"/>
        </w:rPr>
        <w:t>Initially, a</w:t>
      </w:r>
      <w:r w:rsidR="00AF639C">
        <w:rPr>
          <w:rFonts w:ascii="Times New Roman" w:hAnsi="Times New Roman" w:cs="Times New Roman"/>
          <w:sz w:val="24"/>
          <w:szCs w:val="24"/>
        </w:rPr>
        <w:t xml:space="preserve"> Förster radius of 3 nm was</w:t>
      </w:r>
      <w:r w:rsidR="00EA0D5D">
        <w:rPr>
          <w:rFonts w:ascii="Times New Roman" w:hAnsi="Times New Roman" w:cs="Times New Roman"/>
          <w:sz w:val="24"/>
          <w:szCs w:val="24"/>
        </w:rPr>
        <w:t xml:space="preserve"> calculated</w:t>
      </w:r>
      <w:r w:rsidR="00347DCA" w:rsidRPr="00DA2591">
        <w:rPr>
          <w:rFonts w:ascii="Times New Roman" w:hAnsi="Times New Roman" w:cs="Times New Roman"/>
          <w:sz w:val="24"/>
          <w:szCs w:val="24"/>
        </w:rPr>
        <w:t xml:space="preserve"> from the spectra of perylene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0" w:tooltip="Lakowicz, 2006 #10" w:history="1">
        <w:r w:rsidR="002F4B01" w:rsidRPr="00DA259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&lt;EndNote&gt;&lt;Cite&gt;&lt;Author&gt;Lakowicz&lt;/Author&gt;&lt;Year&gt;2006&lt;/Year&gt;&lt;RecNum&gt;10&lt;/RecNum&gt;&lt;DisplayText&gt;&lt;style face="superscript"&gt;40&lt;/style&gt;&lt;/DisplayText&gt;&lt;record&gt;&lt;rec-number&gt;10&lt;/rec-number&gt;&lt;foreign-keys&gt;&lt;key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2F4B01" w:rsidRPr="00DA259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40</w:t>
        </w:r>
        <w:r w:rsidR="002F4B01"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the simulation 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CF1115">
        <w:rPr>
          <w:rFonts w:ascii="Times New Roman" w:hAnsi="Times New Roman" w:cs="Times New Roman"/>
          <w:sz w:val="24"/>
          <w:szCs w:val="24"/>
        </w:rPr>
        <w:t>, or that other physical processes such as coherent or dispersive transport</w:t>
      </w:r>
      <w:r w:rsidR="00E727D0">
        <w:rPr>
          <w:rFonts w:ascii="Times New Roman" w:hAnsi="Times New Roman" w:cs="Times New Roman"/>
          <w:sz w:val="24"/>
          <w:szCs w:val="24"/>
        </w:rPr>
        <w:t xml:space="preserve"> coul</w:t>
      </w:r>
      <w:r w:rsidR="00534FA6">
        <w:rPr>
          <w:rFonts w:ascii="Times New Roman" w:hAnsi="Times New Roman" w:cs="Times New Roman"/>
          <w:sz w:val="24"/>
          <w:szCs w:val="24"/>
        </w:rPr>
        <w:t>d lead to a larger quenching radius</w:t>
      </w:r>
      <w:proofErr w:type="gramStart"/>
      <w:r w:rsidR="00347DCA">
        <w:rPr>
          <w:rFonts w:ascii="Times New Roman" w:hAnsi="Times New Roman" w:cs="Times New Roman"/>
          <w:sz w:val="24"/>
          <w:szCs w:val="24"/>
        </w:rPr>
        <w:t>.</w:t>
      </w:r>
      <w:r w:rsidR="00E727D0" w:rsidRPr="00E727D0">
        <w:rPr>
          <w:rFonts w:ascii="Times New Roman" w:hAnsi="Times New Roman" w:cs="Times New Roman"/>
          <w:sz w:val="24"/>
          <w:szCs w:val="24"/>
          <w:highlight w:val="yellow"/>
        </w:rPr>
        <w:t>[</w:t>
      </w:r>
      <w:proofErr w:type="gramEnd"/>
      <w:r w:rsidR="00E727D0" w:rsidRPr="00E727D0">
        <w:rPr>
          <w:rFonts w:ascii="Times New Roman" w:hAnsi="Times New Roman" w:cs="Times New Roman"/>
          <w:sz w:val="24"/>
          <w:szCs w:val="24"/>
          <w:highlight w:val="yellow"/>
        </w:rPr>
        <w:t>refs]</w:t>
      </w:r>
      <w:r w:rsidR="00EB220F">
        <w:rPr>
          <w:rFonts w:ascii="Times New Roman" w:hAnsi="Times New Roman" w:cs="Times New Roman"/>
          <w:sz w:val="24"/>
          <w:szCs w:val="24"/>
        </w:rPr>
        <w:t xml:space="preserve"> </w:t>
      </w:r>
      <w:r w:rsidR="00347DCA">
        <w:rPr>
          <w:rFonts w:ascii="Times New Roman" w:hAnsi="Times New Roman" w:cs="Times New Roman"/>
          <w:sz w:val="24"/>
          <w:szCs w:val="24"/>
        </w:rPr>
        <w:t xml:space="preserve">Thus, simulations were carried out using an increased </w:t>
      </w:r>
      <w:r w:rsidR="00347DCA" w:rsidRPr="00E727D0">
        <w:rPr>
          <w:rFonts w:ascii="Times New Roman" w:hAnsi="Times New Roman" w:cs="Times New Roman"/>
          <w:i/>
          <w:sz w:val="24"/>
          <w:szCs w:val="24"/>
        </w:rPr>
        <w:t>R</w:t>
      </w:r>
      <w:r w:rsidR="00347DCA" w:rsidRPr="00E727D0">
        <w:rPr>
          <w:rFonts w:ascii="Times New Roman" w:hAnsi="Times New Roman" w:cs="Times New Roman"/>
          <w:i/>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38D7BF1A" w:rsidR="009C52CE" w:rsidRDefault="00F7010D" w:rsidP="00027C6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exciton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since exciton diffusion is essentially eliminated and energy transfer is greatly reduced when the polymer adopts an open conformation</w:t>
      </w:r>
      <w:r w:rsidR="00CC471B">
        <w:rPr>
          <w:rFonts w:ascii="Times New Roman" w:hAnsi="Times New Roman" w:cs="Times New Roman"/>
          <w:sz w:val="24"/>
          <w:szCs w:val="24"/>
        </w:rPr>
        <w:t xml:space="preserve">, while the polymer in the collapsed, aggregated state possesses a relatively higher chromophore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energy transfer and exciton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EA60E9">
        <w:rPr>
          <w:rFonts w:ascii="Times New Roman" w:hAnsi="Times New Roman" w:cs="Times New Roman"/>
          <w:sz w:val="24"/>
          <w:szCs w:val="24"/>
        </w:rPr>
        <w:fldChar w:fldCharType="begin"/>
      </w:r>
      <w:r w:rsidR="00D66808">
        <w:rPr>
          <w:rFonts w:ascii="Times New Roman" w:hAnsi="Times New Roman" w:cs="Times New Roman"/>
          <w:sz w:val="24"/>
          <w:szCs w:val="24"/>
        </w:rPr>
        <w:instrText xml:space="preserve"> ADDIN EN.CITE &lt;EndNote&gt;&lt;Cite&gt;&lt;Author&gt;Yu&lt;/Author&gt;&lt;Year&gt;2012&lt;/Year&gt;&lt;RecNum&gt;1040&lt;/RecNum&gt;&lt;DisplayText&gt;&lt;style face="superscript"&gt;22,36&lt;/style&gt;&lt;/DisplayText&gt;&lt;record&gt;&lt;rec-number&gt;1040&lt;/rec-number&gt;&lt;foreign-keys&gt;&lt;key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Cite&gt;&lt;Author&gt;Wu&lt;/Author&gt;&lt;Year&gt;2008&lt;/Year&gt;&lt;RecNum&gt;9&lt;/RecNum&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EA60E9">
        <w:rPr>
          <w:rFonts w:ascii="Times New Roman" w:hAnsi="Times New Roman" w:cs="Times New Roman"/>
          <w:sz w:val="24"/>
          <w:szCs w:val="24"/>
        </w:rPr>
        <w:fldChar w:fldCharType="separate"/>
      </w:r>
      <w:hyperlink w:anchor="_ENREF_22" w:tooltip="Wu, 2008 #9" w:history="1">
        <w:r w:rsidR="002F4B01" w:rsidRPr="00D66808">
          <w:rPr>
            <w:rFonts w:ascii="Times New Roman" w:hAnsi="Times New Roman" w:cs="Times New Roman"/>
            <w:noProof/>
            <w:sz w:val="24"/>
            <w:szCs w:val="24"/>
            <w:vertAlign w:val="superscript"/>
          </w:rPr>
          <w:t>22</w:t>
        </w:r>
      </w:hyperlink>
      <w:r w:rsidR="00D66808" w:rsidRPr="00D66808">
        <w:rPr>
          <w:rFonts w:ascii="Times New Roman" w:hAnsi="Times New Roman" w:cs="Times New Roman"/>
          <w:noProof/>
          <w:sz w:val="24"/>
          <w:szCs w:val="24"/>
          <w:vertAlign w:val="superscript"/>
        </w:rPr>
        <w:t>,</w:t>
      </w:r>
      <w:hyperlink w:anchor="_ENREF_36" w:tooltip="Yu, 2012 #1040" w:history="1">
        <w:r w:rsidR="002F4B01" w:rsidRPr="00D66808">
          <w:rPr>
            <w:rFonts w:ascii="Times New Roman" w:hAnsi="Times New Roman" w:cs="Times New Roman"/>
            <w:noProof/>
            <w:sz w:val="24"/>
            <w:szCs w:val="24"/>
            <w:vertAlign w:val="superscript"/>
          </w:rPr>
          <w:t>36</w:t>
        </w:r>
      </w:hyperlink>
      <w:r w:rsidR="00EA60E9">
        <w:rPr>
          <w:rFonts w:ascii="Times New Roman" w:hAnsi="Times New Roman" w:cs="Times New Roman"/>
          <w:sz w:val="24"/>
          <w:szCs w:val="24"/>
        </w:rPr>
        <w:fldChar w:fldCharType="end"/>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w:t>
      </w:r>
      <w:proofErr w:type="spellStart"/>
      <w:r w:rsidR="00241938">
        <w:rPr>
          <w:rFonts w:ascii="Times New Roman" w:hAnsi="Times New Roman" w:cs="Times New Roman"/>
          <w:sz w:val="24"/>
          <w:szCs w:val="24"/>
        </w:rPr>
        <w:t>unaggregated</w:t>
      </w:r>
      <w:proofErr w:type="spellEnd"/>
      <w:r w:rsidR="00241938">
        <w:rPr>
          <w:rFonts w:ascii="Times New Roman" w:hAnsi="Times New Roman" w:cs="Times New Roman"/>
          <w:sz w:val="24"/>
          <w:szCs w:val="24"/>
        </w:rPr>
        <w:t xml:space="preserve">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comparison between the fluorescence quantum yield and kinetics in good solvent versus in the 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defect quenching efficiency of 0.79 was 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exciton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Förster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fluorescence quantum yield of the </w:t>
      </w:r>
      <w:proofErr w:type="spellStart"/>
      <w:r w:rsidR="00CD44F6">
        <w:rPr>
          <w:rFonts w:ascii="Times New Roman" w:hAnsi="Times New Roman" w:cs="Times New Roman"/>
          <w:sz w:val="24"/>
          <w:szCs w:val="24"/>
        </w:rPr>
        <w:t>undoped</w:t>
      </w:r>
      <w:proofErr w:type="spellEnd"/>
      <w:r w:rsidR="00CD44F6">
        <w:rPr>
          <w:rFonts w:ascii="Times New Roman" w:hAnsi="Times New Roman" w:cs="Times New Roman"/>
          <w:sz w:val="24"/>
          <w:szCs w:val="24"/>
        </w:rPr>
        <w:t xml:space="preserve">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p>
    <w:p w14:paraId="2233265A" w14:textId="60E20BC5" w:rsidR="004C35DF" w:rsidRPr="00B7263C" w:rsidRDefault="00D54894" w:rsidP="00B7263C">
      <w:pPr>
        <w:pStyle w:val="NoSpacing"/>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To further test the model and assumptions, and to obtain the exciton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perylene red dye</w:t>
      </w:r>
      <w:r w:rsidR="000E5CE4">
        <w:rPr>
          <w:rFonts w:ascii="Times New Roman" w:hAnsi="Times New Roman" w:cs="Times New Roman"/>
          <w:sz w:val="24"/>
          <w:szCs w:val="24"/>
        </w:rPr>
        <w:t xml:space="preserve">, varying the exciton diffusion length to provide the best match to experimental quenching efficiencies and </w:t>
      </w:r>
      <w:r w:rsidR="00FD718A">
        <w:rPr>
          <w:rFonts w:ascii="Times New Roman" w:hAnsi="Times New Roman" w:cs="Times New Roman"/>
          <w:sz w:val="24"/>
          <w:szCs w:val="24"/>
        </w:rPr>
        <w:t>exciton decay kinetics</w:t>
      </w:r>
      <w:r w:rsidR="00E645A7">
        <w:rPr>
          <w:rFonts w:ascii="Times New Roman" w:hAnsi="Times New Roman" w:cs="Times New Roman"/>
          <w:sz w:val="24"/>
          <w:szCs w:val="24"/>
        </w:rPr>
        <w:t xml:space="preserve">. Based on the 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 xml:space="preserve">obtained from the simulation are compared </w:t>
      </w:r>
      <w:r w:rsidR="00D45391">
        <w:rPr>
          <w:rFonts w:ascii="Times New Roman" w:hAnsi="Times New Roman" w:cs="Times New Roman"/>
          <w:sz w:val="24"/>
          <w:szCs w:val="24"/>
        </w:rPr>
        <w:lastRenderedPageBreak/>
        <w:t>to experimental results</w:t>
      </w:r>
      <w:r w:rsidR="00276616">
        <w:rPr>
          <w:rFonts w:ascii="Times New Roman" w:hAnsi="Times New Roman" w:cs="Times New Roman"/>
          <w:sz w:val="24"/>
          <w:szCs w:val="24"/>
        </w:rPr>
        <w:t xml:space="preserve"> in Fig. 6</w:t>
      </w:r>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the </w:t>
      </w:r>
      <w:r w:rsidR="00773B3E">
        <w:rPr>
          <w:rFonts w:ascii="Times New Roman" w:hAnsi="Times New Roman" w:cs="Times New Roman"/>
          <w:sz w:val="24"/>
          <w:szCs w:val="24"/>
        </w:rPr>
        <w:t>number of dyes to the number of polymer molecules (</w:t>
      </w:r>
      <w:r w:rsidR="00CA52EF">
        <w:rPr>
          <w:rFonts w:ascii="Times New Roman" w:hAnsi="Times New Roman" w:cs="Times New Roman"/>
          <w:sz w:val="24"/>
          <w:szCs w:val="24"/>
        </w:rPr>
        <w:t xml:space="preserve">given the molecular weights of the polymer and dye, </w:t>
      </w:r>
      <w:r w:rsidR="00773B3E">
        <w:rPr>
          <w:rFonts w:ascii="Times New Roman" w:hAnsi="Times New Roman" w:cs="Times New Roman"/>
          <w:sz w:val="24"/>
          <w:szCs w:val="24"/>
        </w:rPr>
        <w:t xml:space="preserve">a molecular ratio of 0.10 </w:t>
      </w:r>
      <w:r w:rsidR="00630E56">
        <w:rPr>
          <w:rFonts w:ascii="Times New Roman" w:hAnsi="Times New Roman" w:cs="Times New Roman"/>
          <w:sz w:val="24"/>
          <w:szCs w:val="24"/>
        </w:rPr>
        <w:t xml:space="preserve">corresponds to a weight fraction of </w:t>
      </w:r>
      <w:r w:rsidR="00D35E3E" w:rsidRPr="00D35E3E">
        <w:rPr>
          <w:rFonts w:ascii="Times New Roman" w:hAnsi="Times New Roman" w:cs="Times New Roman"/>
          <w:sz w:val="24"/>
          <w:szCs w:val="24"/>
        </w:rPr>
        <w:t>1.0</w:t>
      </w:r>
      <w:r w:rsidR="00630E56" w:rsidRPr="00D35E3E">
        <w:rPr>
          <w:rFonts w:ascii="Times New Roman" w:hAnsi="Times New Roman" w:cs="Times New Roman"/>
          <w:sz w:val="24"/>
          <w:szCs w:val="24"/>
        </w:rPr>
        <w:t>%</w:t>
      </w:r>
      <w:r w:rsidR="00E348F2">
        <w:rPr>
          <w:rFonts w:ascii="Times New Roman" w:hAnsi="Times New Roman" w:cs="Times New Roman"/>
          <w:sz w:val="24"/>
          <w:szCs w:val="24"/>
        </w:rPr>
        <w:t xml:space="preserve"> or a dye density of 6x10</w:t>
      </w:r>
      <w:r w:rsidR="00E348F2">
        <w:rPr>
          <w:rFonts w:ascii="Times New Roman" w:hAnsi="Times New Roman" w:cs="Times New Roman"/>
          <w:sz w:val="24"/>
          <w:szCs w:val="24"/>
          <w:vertAlign w:val="superscript"/>
        </w:rPr>
        <w:t>18</w:t>
      </w:r>
      <w:r w:rsidR="00630E56" w:rsidRPr="00D35E3E">
        <w:rPr>
          <w:rFonts w:ascii="Times New Roman" w:hAnsi="Times New Roman" w:cs="Times New Roman"/>
          <w:sz w:val="24"/>
          <w:szCs w:val="24"/>
        </w:rPr>
        <w:t xml:space="preserve">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By utilizing the lifetime and</w:t>
      </w:r>
      <w:r w:rsidR="00F905EB">
        <w:rPr>
          <w:rFonts w:ascii="Times New Roman" w:hAnsi="Times New Roman" w:cs="Times New Roman"/>
          <w:sz w:val="24"/>
          <w:szCs w:val="24"/>
        </w:rPr>
        <w:t xml:space="preserve"> quenching efficiency results for</w:t>
      </w:r>
      <w:r w:rsidR="00DE1D6F">
        <w:rPr>
          <w:rFonts w:ascii="Times New Roman" w:hAnsi="Times New Roman" w:cs="Times New Roman"/>
          <w:sz w:val="24"/>
          <w:szCs w:val="24"/>
        </w:rPr>
        <w:t xml:space="preserve"> the nanoparticles at various doping levels as well as </w:t>
      </w:r>
      <w:r w:rsidR="00F905EB">
        <w:rPr>
          <w:rFonts w:ascii="Times New Roman" w:hAnsi="Times New Roman" w:cs="Times New Roman"/>
          <w:sz w:val="24"/>
          <w:szCs w:val="24"/>
        </w:rPr>
        <w:t xml:space="preserve">for </w:t>
      </w:r>
      <w:r w:rsidR="00DE1D6F">
        <w:rPr>
          <w:rFonts w:ascii="Times New Roman" w:hAnsi="Times New Roman" w:cs="Times New Roman"/>
          <w:sz w:val="24"/>
          <w:szCs w:val="24"/>
        </w:rPr>
        <w:t xml:space="preserve">the polymer in good solvent, we are able to probe the relative contributions of </w:t>
      </w:r>
      <w:r w:rsidR="00E01E92">
        <w:rPr>
          <w:rFonts w:ascii="Times New Roman" w:hAnsi="Times New Roman" w:cs="Times New Roman"/>
          <w:sz w:val="24"/>
          <w:szCs w:val="24"/>
        </w:rPr>
        <w:t xml:space="preserve">exciton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exciton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defects and dyes, there is a trade-off in </w:t>
      </w:r>
      <w:r w:rsidR="00F329AE">
        <w:rPr>
          <w:rFonts w:ascii="Times New Roman" w:hAnsi="Times New Roman" w:cs="Times New Roman"/>
          <w:sz w:val="24"/>
          <w:szCs w:val="24"/>
        </w:rPr>
        <w:t>that the fit</w:t>
      </w:r>
      <w:r w:rsidR="00DF3F60" w:rsidRPr="00DF3F60">
        <w:rPr>
          <w:rFonts w:ascii="Times New Roman" w:hAnsi="Times New Roman" w:cs="Times New Roman"/>
          <w:sz w:val="24"/>
          <w:szCs w:val="24"/>
        </w:rPr>
        <w:t xml:space="preserve"> to </w:t>
      </w:r>
      <w:r w:rsidR="00F329AE">
        <w:rPr>
          <w:rFonts w:ascii="Times New Roman" w:hAnsi="Times New Roman" w:cs="Times New Roman"/>
          <w:sz w:val="24"/>
          <w:szCs w:val="24"/>
        </w:rPr>
        <w:t xml:space="preserve">the experimental </w:t>
      </w:r>
      <w:r w:rsidR="00DF3F60" w:rsidRPr="00DF3F60">
        <w:rPr>
          <w:rFonts w:ascii="Times New Roman" w:hAnsi="Times New Roman" w:cs="Times New Roman"/>
          <w:sz w:val="24"/>
          <w:szCs w:val="24"/>
        </w:rPr>
        <w:t xml:space="preserve">quenching efficiency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statistics and </w:t>
      </w:r>
      <w:r w:rsidR="000F4279">
        <w:rPr>
          <w:rFonts w:ascii="Times New Roman" w:hAnsi="Times New Roman" w:cs="Times New Roman"/>
          <w:sz w:val="24"/>
          <w:szCs w:val="24"/>
        </w:rPr>
        <w:t>quenching by defects (simulation results provided in the Supporting Information)</w:t>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theless, the simulated data 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The exciton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proofErr w:type="spellStart"/>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w:t>
      </w:r>
      <w:proofErr w:type="spellEnd"/>
      <w:r w:rsidR="00D379F1">
        <w:rPr>
          <w:rFonts w:ascii="Times New Roman" w:hAnsi="Times New Roman" w:cs="Times New Roman"/>
          <w:sz w:val="24"/>
          <w:szCs w:val="24"/>
        </w:rPr>
        <w:t xml:space="preserve"> films by a different method</w:t>
      </w:r>
      <w:r w:rsidR="00DF3F60" w:rsidRPr="00DF3F60">
        <w:rPr>
          <w:rFonts w:ascii="Times New Roman" w:hAnsi="Times New Roman" w:cs="Times New Roman"/>
          <w:sz w:val="24"/>
          <w:szCs w:val="24"/>
        </w:rPr>
        <w:t>.</w:t>
      </w:r>
      <w:hyperlink w:anchor="_ENREF_21" w:tooltip="Lyons, 2005 #11" w:history="1">
        <w:r w:rsidR="002F4B01" w:rsidRPr="004076CA">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&lt;EndNote&gt;&lt;Cite&gt;&lt;Author&gt;Lyons&lt;/Author&gt;&lt;Year&gt;2005&lt;/Year&gt;&lt;RecNum&gt;11&lt;/RecNum&gt;&lt;DisplayText&gt;&lt;style face="superscript"&gt;21&lt;/style&gt;&lt;/DisplayText&gt;&lt;record&gt;&lt;rec-number&gt;11&lt;/rec-number&gt;&lt;foreign-keys&gt;&lt;key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2F4B01" w:rsidRPr="004076CA">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21</w:t>
        </w:r>
        <w:r w:rsidR="002F4B01" w:rsidRPr="004076CA">
          <w:rPr>
            <w:rFonts w:ascii="Times New Roman" w:hAnsi="Times New Roman" w:cs="Times New Roman"/>
            <w:sz w:val="24"/>
            <w:szCs w:val="24"/>
          </w:rPr>
          <w:fldChar w:fldCharType="end"/>
        </w:r>
      </w:hyperlink>
      <w:r w:rsidR="00263D27">
        <w:t xml:space="preserve"> </w:t>
      </w:r>
    </w:p>
    <w:p w14:paraId="1F530F68" w14:textId="0AB36850" w:rsidR="00BB41FC" w:rsidRDefault="00482395" w:rsidP="00BB41FC">
      <w:pPr>
        <w:autoSpaceDE w:val="0"/>
        <w:autoSpaceDN w:val="0"/>
        <w:adjustRightInd w:val="0"/>
        <w:ind w:firstLine="720"/>
        <w:jc w:val="both"/>
      </w:pPr>
      <w:r>
        <w:t>The Stern-Volmer analysis</w:t>
      </w:r>
      <w:r w:rsidR="004A28DB">
        <w:t xml:space="preserve"> yields</w:t>
      </w:r>
      <w:r w:rsidR="00A24784">
        <w:t xml:space="preserve"> a quenching radius of 5.3 nm for perylene red--significantly </w:t>
      </w:r>
      <w:r w:rsidR="00BB41FC" w:rsidRPr="00BB41FC">
        <w:t>higher than</w:t>
      </w:r>
      <w:r w:rsidR="004870BE">
        <w:t xml:space="preserve"> the F</w:t>
      </w:r>
      <w:r w:rsidR="00FB1869">
        <w:t>örster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that exciton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exciton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Förster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2" w:tooltip="Wu, 2008 #9" w:history="1">
        <w:r w:rsidR="002F4B01">
          <w:fldChar w:fldCharType="begin"/>
        </w:r>
        <w:r w:rsidR="002F4B01">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F4B01">
          <w:fldChar w:fldCharType="separate"/>
        </w:r>
        <w:r w:rsidR="002F4B01" w:rsidRPr="00D66808">
          <w:rPr>
            <w:noProof/>
            <w:vertAlign w:val="superscript"/>
          </w:rPr>
          <w:t>22</w:t>
        </w:r>
        <w:r w:rsidR="002F4B01">
          <w:fldChar w:fldCharType="end"/>
        </w:r>
      </w:hyperlink>
      <w:r w:rsidR="00BB41FC" w:rsidRPr="00BB41FC">
        <w:t xml:space="preserve"> T</w:t>
      </w:r>
      <w:r w:rsidR="00276616">
        <w:t>hese results strongly suggest that a</w:t>
      </w:r>
      <w:r w:rsidR="00BB41FC" w:rsidRPr="00BB41FC">
        <w:t xml:space="preserve"> combined approach o</w:t>
      </w:r>
      <w:r w:rsidR="0065369F">
        <w:t>f measuring exciton decay kinetics, quenching efficiency</w:t>
      </w:r>
      <w:r w:rsidR="00BB41FC" w:rsidRPr="00BB41FC">
        <w:t>, and modeling</w:t>
      </w:r>
      <w:r w:rsidR="00BB41FC">
        <w:t xml:space="preserve"> </w:t>
      </w:r>
      <w:r w:rsidR="0065369F">
        <w:t xml:space="preserve">(in which quenching by defects is also included) </w:t>
      </w:r>
      <w:r w:rsidR="00BB41FC">
        <w:t>is necessary in order t</w:t>
      </w:r>
      <w:r w:rsidR="00BB41FC" w:rsidRPr="00BB41FC">
        <w:t>o disentangle the effects of exciton diffusion and energy transfer</w:t>
      </w:r>
      <w:r w:rsidR="000623BB">
        <w:t xml:space="preserve"> on </w:t>
      </w:r>
      <w:r w:rsidR="00F713F5">
        <w:t>exciton quenching efficiencies and dynamics</w:t>
      </w:r>
      <w:r w:rsidR="00BB41FC" w:rsidRPr="00BB41FC">
        <w:t>.</w:t>
      </w:r>
    </w:p>
    <w:p w14:paraId="60EB1D9C" w14:textId="407D5CC0" w:rsidR="00675D16" w:rsidRDefault="00797CEE" w:rsidP="00BB41FC">
      <w:pPr>
        <w:autoSpaceDE w:val="0"/>
        <w:autoSpaceDN w:val="0"/>
        <w:adjustRightInd w:val="0"/>
        <w:ind w:firstLine="720"/>
        <w:jc w:val="both"/>
      </w:pPr>
      <w:r>
        <w:t xml:space="preserve">Another important issue </w:t>
      </w:r>
      <w:r w:rsidR="00675D16">
        <w:t xml:space="preserve">is the </w:t>
      </w:r>
      <w:r w:rsidR="0005239D">
        <w:t>effect of quenching by defects</w:t>
      </w:r>
      <w:r>
        <w:t xml:space="preserve"> on the </w:t>
      </w:r>
      <w:r w:rsidR="0072418A">
        <w:t xml:space="preserve">determined </w:t>
      </w:r>
      <w:r w:rsidR="00A10350">
        <w:t xml:space="preserve">exciton diffusion </w:t>
      </w:r>
      <w:ins w:id="4" w:author="Clemson University" w:date="2013-06-09T14:37:00Z">
        <w:r w:rsidR="00865ED3">
          <w:t>parameters</w:t>
        </w:r>
      </w:ins>
      <w:ins w:id="5" w:author="Clemson University" w:date="2013-06-09T14:38:00Z">
        <w:r w:rsidR="00865ED3">
          <w:t>,</w:t>
        </w:r>
      </w:ins>
      <w:ins w:id="6" w:author="Clemson University" w:date="2013-06-09T14:37:00Z">
        <w:r w:rsidR="00865ED3">
          <w:t xml:space="preserve"> </w:t>
        </w:r>
      </w:ins>
      <w:r w:rsidR="00123B70">
        <w:t>particularly</w:t>
      </w:r>
      <w:ins w:id="7" w:author="Clemson University" w:date="2013-06-09T14:37:00Z">
        <w:r w:rsidR="00865ED3">
          <w:t xml:space="preserve"> the diffusion length and calculated </w:t>
        </w:r>
        <w:r w:rsidR="00865ED3" w:rsidRPr="00123B70">
          <w:rPr>
            <w:i/>
          </w:rPr>
          <w:t>R</w:t>
        </w:r>
        <w:r w:rsidR="00865ED3" w:rsidRPr="00123B70">
          <w:rPr>
            <w:i/>
            <w:vertAlign w:val="subscript"/>
          </w:rPr>
          <w:t>0</w:t>
        </w:r>
      </w:ins>
      <w:del w:id="8" w:author="Clemson University" w:date="2013-06-09T14:37:00Z">
        <w:r w:rsidR="00A10350" w:rsidRPr="00865ED3" w:rsidDel="00865ED3">
          <w:delText>length</w:delText>
        </w:r>
      </w:del>
      <w:del w:id="9" w:author="Clemson University" w:date="2013-06-07T15:36:00Z">
        <w:r w:rsidR="00A10350" w:rsidDel="00994E9B">
          <w:delText xml:space="preserve"> and diffusion constant</w:delText>
        </w:r>
      </w:del>
      <w:r w:rsidR="00A10350">
        <w:t>.</w:t>
      </w:r>
      <w:r w:rsidR="008E38B6">
        <w:t xml:space="preserve"> Including quenching by defects, we obtain an exciton di</w:t>
      </w:r>
      <w:r w:rsidR="000152F8">
        <w:t xml:space="preserve">ffusion </w:t>
      </w:r>
      <w:ins w:id="10" w:author="Clemson University" w:date="2013-06-07T15:42:00Z">
        <w:r w:rsidR="00994E9B">
          <w:t>length</w:t>
        </w:r>
      </w:ins>
      <w:del w:id="11" w:author="Clemson University" w:date="2013-06-07T15:42:00Z">
        <w:r w:rsidR="000152F8" w:rsidDel="00994E9B">
          <w:delText>constant</w:delText>
        </w:r>
      </w:del>
      <w:r w:rsidR="001C614F">
        <w:t xml:space="preserve"> that is </w:t>
      </w:r>
      <w:ins w:id="12" w:author="Clemson University" w:date="2013-06-07T15:36:00Z">
        <w:r w:rsidR="00994E9B">
          <w:t>85%</w:t>
        </w:r>
      </w:ins>
      <w:del w:id="13" w:author="Clemson University" w:date="2013-06-07T15:36:00Z">
        <w:r w:rsidR="001C614F" w:rsidRPr="00027322" w:rsidDel="00994E9B">
          <w:rPr>
            <w:highlight w:val="yellow"/>
          </w:rPr>
          <w:delText>XX %</w:delText>
        </w:r>
      </w:del>
      <w:r w:rsidR="001C614F">
        <w:t xml:space="preserve"> larger </w:t>
      </w:r>
      <w:r w:rsidR="00FA6092">
        <w:t>than that</w:t>
      </w:r>
      <w:r w:rsidR="00236AB8">
        <w:t xml:space="preserve"> obtained from quenchi</w:t>
      </w:r>
      <w:r w:rsidR="00FA6092">
        <w:t xml:space="preserve">ng analysis alone. </w:t>
      </w:r>
      <w:del w:id="14" w:author="Clemson University" w:date="2013-06-07T15:36:00Z">
        <w:r w:rsidR="00FA6092" w:rsidDel="00994E9B">
          <w:delText>In the absenc</w:delText>
        </w:r>
        <w:r w:rsidR="00236AB8" w:rsidDel="00994E9B">
          <w:delText xml:space="preserve">e of quenching, this corresponds to a diffusion length that </w:delText>
        </w:r>
        <w:r w:rsidR="00F713F5" w:rsidDel="00994E9B">
          <w:delText xml:space="preserve">is </w:delText>
        </w:r>
        <w:r w:rsidR="00A5065B" w:rsidDel="00994E9B">
          <w:delText>85%</w:delText>
        </w:r>
        <w:r w:rsidR="00FA6092" w:rsidDel="00994E9B">
          <w:delText xml:space="preserve"> larger</w:delText>
        </w:r>
        <w:r w:rsidR="001C614F" w:rsidDel="00994E9B">
          <w:delText xml:space="preserve">. </w:delText>
        </w:r>
      </w:del>
      <w:r w:rsidR="0018443C">
        <w:t>This result has several i</w:t>
      </w:r>
      <w:r w:rsidR="007937B9">
        <w:t xml:space="preserve">mplications. </w:t>
      </w:r>
      <w:commentRangeStart w:id="15"/>
      <w:r w:rsidR="007937B9">
        <w:t xml:space="preserve">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fluorescence quantum yield </w:t>
      </w:r>
      <w:r w:rsidR="00792AA2">
        <w:t>in the aggregated state (i.e., films and particles) relative to the polymer dissolved in a good solvent</w:t>
      </w:r>
      <w:r w:rsidR="00020AFC">
        <w:t xml:space="preserve">, this may indicate </w:t>
      </w:r>
      <w:r w:rsidR="00AB17E3">
        <w:t>highly mobile excitons undergoing energy transfer</w:t>
      </w:r>
      <w:r w:rsidR="00020AFC">
        <w:t xml:space="preserve"> to a small </w:t>
      </w:r>
      <w:r w:rsidR="00540550">
        <w:t>fraction</w:t>
      </w:r>
      <w:r w:rsidR="00AB17E3">
        <w:t xml:space="preserve"> o</w:t>
      </w:r>
      <w:r w:rsidR="003A40A6">
        <w:t xml:space="preserve">f defects. </w:t>
      </w:r>
      <w:commentRangeStart w:id="16"/>
      <w:r w:rsidR="003A40A6">
        <w:t xml:space="preserve">Thus, </w:t>
      </w:r>
      <w:r w:rsidR="005F6363">
        <w:t xml:space="preserve">somewhat </w:t>
      </w:r>
      <w:r w:rsidR="003A40A6">
        <w:t>p</w:t>
      </w:r>
      <w:r w:rsidR="00AB17E3">
        <w:t>aradoxically</w:t>
      </w:r>
      <w:r w:rsidR="00C85863">
        <w:t xml:space="preserve">, a large value of </w:t>
      </w:r>
      <w:r w:rsidR="00C85863" w:rsidRPr="005B76F5">
        <w:rPr>
          <w:i/>
        </w:rPr>
        <w:t>D</w:t>
      </w:r>
      <w:r w:rsidR="00C85863">
        <w:t xml:space="preserve"> can </w:t>
      </w:r>
      <w:r w:rsidR="003A40A6">
        <w:t xml:space="preserve">result in a small </w:t>
      </w:r>
      <w:r w:rsidR="00EA0BC2">
        <w:t xml:space="preserve">observed </w:t>
      </w:r>
      <w:r w:rsidR="003A40A6">
        <w:t>value for the diffusion length</w:t>
      </w:r>
      <w:r w:rsidR="00496160">
        <w:t xml:space="preserve">, </w:t>
      </w:r>
      <w:r w:rsidR="009303E8" w:rsidRPr="00CD2C9C">
        <w:rPr>
          <w:i/>
        </w:rPr>
        <w:t xml:space="preserve">which in </w:t>
      </w:r>
      <w:r w:rsidR="00276616">
        <w:rPr>
          <w:i/>
        </w:rPr>
        <w:t xml:space="preserve">many </w:t>
      </w:r>
      <w:r w:rsidR="00EA0BC2">
        <w:rPr>
          <w:i/>
        </w:rPr>
        <w:t>such cases is determined large</w:t>
      </w:r>
      <w:r w:rsidR="00E81099" w:rsidRPr="00CD2C9C">
        <w:rPr>
          <w:i/>
        </w:rPr>
        <w:t xml:space="preserve">ly by the defect </w:t>
      </w:r>
      <w:r w:rsidR="00496160" w:rsidRPr="00CD2C9C">
        <w:rPr>
          <w:i/>
        </w:rPr>
        <w:t xml:space="preserve">density rather than </w:t>
      </w:r>
      <w:r w:rsidR="005F6363" w:rsidRPr="00CD2C9C">
        <w:rPr>
          <w:i/>
        </w:rPr>
        <w:t xml:space="preserve">by </w:t>
      </w:r>
      <w:r w:rsidR="00496160" w:rsidRPr="00CD2C9C">
        <w:rPr>
          <w:i/>
        </w:rPr>
        <w:t>the diffusion constant</w:t>
      </w:r>
      <w:r w:rsidR="00496160">
        <w:t>.</w:t>
      </w:r>
      <w:commentRangeEnd w:id="16"/>
      <w:r w:rsidR="00276616">
        <w:rPr>
          <w:rStyle w:val="CommentReference"/>
        </w:rPr>
        <w:commentReference w:id="16"/>
      </w:r>
      <w:commentRangeEnd w:id="15"/>
      <w:r w:rsidR="00994E9B">
        <w:rPr>
          <w:rStyle w:val="CommentReference"/>
        </w:rPr>
        <w:commentReference w:id="15"/>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the effect of quenching by defects on the measured exciton diffusion length.</w:t>
      </w:r>
      <w:r w:rsidR="00562FE4">
        <w:t xml:space="preserve"> </w:t>
      </w:r>
      <w:r w:rsidR="007D144C">
        <w:t xml:space="preserve">Third, </w:t>
      </w:r>
      <w:r w:rsidR="00A74C3F">
        <w:t>the low defect densities reported (much lower than 1 defect per polymer chain) and large exciton diffusion lengths determined in the absence of quenching lend qualitative support to the extraordinarily large exciton diffusion lengths reported in the single molecule studies of Barbara et al.</w:t>
      </w:r>
      <w:hyperlink w:anchor="_ENREF_35" w:tooltip="Bolinger, 2011 #54" w:history="1">
        <w:r w:rsidR="002F4B01">
          <w:fldChar w:fldCharType="begin"/>
        </w:r>
        <w:r w:rsidR="002F4B01">
          <w:instrText xml:space="preserve"> ADDIN EN.CITE &lt;EndNote&gt;&lt;Cite&gt;&lt;Author&gt;Bolinger&lt;/Author&gt;&lt;Year&gt;2011&lt;/Year&gt;&lt;RecNum&gt;54&lt;/RecNum&gt;&lt;DisplayText&gt;&lt;style face="superscript"&gt;35&lt;/style&gt;&lt;/DisplayText&gt;&lt;record&gt;&lt;rec-number&gt;54&lt;/rec-number&gt;&lt;foreign-keys&gt;&lt;key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2F4B01">
          <w:fldChar w:fldCharType="separate"/>
        </w:r>
        <w:r w:rsidR="002F4B01" w:rsidRPr="00D66808">
          <w:rPr>
            <w:noProof/>
            <w:vertAlign w:val="superscript"/>
          </w:rPr>
          <w:t>35</w:t>
        </w:r>
        <w:r w:rsidR="002F4B01">
          <w:fldChar w:fldCharType="end"/>
        </w:r>
      </w:hyperlink>
      <w:r w:rsidR="008B44D2">
        <w:t xml:space="preserve"> </w:t>
      </w:r>
      <w:r w:rsidR="00430FB7">
        <w:t>Additional</w:t>
      </w:r>
      <w:r w:rsidR="0063414E">
        <w:t xml:space="preserve">ly, </w:t>
      </w:r>
      <w:r w:rsidR="00A74C3F">
        <w:t>the significantly larger exciton diffusion length obtained from the lifetime analysis is promising for applications requiring large exciton diffusion length</w:t>
      </w:r>
      <w:r w:rsidR="00F34559">
        <w:t>s, such as photovoltaic devices</w:t>
      </w:r>
      <w:r w:rsidR="00430FB7">
        <w:t>. Finally, w</w:t>
      </w:r>
      <w:r w:rsidR="0063414E">
        <w:t xml:space="preserve">hile the nature of quenching defects varies from </w:t>
      </w:r>
      <w:r w:rsidR="0063414E">
        <w:lastRenderedPageBreak/>
        <w:t xml:space="preserve">polymer to polymer, </w:t>
      </w:r>
      <w:r w:rsidR="00AB1E10">
        <w:t xml:space="preserve">in the case of some PPV derivatives as well as </w:t>
      </w:r>
      <w:proofErr w:type="spellStart"/>
      <w:r w:rsidR="00AB1E10">
        <w:t>polyfluorene</w:t>
      </w:r>
      <w:proofErr w:type="spellEnd"/>
      <w:r w:rsidR="00AB1E10">
        <w:t xml:space="preserve"> derivatives</w:t>
      </w:r>
      <w:r w:rsidR="000D6F73">
        <w:t xml:space="preserve">, </w:t>
      </w:r>
      <w:r w:rsidR="00E827CE">
        <w:t>quenching defects appear to be partially oxidized polym</w:t>
      </w:r>
      <w:r w:rsidR="00A5065B">
        <w:t xml:space="preserve">er, or hole </w:t>
      </w:r>
      <w:proofErr w:type="spellStart"/>
      <w:r w:rsidR="00A5065B">
        <w:t>polarons</w:t>
      </w:r>
      <w:proofErr w:type="spellEnd"/>
      <w:r w:rsidR="00A5065B">
        <w:t>.</w:t>
      </w:r>
      <w:r w:rsidR="00A5065B">
        <w:fldChar w:fldCharType="begin">
          <w:fldData xml:space="preserve">PEVuZE5vdGU+PENpdGU+PEF1dGhvcj5IaW50c2NoaWNoPC9BdXRob3I+PFllYXI+MjAwMzwvWWVh
cj48UmVjTnVtPjEwNDc8L1JlY051bT48RGlzcGxheVRleHQ+PHN0eWxlIGZhY2U9InN1cGVyc2Ny
aXB0Ij4yNyw0OTwvc3R5bGU+PC9EaXNwbGF5VGV4dD48cmVjb3JkPjxyZWMtbnVtYmVyPjEwNDc8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EB220F">
        <w:instrText xml:space="preserve"> ADDIN EN.CITE </w:instrText>
      </w:r>
      <w:r w:rsidR="00EB220F">
        <w:fldChar w:fldCharType="begin">
          <w:fldData xml:space="preserve">PEVuZE5vdGU+PENpdGU+PEF1dGhvcj5IaW50c2NoaWNoPC9BdXRob3I+PFllYXI+MjAwMzwvWWVh
cj48UmVjTnVtPjEwNDc8L1JlY051bT48RGlzcGxheVRleHQ+PHN0eWxlIGZhY2U9InN1cGVyc2Ny
aXB0Ij4yNyw0OTwvc3R5bGU+PC9EaXNwbGF5VGV4dD48cmVjb3JkPjxyZWMtbnVtYmVyPjEwNDc8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EB220F">
        <w:instrText xml:space="preserve"> ADDIN EN.CITE.DATA </w:instrText>
      </w:r>
      <w:r w:rsidR="00EB220F">
        <w:fldChar w:fldCharType="end"/>
      </w:r>
      <w:r w:rsidR="00A5065B">
        <w:fldChar w:fldCharType="separate"/>
      </w:r>
      <w:hyperlink w:anchor="_ENREF_27" w:tooltip="Hintschich, 2003 #1047" w:history="1">
        <w:r w:rsidR="002F4B01" w:rsidRPr="00EB220F">
          <w:rPr>
            <w:noProof/>
            <w:vertAlign w:val="superscript"/>
          </w:rPr>
          <w:t>27</w:t>
        </w:r>
      </w:hyperlink>
      <w:r w:rsidR="00EB220F" w:rsidRPr="00EB220F">
        <w:rPr>
          <w:noProof/>
          <w:vertAlign w:val="superscript"/>
        </w:rPr>
        <w:t>,</w:t>
      </w:r>
      <w:hyperlink w:anchor="_ENREF_49" w:tooltip="Tian, 2013 #1068" w:history="1">
        <w:r w:rsidR="002F4B01" w:rsidRPr="00EB220F">
          <w:rPr>
            <w:noProof/>
            <w:vertAlign w:val="superscript"/>
          </w:rPr>
          <w:t>49</w:t>
        </w:r>
      </w:hyperlink>
      <w:r w:rsidR="00A5065B">
        <w:fldChar w:fldCharType="end"/>
      </w:r>
      <w:r w:rsidR="00E827CE">
        <w:t xml:space="preserve"> </w:t>
      </w:r>
      <w:r w:rsidR="009303E8">
        <w:t>I</w:t>
      </w:r>
      <w:r w:rsidR="00A74C3F">
        <w:t xml:space="preserve">n the case of hole </w:t>
      </w:r>
      <w:proofErr w:type="spellStart"/>
      <w:r w:rsidR="00A74C3F">
        <w:t>polarons</w:t>
      </w:r>
      <w:proofErr w:type="spellEnd"/>
      <w:r w:rsidR="00A74C3F">
        <w:t>, quenching by defects can sometimes be suppressed by addition of electron-donor species.</w:t>
      </w:r>
      <w:hyperlink w:anchor="_ENREF_49" w:tooltip="Tian, 2013 #1068" w:history="1">
        <w:r w:rsidR="002F4B01">
          <w:fldChar w:fldCharType="begin">
            <w:fldData xml:space="preserve">PEVuZE5vdGU+PENpdGU+PEF1dGhvcj5UaWFuPC9BdXRob3I+PFllYXI+MjAxMzwvWWVhcj48UmVj
TnVtPjEwNjg8L1JlY051bT48RGlzcGxheVRleHQ+PHN0eWxlIGZhY2U9InN1cGVyc2NyaXB0Ij40
OTwvc3R5bGU+PC9EaXNwbGF5VGV4dD48cmVjb3JkPjxyZWMtbnVtYmVyPjEwNjg8L3JlYy1udW1i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2F4B01">
          <w:instrText xml:space="preserve"> ADDIN EN.CITE </w:instrText>
        </w:r>
        <w:r w:rsidR="002F4B01">
          <w:fldChar w:fldCharType="begin">
            <w:fldData xml:space="preserve">PEVuZE5vdGU+PENpdGU+PEF1dGhvcj5UaWFuPC9BdXRob3I+PFllYXI+MjAxMzwvWWVhcj48UmVj
TnVtPjEwNjg8L1JlY051bT48RGlzcGxheVRleHQ+PHN0eWxlIGZhY2U9InN1cGVyc2NyaXB0Ij40
OTwvc3R5bGU+PC9EaXNwbGF5VGV4dD48cmVjb3JkPjxyZWMtbnVtYmVyPjEwNjg8L3JlYy1udW1i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2F4B01">
          <w:instrText xml:space="preserve"> ADDIN EN.CITE.DATA </w:instrText>
        </w:r>
        <w:r w:rsidR="002F4B01">
          <w:fldChar w:fldCharType="end"/>
        </w:r>
        <w:r w:rsidR="002F4B01">
          <w:fldChar w:fldCharType="separate"/>
        </w:r>
        <w:r w:rsidR="002F4B01" w:rsidRPr="00EB220F">
          <w:rPr>
            <w:noProof/>
            <w:vertAlign w:val="superscript"/>
          </w:rPr>
          <w:t>49</w:t>
        </w:r>
        <w:r w:rsidR="002F4B01">
          <w:fldChar w:fldCharType="end"/>
        </w:r>
      </w:hyperlink>
      <w:hyperlink w:anchor="_ENREF_49" w:tooltip="Tian, 2013 #1068" w:history="1"/>
      <w:r w:rsidR="00CD2C9C">
        <w:t xml:space="preserve"> Thu</w:t>
      </w:r>
      <w:r w:rsidR="00F34559">
        <w:t>s the addition of such species</w:t>
      </w:r>
      <w:r w:rsidR="00CD2C9C">
        <w:t xml:space="preserve"> could be helpful for applications requiring larger exciton diffusion lengths.</w:t>
      </w:r>
    </w:p>
    <w:p w14:paraId="5082D1E9" w14:textId="77777777" w:rsidR="00263D27" w:rsidRDefault="00263D27" w:rsidP="00232FF0">
      <w:pPr>
        <w:autoSpaceDE w:val="0"/>
        <w:autoSpaceDN w:val="0"/>
        <w:adjustRightInd w:val="0"/>
        <w:jc w:val="both"/>
      </w:pPr>
    </w:p>
    <w:p w14:paraId="45BBBC46" w14:textId="36AAE31C" w:rsidR="007351CB" w:rsidRDefault="007351CB" w:rsidP="00232FF0">
      <w:pPr>
        <w:autoSpaceDE w:val="0"/>
        <w:autoSpaceDN w:val="0"/>
        <w:adjustRightInd w:val="0"/>
        <w:jc w:val="both"/>
      </w:pPr>
      <w:r>
        <w:rPr>
          <w:b/>
        </w:rPr>
        <w:t>C</w:t>
      </w:r>
      <w:r w:rsidR="00B7263C">
        <w:rPr>
          <w:b/>
        </w:rPr>
        <w:t>ONCLUSIONS</w:t>
      </w:r>
    </w:p>
    <w:p w14:paraId="4E32A118" w14:textId="7218FA96" w:rsidR="007351CB" w:rsidRDefault="007351CB" w:rsidP="00232FF0">
      <w:pPr>
        <w:autoSpaceDE w:val="0"/>
        <w:autoSpaceDN w:val="0"/>
        <w:adjustRightInd w:val="0"/>
        <w:jc w:val="both"/>
      </w:pPr>
      <w:r>
        <w:tab/>
      </w:r>
      <w:r w:rsidR="00FA5FA5">
        <w:t xml:space="preserve">PFBT CPNs </w:t>
      </w:r>
      <w:r w:rsidR="00E77FEA">
        <w:t xml:space="preserve">doped with perylene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studied by steady state and time-resolved fluorescence methods. </w:t>
      </w:r>
      <w:r w:rsidR="00FA5FA5">
        <w:t>The spectra are red-shifted significantly with only minor losses in fluorescence quantum yield</w:t>
      </w:r>
      <w:r w:rsidR="000E2314">
        <w:t>, indicating that these nanoparticles provide bright, red emission</w:t>
      </w:r>
      <w:r w:rsidR="00BB427B">
        <w:t>,</w:t>
      </w:r>
      <w:r w:rsidR="000E2314">
        <w:t xml:space="preserve"> </w:t>
      </w:r>
      <w:r w:rsidR="00BB427B">
        <w:t>as required</w:t>
      </w:r>
      <w:r w:rsidR="001D1C5A">
        <w:t xml:space="preserve"> for some imaging and tracking applications</w:t>
      </w:r>
      <w:r w:rsidR="00FA5FA5">
        <w:t xml:space="preserve">. </w:t>
      </w:r>
      <w:r>
        <w:t>The lifet</w:t>
      </w:r>
      <w:r w:rsidR="00ED4587">
        <w:t>ime of the donor exciton</w:t>
      </w:r>
      <w:r w:rsidR="001D1C5A">
        <w:t xml:space="preserve"> is</w:t>
      </w:r>
      <w:r>
        <w:t xml:space="preserve"> reduced </w:t>
      </w:r>
      <w:r w:rsidR="00ED4587">
        <w:t>and the width of the distribution o</w:t>
      </w:r>
      <w:r w:rsidR="000435CC">
        <w:t>f exciton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t>time-resolved fluorescence</w:t>
      </w:r>
      <w:r w:rsidR="00C52E7C">
        <w:t xml:space="preserve">. The results of </w:t>
      </w:r>
      <w:r w:rsidR="0044165D">
        <w:t>Monte Carlo s</w:t>
      </w:r>
      <w:r w:rsidR="00E247F3">
        <w:t>imulations of</w:t>
      </w:r>
      <w:r>
        <w:t xml:space="preserve"> exciton </w:t>
      </w:r>
      <w:r w:rsidR="00E247F3">
        <w:t xml:space="preserve">diffusion and </w:t>
      </w:r>
      <w:r w:rsidR="002306E1">
        <w:t>e</w:t>
      </w:r>
      <w:r w:rsidR="0044165D">
        <w:t>nergy transfer strongly suggest</w:t>
      </w:r>
      <w:r w:rsidR="00E247F3">
        <w:t xml:space="preserve"> </w:t>
      </w:r>
      <w:r w:rsidR="001C5A77">
        <w:t xml:space="preserve">substantial </w:t>
      </w:r>
      <w:r w:rsidR="00E247F3">
        <w:t xml:space="preserve">quenching by defects, </w:t>
      </w:r>
      <w:r w:rsidR="004A3E25">
        <w:t>which is amplified by exciton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exciton diffusio</w:t>
      </w:r>
      <w:r w:rsidR="00032F7B">
        <w:t>n length of 12 nm for PFBT CPNs was obtained</w:t>
      </w:r>
      <w:r w:rsidR="001C5A77">
        <w:t>, correspondi</w:t>
      </w:r>
      <w:r w:rsidR="00A5065B">
        <w:t>ng to a diffusion constant of 8</w:t>
      </w:r>
      <w:proofErr w:type="gramStart"/>
      <w:r w:rsidR="00A5065B">
        <w:t>.0x10</w:t>
      </w:r>
      <w:r w:rsidR="00A5065B">
        <w:rPr>
          <w:vertAlign w:val="superscript"/>
        </w:rPr>
        <w:t>-9</w:t>
      </w:r>
      <w:r w:rsidR="00A5065B">
        <w:t xml:space="preserve"> m</w:t>
      </w:r>
      <w:r w:rsidR="00A5065B">
        <w:rPr>
          <w:vertAlign w:val="superscript"/>
        </w:rPr>
        <w:t>2</w:t>
      </w:r>
      <w:proofErr w:type="gramEnd"/>
      <w:r w:rsidR="00A5065B">
        <w:t xml:space="preserve"> s</w:t>
      </w:r>
      <w:r w:rsidR="00A5065B">
        <w:rPr>
          <w:vertAlign w:val="superscript"/>
        </w:rPr>
        <w:t>-1</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exciton transport and </w:t>
      </w:r>
      <w:r w:rsidR="00793BB9">
        <w:t>exciton quenching by defects in conjugated polymer materials.</w:t>
      </w:r>
      <w:r w:rsidR="00485786">
        <w:t xml:space="preserve"> Additionally, our analysis suggests</w:t>
      </w:r>
      <w:r w:rsidR="00D25D55">
        <w:t xml:space="preserve"> that </w:t>
      </w:r>
      <w:r w:rsidR="00C46BC1">
        <w:t xml:space="preserve">for </w:t>
      </w:r>
      <w:r w:rsidR="00E10D13">
        <w:t>some conventional</w:t>
      </w:r>
      <w:r w:rsidR="00485786">
        <w:t xml:space="preserve"> approaches to determining exciton </w:t>
      </w:r>
      <w:r w:rsidR="00F607F2">
        <w:t>diffusion lengths</w:t>
      </w:r>
      <w:r w:rsidR="00C46BC1">
        <w:t xml:space="preserve">, the </w:t>
      </w:r>
      <w:proofErr w:type="gramStart"/>
      <w:r w:rsidR="00101B48">
        <w:t>value</w:t>
      </w:r>
      <w:r w:rsidR="00C46BC1">
        <w:t xml:space="preserve"> obtained is</w:t>
      </w:r>
      <w:r w:rsidR="00F607F2">
        <w:t xml:space="preserve"> </w:t>
      </w:r>
      <w:r w:rsidR="00C46BC1">
        <w:t>largely determined by</w:t>
      </w:r>
      <w:r w:rsidR="00F607F2">
        <w:t xml:space="preserve"> th</w:t>
      </w:r>
      <w:r w:rsidR="00101B48">
        <w:t>e defect density</w:t>
      </w:r>
      <w:proofErr w:type="gramEnd"/>
      <w:r w:rsidR="00F607F2">
        <w:t>.</w:t>
      </w:r>
      <w:bookmarkStart w:id="17" w:name="_GoBack"/>
      <w:bookmarkEnd w:id="17"/>
    </w:p>
    <w:p w14:paraId="54D78B8E" w14:textId="77777777" w:rsidR="00B7263C" w:rsidRDefault="00B7263C" w:rsidP="00232FF0">
      <w:pPr>
        <w:autoSpaceDE w:val="0"/>
        <w:autoSpaceDN w:val="0"/>
        <w:adjustRightInd w:val="0"/>
        <w:jc w:val="both"/>
      </w:pPr>
    </w:p>
    <w:p w14:paraId="6C11A405" w14:textId="247D3436" w:rsidR="00B7263C" w:rsidRDefault="00B7263C" w:rsidP="00232FF0">
      <w:pPr>
        <w:autoSpaceDE w:val="0"/>
        <w:autoSpaceDN w:val="0"/>
        <w:adjustRightInd w:val="0"/>
        <w:jc w:val="both"/>
        <w:rPr>
          <w:b/>
        </w:rPr>
      </w:pPr>
      <w:r>
        <w:rPr>
          <w:b/>
        </w:rPr>
        <w:t>ACKNOWLEDGMENT</w:t>
      </w:r>
    </w:p>
    <w:p w14:paraId="15A63648" w14:textId="77777777" w:rsidR="00B7263C" w:rsidRDefault="00B7263C" w:rsidP="00232FF0">
      <w:pPr>
        <w:autoSpaceDE w:val="0"/>
        <w:autoSpaceDN w:val="0"/>
        <w:adjustRightInd w:val="0"/>
        <w:jc w:val="both"/>
        <w:rPr>
          <w:b/>
        </w:rPr>
      </w:pPr>
    </w:p>
    <w:p w14:paraId="7248BD1A" w14:textId="6B8B8534" w:rsidR="00B7263C" w:rsidRDefault="00B7263C" w:rsidP="00232FF0">
      <w:pPr>
        <w:autoSpaceDE w:val="0"/>
        <w:autoSpaceDN w:val="0"/>
        <w:adjustRightInd w:val="0"/>
        <w:jc w:val="both"/>
        <w:rPr>
          <w:b/>
        </w:rPr>
      </w:pPr>
      <w:r>
        <w:rPr>
          <w:b/>
        </w:rPr>
        <w:t>SUPPORTING INFORMATION</w:t>
      </w:r>
    </w:p>
    <w:p w14:paraId="4A27CEF0" w14:textId="77777777" w:rsidR="00A73FFF" w:rsidRDefault="00A73FFF" w:rsidP="00232FF0">
      <w:pPr>
        <w:autoSpaceDE w:val="0"/>
        <w:autoSpaceDN w:val="0"/>
        <w:adjustRightInd w:val="0"/>
        <w:jc w:val="both"/>
        <w:rPr>
          <w:b/>
        </w:rPr>
      </w:pPr>
    </w:p>
    <w:p w14:paraId="743A9F9B" w14:textId="6E7A71C6" w:rsidR="00A73FFF" w:rsidRPr="00A73FFF" w:rsidRDefault="00A73FFF" w:rsidP="00232FF0">
      <w:pPr>
        <w:autoSpaceDE w:val="0"/>
        <w:autoSpaceDN w:val="0"/>
        <w:adjustRightInd w:val="0"/>
        <w:jc w:val="both"/>
      </w:pPr>
      <w:r>
        <w:tab/>
        <w:t>Detailed procedures of conjugated polymer nanoparticle preparation and characterization, fluorescence quantum yield, picosecond fluorescence lifetime measurements, and exciton modeling details are supplied as Supporting Information. This material is available free of charge via the Internet at http://pubs.acs.org.</w:t>
      </w:r>
    </w:p>
    <w:p w14:paraId="075B037E" w14:textId="77777777" w:rsidR="00263D27" w:rsidRDefault="00263D27" w:rsidP="00232FF0">
      <w:pPr>
        <w:autoSpaceDE w:val="0"/>
        <w:autoSpaceDN w:val="0"/>
        <w:adjustRightInd w:val="0"/>
        <w:jc w:val="both"/>
      </w:pPr>
    </w:p>
    <w:p w14:paraId="49A1B038" w14:textId="0BDA1104" w:rsidR="0029269A" w:rsidRDefault="00B7263C" w:rsidP="00232FF0">
      <w:pPr>
        <w:autoSpaceDE w:val="0"/>
        <w:autoSpaceDN w:val="0"/>
        <w:adjustRightInd w:val="0"/>
        <w:jc w:val="both"/>
        <w:rPr>
          <w:b/>
        </w:rPr>
      </w:pPr>
      <w:r>
        <w:rPr>
          <w:b/>
        </w:rPr>
        <w:t>REFERENCES</w:t>
      </w:r>
    </w:p>
    <w:p w14:paraId="795D502F" w14:textId="77777777" w:rsidR="00B7263C" w:rsidRPr="0029269A" w:rsidRDefault="00B7263C" w:rsidP="00232FF0">
      <w:pPr>
        <w:autoSpaceDE w:val="0"/>
        <w:autoSpaceDN w:val="0"/>
        <w:adjustRightInd w:val="0"/>
        <w:jc w:val="both"/>
        <w:rPr>
          <w:b/>
        </w:rPr>
      </w:pPr>
    </w:p>
    <w:p w14:paraId="6508E060" w14:textId="25313F5A" w:rsidR="002F4B01" w:rsidRDefault="00C21326" w:rsidP="002F4B01">
      <w:pPr>
        <w:jc w:val="both"/>
        <w:rPr>
          <w:noProof/>
        </w:rPr>
      </w:pPr>
      <w:r>
        <w:fldChar w:fldCharType="begin"/>
      </w:r>
      <w:r>
        <w:instrText xml:space="preserve"> ADDIN EN.REFLIST </w:instrText>
      </w:r>
      <w:r>
        <w:fldChar w:fldCharType="separate"/>
      </w:r>
      <w:bookmarkStart w:id="18" w:name="_ENREF_1"/>
      <w:r w:rsidR="002F4B01">
        <w:rPr>
          <w:noProof/>
        </w:rPr>
        <w:t>(1)</w:t>
      </w:r>
      <w:r w:rsidR="002F4B01">
        <w:rPr>
          <w:noProof/>
        </w:rPr>
        <w:tab/>
        <w:t xml:space="preserve">Dennler, G., and Sariciftci, N. S. </w:t>
      </w:r>
      <w:r w:rsidR="002F4B01">
        <w:rPr>
          <w:i/>
          <w:noProof/>
        </w:rPr>
        <w:t xml:space="preserve">Proc. IEEE </w:t>
      </w:r>
      <w:r w:rsidR="002F4B01">
        <w:rPr>
          <w:noProof/>
        </w:rPr>
        <w:t xml:space="preserve"> </w:t>
      </w:r>
      <w:r w:rsidR="002F4B01" w:rsidRPr="002F4B01">
        <w:rPr>
          <w:b/>
          <w:noProof/>
        </w:rPr>
        <w:t>2005</w:t>
      </w:r>
      <w:r w:rsidR="002F4B01">
        <w:rPr>
          <w:noProof/>
        </w:rPr>
        <w:t xml:space="preserve">, </w:t>
      </w:r>
      <w:r w:rsidR="002F4B01" w:rsidRPr="002F4B01">
        <w:rPr>
          <w:i/>
          <w:noProof/>
        </w:rPr>
        <w:t>93</w:t>
      </w:r>
      <w:r w:rsidR="002F4B01">
        <w:rPr>
          <w:noProof/>
        </w:rPr>
        <w:t>, 1429.</w:t>
      </w:r>
      <w:bookmarkEnd w:id="18"/>
    </w:p>
    <w:p w14:paraId="05FB7FB8" w14:textId="51E04E86" w:rsidR="002F4B01" w:rsidRDefault="002F4B01" w:rsidP="00B7263C">
      <w:pPr>
        <w:ind w:left="720" w:hanging="720"/>
        <w:jc w:val="both"/>
        <w:rPr>
          <w:noProof/>
        </w:rPr>
      </w:pPr>
      <w:bookmarkStart w:id="19" w:name="_ENREF_2"/>
      <w:r>
        <w:rPr>
          <w:noProof/>
        </w:rPr>
        <w:t>(2)</w:t>
      </w:r>
      <w:r>
        <w:rPr>
          <w:noProof/>
        </w:rPr>
        <w:tab/>
        <w:t xml:space="preserve">Yim, K. H., Zheng, Z., Liang, Z., Friend, R. H., Huck, W. T. S., and Kim, J. S. </w:t>
      </w:r>
      <w:r w:rsidRPr="002F4B01">
        <w:rPr>
          <w:i/>
          <w:noProof/>
        </w:rPr>
        <w:t>Adv</w:t>
      </w:r>
      <w:r>
        <w:rPr>
          <w:i/>
          <w:noProof/>
        </w:rPr>
        <w:t>.</w:t>
      </w:r>
      <w:r w:rsidRPr="002F4B01">
        <w:rPr>
          <w:i/>
          <w:noProof/>
        </w:rPr>
        <w:t xml:space="preserve"> Funct</w:t>
      </w:r>
      <w:r>
        <w:rPr>
          <w:i/>
          <w:noProof/>
        </w:rPr>
        <w:t>.</w:t>
      </w:r>
      <w:r w:rsidRPr="002F4B01">
        <w:rPr>
          <w:i/>
          <w:noProof/>
        </w:rPr>
        <w:t xml:space="preserve"> Mater</w:t>
      </w:r>
      <w:r>
        <w:rPr>
          <w:i/>
          <w:noProof/>
        </w:rPr>
        <w:t>.</w:t>
      </w:r>
      <w:r>
        <w:rPr>
          <w:noProof/>
        </w:rPr>
        <w:t xml:space="preserve"> </w:t>
      </w:r>
      <w:r w:rsidRPr="002F4B01">
        <w:rPr>
          <w:b/>
          <w:noProof/>
        </w:rPr>
        <w:t>2008</w:t>
      </w:r>
      <w:r>
        <w:rPr>
          <w:noProof/>
        </w:rPr>
        <w:t xml:space="preserve">, </w:t>
      </w:r>
      <w:r w:rsidRPr="002F4B01">
        <w:rPr>
          <w:i/>
          <w:noProof/>
        </w:rPr>
        <w:t>18</w:t>
      </w:r>
      <w:r>
        <w:rPr>
          <w:noProof/>
        </w:rPr>
        <w:t>, 1012.</w:t>
      </w:r>
      <w:bookmarkEnd w:id="19"/>
    </w:p>
    <w:p w14:paraId="2D83C010" w14:textId="4D7663D2" w:rsidR="002F4B01" w:rsidRDefault="002F4B01" w:rsidP="002F4B01">
      <w:pPr>
        <w:jc w:val="both"/>
        <w:rPr>
          <w:noProof/>
        </w:rPr>
      </w:pPr>
      <w:bookmarkStart w:id="20" w:name="_ENREF_3"/>
      <w:r>
        <w:rPr>
          <w:noProof/>
        </w:rPr>
        <w:t>(3)</w:t>
      </w:r>
      <w:r>
        <w:rPr>
          <w:noProof/>
        </w:rPr>
        <w:tab/>
        <w:t xml:space="preserve">Wu, C. F.; Szymanski, C.; Cain, Z.; McNeill, J. </w:t>
      </w:r>
      <w:r w:rsidRPr="002F4B01">
        <w:rPr>
          <w:i/>
          <w:noProof/>
        </w:rPr>
        <w:t>J</w:t>
      </w:r>
      <w:r>
        <w:rPr>
          <w:i/>
          <w:noProof/>
        </w:rPr>
        <w:t>.</w:t>
      </w:r>
      <w:r w:rsidRPr="002F4B01">
        <w:rPr>
          <w:i/>
          <w:noProof/>
        </w:rPr>
        <w:t xml:space="preserve"> Am</w:t>
      </w:r>
      <w:r>
        <w:rPr>
          <w:i/>
          <w:noProof/>
        </w:rPr>
        <w:t>.</w:t>
      </w:r>
      <w:r w:rsidRPr="002F4B01">
        <w:rPr>
          <w:i/>
          <w:noProof/>
        </w:rPr>
        <w:t xml:space="preserve"> Chem</w:t>
      </w:r>
      <w:r>
        <w:rPr>
          <w:i/>
          <w:noProof/>
        </w:rPr>
        <w:t>.</w:t>
      </w:r>
      <w:r w:rsidRPr="002F4B01">
        <w:rPr>
          <w:i/>
          <w:noProof/>
        </w:rPr>
        <w:t xml:space="preserve"> Soc</w:t>
      </w:r>
      <w:r>
        <w:rPr>
          <w:i/>
          <w:noProof/>
        </w:rPr>
        <w:t>.</w:t>
      </w:r>
      <w:r>
        <w:rPr>
          <w:noProof/>
        </w:rPr>
        <w:t xml:space="preserve"> </w:t>
      </w:r>
      <w:r w:rsidRPr="002F4B01">
        <w:rPr>
          <w:b/>
          <w:noProof/>
        </w:rPr>
        <w:t>2007</w:t>
      </w:r>
      <w:r>
        <w:rPr>
          <w:noProof/>
        </w:rPr>
        <w:t xml:space="preserve">, </w:t>
      </w:r>
      <w:r w:rsidRPr="002F4B01">
        <w:rPr>
          <w:i/>
          <w:noProof/>
        </w:rPr>
        <w:t>129</w:t>
      </w:r>
      <w:r>
        <w:rPr>
          <w:noProof/>
        </w:rPr>
        <w:t>, 12904.</w:t>
      </w:r>
      <w:bookmarkEnd w:id="20"/>
    </w:p>
    <w:p w14:paraId="7264108C" w14:textId="5E61152E" w:rsidR="002F4B01" w:rsidRDefault="002F4B01" w:rsidP="00B7263C">
      <w:pPr>
        <w:ind w:left="720" w:hanging="720"/>
        <w:jc w:val="both"/>
        <w:rPr>
          <w:noProof/>
        </w:rPr>
      </w:pPr>
      <w:bookmarkStart w:id="21" w:name="_ENREF_4"/>
      <w:r>
        <w:rPr>
          <w:noProof/>
        </w:rPr>
        <w:t>(4)</w:t>
      </w:r>
      <w:r>
        <w:rPr>
          <w:noProof/>
        </w:rPr>
        <w:tab/>
        <w:t xml:space="preserve">Yu, J., Wu, C. F., Sahu, S. P., Fernando, L. P., Szymanski, C., and McNeill, J. </w:t>
      </w:r>
      <w:r w:rsidRPr="002F4B01">
        <w:rPr>
          <w:i/>
          <w:noProof/>
        </w:rPr>
        <w:t>J</w:t>
      </w:r>
      <w:r>
        <w:rPr>
          <w:i/>
          <w:noProof/>
        </w:rPr>
        <w:t>.</w:t>
      </w:r>
      <w:r w:rsidRPr="002F4B01">
        <w:rPr>
          <w:i/>
          <w:noProof/>
        </w:rPr>
        <w:t xml:space="preserve"> Am</w:t>
      </w:r>
      <w:r>
        <w:rPr>
          <w:i/>
          <w:noProof/>
        </w:rPr>
        <w:t>.</w:t>
      </w:r>
      <w:r w:rsidRPr="002F4B01">
        <w:rPr>
          <w:i/>
          <w:noProof/>
        </w:rPr>
        <w:t xml:space="preserve"> Chem</w:t>
      </w:r>
      <w:r>
        <w:rPr>
          <w:i/>
          <w:noProof/>
        </w:rPr>
        <w:t>.</w:t>
      </w:r>
      <w:r w:rsidRPr="002F4B01">
        <w:rPr>
          <w:i/>
          <w:noProof/>
        </w:rPr>
        <w:t xml:space="preserve"> Soc</w:t>
      </w:r>
      <w:r>
        <w:rPr>
          <w:i/>
          <w:noProof/>
        </w:rPr>
        <w:t>.</w:t>
      </w:r>
      <w:r>
        <w:rPr>
          <w:noProof/>
        </w:rPr>
        <w:t xml:space="preserve"> </w:t>
      </w:r>
      <w:r w:rsidRPr="002F4B01">
        <w:rPr>
          <w:b/>
          <w:noProof/>
        </w:rPr>
        <w:t>2009</w:t>
      </w:r>
      <w:r>
        <w:rPr>
          <w:noProof/>
        </w:rPr>
        <w:t xml:space="preserve">, </w:t>
      </w:r>
      <w:r w:rsidRPr="002F4B01">
        <w:rPr>
          <w:i/>
          <w:noProof/>
        </w:rPr>
        <w:t>131</w:t>
      </w:r>
      <w:r>
        <w:rPr>
          <w:noProof/>
        </w:rPr>
        <w:t>, 18410.</w:t>
      </w:r>
      <w:bookmarkEnd w:id="21"/>
    </w:p>
    <w:p w14:paraId="1FC550AF" w14:textId="50802039" w:rsidR="002F4B01" w:rsidRDefault="002F4B01" w:rsidP="00B7263C">
      <w:pPr>
        <w:ind w:left="720" w:hanging="720"/>
        <w:jc w:val="both"/>
        <w:rPr>
          <w:noProof/>
        </w:rPr>
      </w:pPr>
      <w:bookmarkStart w:id="22" w:name="_ENREF_5"/>
      <w:r>
        <w:rPr>
          <w:noProof/>
        </w:rPr>
        <w:lastRenderedPageBreak/>
        <w:t>(5)</w:t>
      </w:r>
      <w:r>
        <w:rPr>
          <w:noProof/>
        </w:rPr>
        <w:tab/>
        <w:t xml:space="preserve">Wu, C. F., Bull, B. Christensen, K. and McNeill, J. </w:t>
      </w:r>
      <w:r>
        <w:rPr>
          <w:i/>
          <w:noProof/>
        </w:rPr>
        <w:t>Angew. Chem., Int. Ed.</w:t>
      </w:r>
      <w:r>
        <w:rPr>
          <w:noProof/>
        </w:rPr>
        <w:t xml:space="preserve"> </w:t>
      </w:r>
      <w:r w:rsidRPr="002F4B01">
        <w:rPr>
          <w:b/>
          <w:noProof/>
        </w:rPr>
        <w:t>2009</w:t>
      </w:r>
      <w:r>
        <w:rPr>
          <w:noProof/>
        </w:rPr>
        <w:t xml:space="preserve">, </w:t>
      </w:r>
      <w:r w:rsidRPr="002F4B01">
        <w:rPr>
          <w:i/>
          <w:noProof/>
        </w:rPr>
        <w:t>48</w:t>
      </w:r>
      <w:r>
        <w:rPr>
          <w:noProof/>
        </w:rPr>
        <w:t>, 2741.</w:t>
      </w:r>
      <w:bookmarkEnd w:id="22"/>
    </w:p>
    <w:p w14:paraId="67DAE680" w14:textId="44717AC8" w:rsidR="002F4B01" w:rsidRDefault="002F4B01" w:rsidP="00B7263C">
      <w:pPr>
        <w:ind w:left="720" w:hanging="720"/>
        <w:jc w:val="both"/>
        <w:rPr>
          <w:noProof/>
        </w:rPr>
      </w:pPr>
      <w:bookmarkStart w:id="23" w:name="_ENREF_6"/>
      <w:r>
        <w:rPr>
          <w:noProof/>
        </w:rPr>
        <w:t>(6)</w:t>
      </w:r>
      <w:r>
        <w:rPr>
          <w:noProof/>
        </w:rPr>
        <w:tab/>
        <w:t xml:space="preserve">Wu, C. F.; Bull, B.; Szymanski, C.; Christensen, K.; McNeill, J. </w:t>
      </w:r>
      <w:r w:rsidRPr="002F4B01">
        <w:rPr>
          <w:i/>
          <w:noProof/>
        </w:rPr>
        <w:t>ACS Nano</w:t>
      </w:r>
      <w:r>
        <w:rPr>
          <w:noProof/>
        </w:rPr>
        <w:t xml:space="preserve"> </w:t>
      </w:r>
      <w:r w:rsidRPr="002F4B01">
        <w:rPr>
          <w:b/>
          <w:noProof/>
        </w:rPr>
        <w:t>2008</w:t>
      </w:r>
      <w:r>
        <w:rPr>
          <w:noProof/>
        </w:rPr>
        <w:t xml:space="preserve">, </w:t>
      </w:r>
      <w:r w:rsidRPr="002F4B01">
        <w:rPr>
          <w:i/>
          <w:noProof/>
        </w:rPr>
        <w:t>2</w:t>
      </w:r>
      <w:r>
        <w:rPr>
          <w:noProof/>
        </w:rPr>
        <w:t>, 2415.</w:t>
      </w:r>
      <w:bookmarkEnd w:id="23"/>
    </w:p>
    <w:p w14:paraId="78E3EA67" w14:textId="37940430" w:rsidR="002F4B01" w:rsidRDefault="002F4B01" w:rsidP="00B7263C">
      <w:pPr>
        <w:ind w:left="720" w:hanging="720"/>
        <w:jc w:val="both"/>
        <w:rPr>
          <w:noProof/>
        </w:rPr>
      </w:pPr>
      <w:bookmarkStart w:id="24" w:name="_ENREF_7"/>
      <w:r>
        <w:rPr>
          <w:noProof/>
        </w:rPr>
        <w:t>(7)</w:t>
      </w:r>
      <w:r>
        <w:rPr>
          <w:noProof/>
        </w:rPr>
        <w:tab/>
        <w:t xml:space="preserve">Wu, C. F.; Schneider, T.; Zeigler, M.; Yu, J. B.; Schiro, P. G.; Burnham, D. R.; McNeill, J. D.; Chiu, D. T. </w:t>
      </w:r>
      <w:r w:rsidRPr="002F4B01">
        <w:rPr>
          <w:i/>
          <w:noProof/>
        </w:rPr>
        <w:t>J</w:t>
      </w:r>
      <w:r>
        <w:rPr>
          <w:i/>
          <w:noProof/>
        </w:rPr>
        <w:t>.</w:t>
      </w:r>
      <w:r w:rsidRPr="002F4B01">
        <w:rPr>
          <w:i/>
          <w:noProof/>
        </w:rPr>
        <w:t xml:space="preserve"> Am</w:t>
      </w:r>
      <w:r>
        <w:rPr>
          <w:i/>
          <w:noProof/>
        </w:rPr>
        <w:t>.</w:t>
      </w:r>
      <w:r w:rsidRPr="002F4B01">
        <w:rPr>
          <w:i/>
          <w:noProof/>
        </w:rPr>
        <w:t xml:space="preserve"> Chem</w:t>
      </w:r>
      <w:r>
        <w:rPr>
          <w:i/>
          <w:noProof/>
        </w:rPr>
        <w:t>.</w:t>
      </w:r>
      <w:r w:rsidRPr="002F4B01">
        <w:rPr>
          <w:i/>
          <w:noProof/>
        </w:rPr>
        <w:t xml:space="preserve"> Soc</w:t>
      </w:r>
      <w:r>
        <w:rPr>
          <w:i/>
          <w:noProof/>
        </w:rPr>
        <w:t>.</w:t>
      </w:r>
      <w:r>
        <w:rPr>
          <w:noProof/>
        </w:rPr>
        <w:t xml:space="preserve"> </w:t>
      </w:r>
      <w:r w:rsidRPr="002F4B01">
        <w:rPr>
          <w:b/>
          <w:noProof/>
        </w:rPr>
        <w:t>2010</w:t>
      </w:r>
      <w:r>
        <w:rPr>
          <w:noProof/>
        </w:rPr>
        <w:t xml:space="preserve">, </w:t>
      </w:r>
      <w:r w:rsidRPr="002F4B01">
        <w:rPr>
          <w:i/>
          <w:noProof/>
        </w:rPr>
        <w:t>132</w:t>
      </w:r>
      <w:r>
        <w:rPr>
          <w:noProof/>
        </w:rPr>
        <w:t>, 15410.</w:t>
      </w:r>
      <w:bookmarkEnd w:id="24"/>
    </w:p>
    <w:p w14:paraId="3C05CC29" w14:textId="4B2A79EB" w:rsidR="002F4B01" w:rsidRDefault="002F4B01" w:rsidP="002F4B01">
      <w:pPr>
        <w:jc w:val="both"/>
        <w:rPr>
          <w:noProof/>
        </w:rPr>
      </w:pPr>
      <w:bookmarkStart w:id="25" w:name="_ENREF_8"/>
      <w:r>
        <w:rPr>
          <w:noProof/>
        </w:rPr>
        <w:t>(8)</w:t>
      </w:r>
      <w:r>
        <w:rPr>
          <w:noProof/>
        </w:rPr>
        <w:tab/>
        <w:t xml:space="preserve">Wu, C. F.; Chiu, D. T. </w:t>
      </w:r>
      <w:r w:rsidRPr="002F4B01">
        <w:rPr>
          <w:i/>
          <w:noProof/>
        </w:rPr>
        <w:t>Angew</w:t>
      </w:r>
      <w:r>
        <w:rPr>
          <w:i/>
          <w:noProof/>
        </w:rPr>
        <w:t>.</w:t>
      </w:r>
      <w:r w:rsidRPr="002F4B01">
        <w:rPr>
          <w:i/>
          <w:noProof/>
        </w:rPr>
        <w:t xml:space="preserve"> Chem</w:t>
      </w:r>
      <w:r>
        <w:rPr>
          <w:i/>
          <w:noProof/>
        </w:rPr>
        <w:t>.</w:t>
      </w:r>
      <w:r w:rsidRPr="002F4B01">
        <w:rPr>
          <w:i/>
          <w:noProof/>
        </w:rPr>
        <w:t xml:space="preserve"> Int</w:t>
      </w:r>
      <w:r>
        <w:rPr>
          <w:i/>
          <w:noProof/>
        </w:rPr>
        <w:t>. Ed.</w:t>
      </w:r>
      <w:r>
        <w:rPr>
          <w:noProof/>
        </w:rPr>
        <w:t xml:space="preserve"> </w:t>
      </w:r>
      <w:r w:rsidRPr="002F4B01">
        <w:rPr>
          <w:b/>
          <w:noProof/>
        </w:rPr>
        <w:t>2013</w:t>
      </w:r>
      <w:r>
        <w:rPr>
          <w:noProof/>
        </w:rPr>
        <w:t xml:space="preserve">, </w:t>
      </w:r>
      <w:r w:rsidRPr="002F4B01">
        <w:rPr>
          <w:i/>
          <w:noProof/>
        </w:rPr>
        <w:t>52</w:t>
      </w:r>
      <w:r>
        <w:rPr>
          <w:noProof/>
        </w:rPr>
        <w:t>, 3086.</w:t>
      </w:r>
      <w:bookmarkEnd w:id="25"/>
    </w:p>
    <w:p w14:paraId="5E2EB881" w14:textId="108EA3B1" w:rsidR="002F4B01" w:rsidRDefault="002F4B01" w:rsidP="00B7263C">
      <w:pPr>
        <w:ind w:left="720" w:hanging="720"/>
        <w:jc w:val="both"/>
        <w:rPr>
          <w:noProof/>
        </w:rPr>
      </w:pPr>
      <w:bookmarkStart w:id="26" w:name="_ENREF_9"/>
      <w:r>
        <w:rPr>
          <w:noProof/>
        </w:rPr>
        <w:t>(9)</w:t>
      </w:r>
      <w:r>
        <w:rPr>
          <w:noProof/>
        </w:rPr>
        <w:tab/>
        <w:t xml:space="preserve">Koner, A. L.; Krndija, D.; Hou, Q.; Sherratt, D. J.; Howarth, M. </w:t>
      </w:r>
      <w:r w:rsidRPr="002F4B01">
        <w:rPr>
          <w:i/>
          <w:noProof/>
        </w:rPr>
        <w:t>ACS Nano</w:t>
      </w:r>
      <w:r>
        <w:rPr>
          <w:noProof/>
        </w:rPr>
        <w:t xml:space="preserve"> </w:t>
      </w:r>
      <w:r w:rsidRPr="002F4B01">
        <w:rPr>
          <w:b/>
          <w:noProof/>
        </w:rPr>
        <w:t>2013</w:t>
      </w:r>
      <w:r>
        <w:rPr>
          <w:noProof/>
        </w:rPr>
        <w:t xml:space="preserve">, </w:t>
      </w:r>
      <w:r w:rsidRPr="002F4B01">
        <w:rPr>
          <w:i/>
          <w:noProof/>
        </w:rPr>
        <w:t>7</w:t>
      </w:r>
      <w:r>
        <w:rPr>
          <w:noProof/>
        </w:rPr>
        <w:t>, 1137.</w:t>
      </w:r>
      <w:bookmarkEnd w:id="26"/>
    </w:p>
    <w:p w14:paraId="75A5F3E3" w14:textId="7E07E950" w:rsidR="002F4B01" w:rsidRDefault="002F4B01" w:rsidP="00B7263C">
      <w:pPr>
        <w:ind w:left="720" w:hanging="720"/>
        <w:jc w:val="both"/>
        <w:rPr>
          <w:noProof/>
        </w:rPr>
      </w:pPr>
      <w:bookmarkStart w:id="27" w:name="_ENREF_10"/>
      <w:r>
        <w:rPr>
          <w:noProof/>
        </w:rPr>
        <w:t>(10)</w:t>
      </w:r>
      <w:r>
        <w:rPr>
          <w:noProof/>
        </w:rPr>
        <w:tab/>
        <w:t xml:space="preserve">Emelianova, E. V., Athanasopoulos, S., Silbey, R. J., and Beljonne, D. </w:t>
      </w:r>
      <w:r w:rsidRPr="002F4B01">
        <w:rPr>
          <w:i/>
          <w:noProof/>
        </w:rPr>
        <w:t>Phys</w:t>
      </w:r>
      <w:r>
        <w:rPr>
          <w:i/>
          <w:noProof/>
        </w:rPr>
        <w:t>.</w:t>
      </w:r>
      <w:r w:rsidRPr="002F4B01">
        <w:rPr>
          <w:i/>
          <w:noProof/>
        </w:rPr>
        <w:t xml:space="preserve"> Rev</w:t>
      </w:r>
      <w:r>
        <w:rPr>
          <w:i/>
          <w:noProof/>
        </w:rPr>
        <w:t>.</w:t>
      </w:r>
      <w:r w:rsidRPr="002F4B01">
        <w:rPr>
          <w:i/>
          <w:noProof/>
        </w:rPr>
        <w:t xml:space="preserve"> Lett</w:t>
      </w:r>
      <w:r>
        <w:rPr>
          <w:i/>
          <w:noProof/>
        </w:rPr>
        <w:t>.</w:t>
      </w:r>
      <w:r>
        <w:rPr>
          <w:noProof/>
        </w:rPr>
        <w:t xml:space="preserve"> </w:t>
      </w:r>
      <w:r w:rsidRPr="002F4B01">
        <w:rPr>
          <w:b/>
          <w:noProof/>
        </w:rPr>
        <w:t>2010</w:t>
      </w:r>
      <w:r>
        <w:rPr>
          <w:noProof/>
        </w:rPr>
        <w:t xml:space="preserve">, </w:t>
      </w:r>
      <w:r w:rsidRPr="002F4B01">
        <w:rPr>
          <w:i/>
          <w:noProof/>
        </w:rPr>
        <w:t>104</w:t>
      </w:r>
      <w:r>
        <w:rPr>
          <w:noProof/>
        </w:rPr>
        <w:t>, 206405.</w:t>
      </w:r>
      <w:bookmarkEnd w:id="27"/>
    </w:p>
    <w:p w14:paraId="6269BA5B" w14:textId="33D49940" w:rsidR="002F4B01" w:rsidRDefault="002F4B01" w:rsidP="002F4B01">
      <w:pPr>
        <w:jc w:val="both"/>
        <w:rPr>
          <w:noProof/>
        </w:rPr>
      </w:pPr>
      <w:bookmarkStart w:id="28" w:name="_ENREF_11"/>
      <w:r>
        <w:rPr>
          <w:noProof/>
        </w:rPr>
        <w:t>(11)</w:t>
      </w:r>
      <w:r>
        <w:rPr>
          <w:noProof/>
        </w:rPr>
        <w:tab/>
        <w:t xml:space="preserve">Kasha, M.; Rawls, H. R.; Ashraf El-Bayoumi, M. </w:t>
      </w:r>
      <w:r>
        <w:rPr>
          <w:i/>
          <w:noProof/>
        </w:rPr>
        <w:t xml:space="preserve">Pure </w:t>
      </w:r>
      <w:r w:rsidRPr="002F4B01">
        <w:rPr>
          <w:i/>
          <w:noProof/>
        </w:rPr>
        <w:t>Appl</w:t>
      </w:r>
      <w:r>
        <w:rPr>
          <w:i/>
          <w:noProof/>
        </w:rPr>
        <w:t>.</w:t>
      </w:r>
      <w:r w:rsidRPr="002F4B01">
        <w:rPr>
          <w:i/>
          <w:noProof/>
        </w:rPr>
        <w:t xml:space="preserve"> Chem</w:t>
      </w:r>
      <w:r>
        <w:rPr>
          <w:i/>
          <w:noProof/>
        </w:rPr>
        <w:t>.</w:t>
      </w:r>
      <w:r>
        <w:rPr>
          <w:noProof/>
        </w:rPr>
        <w:t xml:space="preserve"> </w:t>
      </w:r>
      <w:r w:rsidRPr="002F4B01">
        <w:rPr>
          <w:b/>
          <w:noProof/>
        </w:rPr>
        <w:t>1965</w:t>
      </w:r>
      <w:r>
        <w:rPr>
          <w:noProof/>
        </w:rPr>
        <w:t xml:space="preserve">, </w:t>
      </w:r>
      <w:r w:rsidRPr="002F4B01">
        <w:rPr>
          <w:i/>
          <w:noProof/>
        </w:rPr>
        <w:t>11</w:t>
      </w:r>
      <w:r>
        <w:rPr>
          <w:noProof/>
        </w:rPr>
        <w:t>, 371.</w:t>
      </w:r>
      <w:bookmarkEnd w:id="28"/>
    </w:p>
    <w:p w14:paraId="7CDBB018" w14:textId="27A303C6" w:rsidR="002F4B01" w:rsidRDefault="002F4B01" w:rsidP="00B7263C">
      <w:pPr>
        <w:ind w:left="720" w:hanging="720"/>
        <w:jc w:val="both"/>
        <w:rPr>
          <w:noProof/>
        </w:rPr>
      </w:pPr>
      <w:bookmarkStart w:id="29" w:name="_ENREF_12"/>
      <w:r>
        <w:rPr>
          <w:noProof/>
        </w:rPr>
        <w:t>(12)</w:t>
      </w:r>
      <w:r>
        <w:rPr>
          <w:noProof/>
        </w:rPr>
        <w:tab/>
        <w:t xml:space="preserve">Lunt, R. R., Giebink, N. C., Belak, A. A., Benzinger, J. B., and Forrest, S. R. </w:t>
      </w:r>
      <w:r>
        <w:rPr>
          <w:i/>
          <w:noProof/>
        </w:rPr>
        <w:t>J. Appl. Phys.</w:t>
      </w:r>
      <w:r>
        <w:rPr>
          <w:noProof/>
        </w:rPr>
        <w:t xml:space="preserve"> </w:t>
      </w:r>
      <w:r w:rsidRPr="002F4B01">
        <w:rPr>
          <w:b/>
          <w:noProof/>
        </w:rPr>
        <w:t>2009</w:t>
      </w:r>
      <w:r>
        <w:rPr>
          <w:noProof/>
        </w:rPr>
        <w:t xml:space="preserve">, </w:t>
      </w:r>
      <w:r w:rsidRPr="002F4B01">
        <w:rPr>
          <w:i/>
          <w:noProof/>
        </w:rPr>
        <w:t>105</w:t>
      </w:r>
      <w:r>
        <w:rPr>
          <w:noProof/>
        </w:rPr>
        <w:t>, 053711.</w:t>
      </w:r>
      <w:bookmarkEnd w:id="29"/>
    </w:p>
    <w:p w14:paraId="3CF070A5" w14:textId="0A20CE9D" w:rsidR="002F4B01" w:rsidRDefault="002F4B01" w:rsidP="002F4B01">
      <w:pPr>
        <w:jc w:val="both"/>
        <w:rPr>
          <w:noProof/>
        </w:rPr>
      </w:pPr>
      <w:bookmarkStart w:id="30" w:name="_ENREF_13"/>
      <w:r>
        <w:rPr>
          <w:noProof/>
        </w:rPr>
        <w:t>(13)</w:t>
      </w:r>
      <w:r>
        <w:rPr>
          <w:noProof/>
        </w:rPr>
        <w:tab/>
        <w:t xml:space="preserve">Gammill, L. S.; Powell, R. C. </w:t>
      </w:r>
      <w:r w:rsidRPr="002F4B01">
        <w:rPr>
          <w:i/>
          <w:noProof/>
        </w:rPr>
        <w:t>Mol</w:t>
      </w:r>
      <w:r>
        <w:rPr>
          <w:i/>
          <w:noProof/>
        </w:rPr>
        <w:t>.</w:t>
      </w:r>
      <w:r w:rsidRPr="002F4B01">
        <w:rPr>
          <w:i/>
          <w:noProof/>
        </w:rPr>
        <w:t xml:space="preserve"> Cryst</w:t>
      </w:r>
      <w:r>
        <w:rPr>
          <w:i/>
          <w:noProof/>
        </w:rPr>
        <w:t>.</w:t>
      </w:r>
      <w:r w:rsidRPr="002F4B01">
        <w:rPr>
          <w:i/>
          <w:noProof/>
        </w:rPr>
        <w:t xml:space="preserve"> Liq</w:t>
      </w:r>
      <w:r>
        <w:rPr>
          <w:i/>
          <w:noProof/>
        </w:rPr>
        <w:t>.</w:t>
      </w:r>
      <w:r w:rsidRPr="002F4B01">
        <w:rPr>
          <w:i/>
          <w:noProof/>
        </w:rPr>
        <w:t xml:space="preserve"> Cryst</w:t>
      </w:r>
      <w:r>
        <w:rPr>
          <w:i/>
          <w:noProof/>
        </w:rPr>
        <w:t>.</w:t>
      </w:r>
      <w:r>
        <w:rPr>
          <w:noProof/>
        </w:rPr>
        <w:t xml:space="preserve"> </w:t>
      </w:r>
      <w:r w:rsidRPr="002F4B01">
        <w:rPr>
          <w:b/>
          <w:noProof/>
        </w:rPr>
        <w:t>1974</w:t>
      </w:r>
      <w:r>
        <w:rPr>
          <w:noProof/>
        </w:rPr>
        <w:t xml:space="preserve">, </w:t>
      </w:r>
      <w:r w:rsidRPr="002F4B01">
        <w:rPr>
          <w:i/>
          <w:noProof/>
        </w:rPr>
        <w:t>25</w:t>
      </w:r>
      <w:r>
        <w:rPr>
          <w:noProof/>
        </w:rPr>
        <w:t>, 123.</w:t>
      </w:r>
      <w:bookmarkEnd w:id="30"/>
    </w:p>
    <w:p w14:paraId="75F02EC6" w14:textId="278DE898" w:rsidR="002F4B01" w:rsidRDefault="002F4B01" w:rsidP="002F4B01">
      <w:pPr>
        <w:jc w:val="both"/>
        <w:rPr>
          <w:noProof/>
        </w:rPr>
      </w:pPr>
      <w:bookmarkStart w:id="31" w:name="_ENREF_14"/>
      <w:r>
        <w:rPr>
          <w:noProof/>
        </w:rPr>
        <w:t>(14)</w:t>
      </w:r>
      <w:r>
        <w:rPr>
          <w:noProof/>
        </w:rPr>
        <w:tab/>
        <w:t xml:space="preserve">Powell, R. C.; Kepler, R. G. </w:t>
      </w:r>
      <w:r w:rsidRPr="002F4B01">
        <w:rPr>
          <w:i/>
          <w:noProof/>
        </w:rPr>
        <w:t>Phys</w:t>
      </w:r>
      <w:r>
        <w:rPr>
          <w:i/>
          <w:noProof/>
        </w:rPr>
        <w:t>.</w:t>
      </w:r>
      <w:r w:rsidRPr="002F4B01">
        <w:rPr>
          <w:i/>
          <w:noProof/>
        </w:rPr>
        <w:t xml:space="preserve"> Rev</w:t>
      </w:r>
      <w:r>
        <w:rPr>
          <w:i/>
          <w:noProof/>
        </w:rPr>
        <w:t>.</w:t>
      </w:r>
      <w:r w:rsidRPr="002F4B01">
        <w:rPr>
          <w:i/>
          <w:noProof/>
        </w:rPr>
        <w:t xml:space="preserve"> Lett</w:t>
      </w:r>
      <w:r>
        <w:rPr>
          <w:i/>
          <w:noProof/>
        </w:rPr>
        <w:t>.</w:t>
      </w:r>
      <w:r>
        <w:rPr>
          <w:noProof/>
        </w:rPr>
        <w:t xml:space="preserve"> </w:t>
      </w:r>
      <w:r w:rsidRPr="002F4B01">
        <w:rPr>
          <w:b/>
          <w:noProof/>
        </w:rPr>
        <w:t>1969</w:t>
      </w:r>
      <w:r>
        <w:rPr>
          <w:noProof/>
        </w:rPr>
        <w:t xml:space="preserve">, </w:t>
      </w:r>
      <w:r w:rsidRPr="002F4B01">
        <w:rPr>
          <w:i/>
          <w:noProof/>
        </w:rPr>
        <w:t>22</w:t>
      </w:r>
      <w:r>
        <w:rPr>
          <w:noProof/>
        </w:rPr>
        <w:t>, 636.</w:t>
      </w:r>
      <w:bookmarkEnd w:id="31"/>
    </w:p>
    <w:p w14:paraId="0D90397F" w14:textId="67E717EE" w:rsidR="002F4B01" w:rsidRDefault="002F4B01" w:rsidP="002F4B01">
      <w:pPr>
        <w:jc w:val="both"/>
        <w:rPr>
          <w:noProof/>
        </w:rPr>
      </w:pPr>
      <w:bookmarkStart w:id="32" w:name="_ENREF_15"/>
      <w:r>
        <w:rPr>
          <w:noProof/>
        </w:rPr>
        <w:t>(15)</w:t>
      </w:r>
      <w:r>
        <w:rPr>
          <w:noProof/>
        </w:rPr>
        <w:tab/>
        <w:t xml:space="preserve">Scholes, G. D., and Rumbles, G. </w:t>
      </w:r>
      <w:r>
        <w:rPr>
          <w:i/>
          <w:noProof/>
        </w:rPr>
        <w:t>Nat. Mater.</w:t>
      </w:r>
      <w:r>
        <w:rPr>
          <w:noProof/>
        </w:rPr>
        <w:t xml:space="preserve"> </w:t>
      </w:r>
      <w:r w:rsidRPr="002F4B01">
        <w:rPr>
          <w:b/>
          <w:noProof/>
        </w:rPr>
        <w:t>2006</w:t>
      </w:r>
      <w:r>
        <w:rPr>
          <w:noProof/>
        </w:rPr>
        <w:t xml:space="preserve">, </w:t>
      </w:r>
      <w:r w:rsidRPr="002F4B01">
        <w:rPr>
          <w:i/>
          <w:noProof/>
        </w:rPr>
        <w:t>5</w:t>
      </w:r>
      <w:r>
        <w:rPr>
          <w:noProof/>
        </w:rPr>
        <w:t>, 683.</w:t>
      </w:r>
      <w:bookmarkEnd w:id="32"/>
    </w:p>
    <w:p w14:paraId="36A066FE" w14:textId="7CDA9084" w:rsidR="002F4B01" w:rsidRDefault="002F4B01" w:rsidP="00B7263C">
      <w:pPr>
        <w:ind w:left="720" w:hanging="720"/>
        <w:jc w:val="both"/>
        <w:rPr>
          <w:noProof/>
        </w:rPr>
      </w:pPr>
      <w:bookmarkStart w:id="33" w:name="_ENREF_16"/>
      <w:r>
        <w:rPr>
          <w:noProof/>
        </w:rPr>
        <w:t>(16)</w:t>
      </w:r>
      <w:r>
        <w:rPr>
          <w:noProof/>
        </w:rPr>
        <w:tab/>
        <w:t xml:space="preserve">Burkalov, V. M., Kawata, K., Assender, H. E., Briggs, G. A. D., Ruseckas, A., and Samuel, I. D. W. </w:t>
      </w:r>
      <w:r>
        <w:rPr>
          <w:i/>
          <w:noProof/>
        </w:rPr>
        <w:t>Phys. Rev.</w:t>
      </w:r>
      <w:r w:rsidRPr="002F4B01">
        <w:rPr>
          <w:i/>
          <w:noProof/>
        </w:rPr>
        <w:t xml:space="preserve"> B</w:t>
      </w:r>
      <w:r>
        <w:rPr>
          <w:noProof/>
        </w:rPr>
        <w:t xml:space="preserve"> </w:t>
      </w:r>
      <w:r w:rsidRPr="002F4B01">
        <w:rPr>
          <w:b/>
          <w:noProof/>
        </w:rPr>
        <w:t>2005</w:t>
      </w:r>
      <w:r>
        <w:rPr>
          <w:noProof/>
        </w:rPr>
        <w:t xml:space="preserve">, </w:t>
      </w:r>
      <w:r w:rsidRPr="002F4B01">
        <w:rPr>
          <w:i/>
          <w:noProof/>
        </w:rPr>
        <w:t>72</w:t>
      </w:r>
      <w:r>
        <w:rPr>
          <w:noProof/>
        </w:rPr>
        <w:t>, 075206.</w:t>
      </w:r>
      <w:bookmarkEnd w:id="33"/>
    </w:p>
    <w:p w14:paraId="72BB7707" w14:textId="38DFCD7A" w:rsidR="002F4B01" w:rsidRDefault="002F4B01" w:rsidP="002F4B01">
      <w:pPr>
        <w:jc w:val="both"/>
        <w:rPr>
          <w:noProof/>
        </w:rPr>
      </w:pPr>
      <w:bookmarkStart w:id="34" w:name="_ENREF_17"/>
      <w:r>
        <w:rPr>
          <w:noProof/>
        </w:rPr>
        <w:t>(17)</w:t>
      </w:r>
      <w:r>
        <w:rPr>
          <w:noProof/>
        </w:rPr>
        <w:tab/>
        <w:t xml:space="preserve">Gregg, B. A., Sprague, J. and Peterson, M. W. </w:t>
      </w:r>
      <w:r>
        <w:rPr>
          <w:i/>
          <w:noProof/>
        </w:rPr>
        <w:t>J. Phys. Chem.</w:t>
      </w:r>
      <w:r w:rsidRPr="002F4B01">
        <w:rPr>
          <w:i/>
          <w:noProof/>
        </w:rPr>
        <w:t xml:space="preserve"> B</w:t>
      </w:r>
      <w:r>
        <w:rPr>
          <w:noProof/>
        </w:rPr>
        <w:t xml:space="preserve"> </w:t>
      </w:r>
      <w:r w:rsidRPr="002F4B01">
        <w:rPr>
          <w:b/>
          <w:noProof/>
        </w:rPr>
        <w:t>1997</w:t>
      </w:r>
      <w:r>
        <w:rPr>
          <w:noProof/>
        </w:rPr>
        <w:t xml:space="preserve">, </w:t>
      </w:r>
      <w:r w:rsidRPr="002F4B01">
        <w:rPr>
          <w:i/>
          <w:noProof/>
        </w:rPr>
        <w:t>101</w:t>
      </w:r>
      <w:r>
        <w:rPr>
          <w:noProof/>
        </w:rPr>
        <w:t>, 5362.</w:t>
      </w:r>
      <w:bookmarkEnd w:id="34"/>
    </w:p>
    <w:p w14:paraId="45F84B85" w14:textId="1A11D331" w:rsidR="002F4B01" w:rsidRDefault="002F4B01" w:rsidP="002F4B01">
      <w:pPr>
        <w:jc w:val="both"/>
        <w:rPr>
          <w:noProof/>
        </w:rPr>
      </w:pPr>
      <w:bookmarkStart w:id="35" w:name="_ENREF_18"/>
      <w:r>
        <w:rPr>
          <w:noProof/>
        </w:rPr>
        <w:t>(18)</w:t>
      </w:r>
      <w:r>
        <w:rPr>
          <w:noProof/>
        </w:rPr>
        <w:tab/>
        <w:t xml:space="preserve">Donati, D.; Williams, J. O. </w:t>
      </w:r>
      <w:r w:rsidRPr="002F4B01">
        <w:rPr>
          <w:i/>
          <w:noProof/>
        </w:rPr>
        <w:t>Mol</w:t>
      </w:r>
      <w:r>
        <w:rPr>
          <w:i/>
          <w:noProof/>
        </w:rPr>
        <w:t>.</w:t>
      </w:r>
      <w:r w:rsidRPr="002F4B01">
        <w:rPr>
          <w:i/>
          <w:noProof/>
        </w:rPr>
        <w:t xml:space="preserve"> Cryst</w:t>
      </w:r>
      <w:r>
        <w:rPr>
          <w:i/>
          <w:noProof/>
        </w:rPr>
        <w:t>.</w:t>
      </w:r>
      <w:r w:rsidRPr="002F4B01">
        <w:rPr>
          <w:i/>
          <w:noProof/>
        </w:rPr>
        <w:t xml:space="preserve"> Liq</w:t>
      </w:r>
      <w:r>
        <w:rPr>
          <w:i/>
          <w:noProof/>
        </w:rPr>
        <w:t>.</w:t>
      </w:r>
      <w:r w:rsidRPr="002F4B01">
        <w:rPr>
          <w:i/>
          <w:noProof/>
        </w:rPr>
        <w:t xml:space="preserve"> Cryst</w:t>
      </w:r>
      <w:r>
        <w:rPr>
          <w:i/>
          <w:noProof/>
        </w:rPr>
        <w:t>.</w:t>
      </w:r>
      <w:r>
        <w:rPr>
          <w:noProof/>
        </w:rPr>
        <w:t xml:space="preserve"> </w:t>
      </w:r>
      <w:r w:rsidRPr="002F4B01">
        <w:rPr>
          <w:b/>
          <w:noProof/>
        </w:rPr>
        <w:t>1978</w:t>
      </w:r>
      <w:r>
        <w:rPr>
          <w:noProof/>
        </w:rPr>
        <w:t xml:space="preserve">, </w:t>
      </w:r>
      <w:r w:rsidRPr="002F4B01">
        <w:rPr>
          <w:i/>
          <w:noProof/>
        </w:rPr>
        <w:t>44</w:t>
      </w:r>
      <w:r>
        <w:rPr>
          <w:noProof/>
        </w:rPr>
        <w:t>, 23.</w:t>
      </w:r>
      <w:bookmarkEnd w:id="35"/>
    </w:p>
    <w:p w14:paraId="0A5BDFEB" w14:textId="3291AFCB" w:rsidR="002F4B01" w:rsidRDefault="002F4B01" w:rsidP="002F4B01">
      <w:pPr>
        <w:jc w:val="both"/>
        <w:rPr>
          <w:noProof/>
        </w:rPr>
      </w:pPr>
      <w:bookmarkStart w:id="36" w:name="_ENREF_19"/>
      <w:r>
        <w:rPr>
          <w:noProof/>
        </w:rPr>
        <w:t>(19)</w:t>
      </w:r>
      <w:r>
        <w:rPr>
          <w:noProof/>
        </w:rPr>
        <w:tab/>
        <w:t xml:space="preserve">Mulder, B. J. </w:t>
      </w:r>
      <w:r w:rsidRPr="002F4B01">
        <w:rPr>
          <w:i/>
          <w:noProof/>
        </w:rPr>
        <w:t>Philips Res</w:t>
      </w:r>
      <w:r>
        <w:rPr>
          <w:i/>
          <w:noProof/>
        </w:rPr>
        <w:t>.</w:t>
      </w:r>
      <w:r w:rsidRPr="002F4B01">
        <w:rPr>
          <w:i/>
          <w:noProof/>
        </w:rPr>
        <w:t xml:space="preserve"> Rep</w:t>
      </w:r>
      <w:r w:rsidR="008A183A">
        <w:rPr>
          <w:i/>
          <w:noProof/>
        </w:rPr>
        <w:t>t</w:t>
      </w:r>
      <w:r>
        <w:rPr>
          <w:i/>
          <w:noProof/>
        </w:rPr>
        <w:t>.</w:t>
      </w:r>
      <w:r>
        <w:rPr>
          <w:noProof/>
        </w:rPr>
        <w:t xml:space="preserve"> </w:t>
      </w:r>
      <w:r w:rsidRPr="002F4B01">
        <w:rPr>
          <w:b/>
          <w:noProof/>
        </w:rPr>
        <w:t>1967</w:t>
      </w:r>
      <w:r>
        <w:rPr>
          <w:noProof/>
        </w:rPr>
        <w:t xml:space="preserve">, </w:t>
      </w:r>
      <w:r w:rsidRPr="002F4B01">
        <w:rPr>
          <w:i/>
          <w:noProof/>
        </w:rPr>
        <w:t>22</w:t>
      </w:r>
      <w:r>
        <w:rPr>
          <w:noProof/>
        </w:rPr>
        <w:t>, 142.</w:t>
      </w:r>
      <w:bookmarkEnd w:id="36"/>
    </w:p>
    <w:p w14:paraId="5E22C136" w14:textId="6B58390E" w:rsidR="002F4B01" w:rsidRDefault="002F4B01" w:rsidP="002F4B01">
      <w:pPr>
        <w:jc w:val="both"/>
        <w:rPr>
          <w:noProof/>
        </w:rPr>
      </w:pPr>
      <w:bookmarkStart w:id="37" w:name="_ENREF_20"/>
      <w:r>
        <w:rPr>
          <w:noProof/>
        </w:rPr>
        <w:t>(20)</w:t>
      </w:r>
      <w:r>
        <w:rPr>
          <w:noProof/>
        </w:rPr>
        <w:tab/>
        <w:t xml:space="preserve">Simpson, O. </w:t>
      </w:r>
      <w:r w:rsidR="008A183A">
        <w:rPr>
          <w:i/>
          <w:noProof/>
        </w:rPr>
        <w:t>Proc. R. Soc.</w:t>
      </w:r>
      <w:r>
        <w:rPr>
          <w:noProof/>
        </w:rPr>
        <w:t xml:space="preserve"> </w:t>
      </w:r>
      <w:r w:rsidRPr="002F4B01">
        <w:rPr>
          <w:b/>
          <w:noProof/>
        </w:rPr>
        <w:t>1957</w:t>
      </w:r>
      <w:r>
        <w:rPr>
          <w:noProof/>
        </w:rPr>
        <w:t xml:space="preserve">, </w:t>
      </w:r>
      <w:r w:rsidRPr="002F4B01">
        <w:rPr>
          <w:i/>
          <w:noProof/>
        </w:rPr>
        <w:t>238</w:t>
      </w:r>
      <w:r>
        <w:rPr>
          <w:noProof/>
        </w:rPr>
        <w:t>, 402.</w:t>
      </w:r>
      <w:bookmarkEnd w:id="37"/>
    </w:p>
    <w:p w14:paraId="21C747D4" w14:textId="52BB0268" w:rsidR="002F4B01" w:rsidRDefault="002F4B01" w:rsidP="002F4B01">
      <w:pPr>
        <w:jc w:val="both"/>
        <w:rPr>
          <w:noProof/>
        </w:rPr>
      </w:pPr>
      <w:bookmarkStart w:id="38" w:name="_ENREF_21"/>
      <w:r>
        <w:rPr>
          <w:noProof/>
        </w:rPr>
        <w:t>(21)</w:t>
      </w:r>
      <w:r>
        <w:rPr>
          <w:noProof/>
        </w:rPr>
        <w:tab/>
        <w:t xml:space="preserve">Lyons, B. P., and Monkman, A. P. </w:t>
      </w:r>
      <w:r w:rsidR="008A183A">
        <w:rPr>
          <w:i/>
          <w:noProof/>
        </w:rPr>
        <w:t>Phys. Rev.</w:t>
      </w:r>
      <w:r w:rsidRPr="002F4B01">
        <w:rPr>
          <w:i/>
          <w:noProof/>
        </w:rPr>
        <w:t xml:space="preserve"> B</w:t>
      </w:r>
      <w:r>
        <w:rPr>
          <w:noProof/>
        </w:rPr>
        <w:t xml:space="preserve"> </w:t>
      </w:r>
      <w:r w:rsidRPr="002F4B01">
        <w:rPr>
          <w:b/>
          <w:noProof/>
        </w:rPr>
        <w:t>2005</w:t>
      </w:r>
      <w:r>
        <w:rPr>
          <w:noProof/>
        </w:rPr>
        <w:t xml:space="preserve">, </w:t>
      </w:r>
      <w:r w:rsidRPr="002F4B01">
        <w:rPr>
          <w:i/>
          <w:noProof/>
        </w:rPr>
        <w:t>71</w:t>
      </w:r>
      <w:r>
        <w:rPr>
          <w:noProof/>
        </w:rPr>
        <w:t>, 235201.</w:t>
      </w:r>
      <w:bookmarkEnd w:id="38"/>
    </w:p>
    <w:p w14:paraId="34B0AB26" w14:textId="11BE75D4" w:rsidR="002F4B01" w:rsidRDefault="002F4B01" w:rsidP="00B7263C">
      <w:pPr>
        <w:ind w:left="720" w:hanging="720"/>
        <w:jc w:val="both"/>
        <w:rPr>
          <w:noProof/>
        </w:rPr>
      </w:pPr>
      <w:bookmarkStart w:id="39" w:name="_ENREF_22"/>
      <w:r>
        <w:rPr>
          <w:noProof/>
        </w:rPr>
        <w:t>(22)</w:t>
      </w:r>
      <w:r>
        <w:rPr>
          <w:noProof/>
        </w:rPr>
        <w:tab/>
        <w:t xml:space="preserve">Wu, C. F., Zheng, Y. L., Szymanski, C., and McNeill, J. </w:t>
      </w:r>
      <w:r w:rsidR="008A183A">
        <w:rPr>
          <w:i/>
          <w:noProof/>
        </w:rPr>
        <w:t>J. Phys. Chem.</w:t>
      </w:r>
      <w:r w:rsidRPr="002F4B01">
        <w:rPr>
          <w:i/>
          <w:noProof/>
        </w:rPr>
        <w:t xml:space="preserve"> C</w:t>
      </w:r>
      <w:r>
        <w:rPr>
          <w:noProof/>
        </w:rPr>
        <w:t xml:space="preserve"> </w:t>
      </w:r>
      <w:r w:rsidRPr="002F4B01">
        <w:rPr>
          <w:b/>
          <w:noProof/>
        </w:rPr>
        <w:t>2008</w:t>
      </w:r>
      <w:r>
        <w:rPr>
          <w:noProof/>
        </w:rPr>
        <w:t xml:space="preserve">, </w:t>
      </w:r>
      <w:r w:rsidRPr="002F4B01">
        <w:rPr>
          <w:i/>
          <w:noProof/>
        </w:rPr>
        <w:t>112</w:t>
      </w:r>
      <w:r>
        <w:rPr>
          <w:noProof/>
        </w:rPr>
        <w:t>, 1772.</w:t>
      </w:r>
      <w:bookmarkEnd w:id="39"/>
    </w:p>
    <w:p w14:paraId="7689B1DC" w14:textId="79609678" w:rsidR="002F4B01" w:rsidRDefault="002F4B01" w:rsidP="00B7263C">
      <w:pPr>
        <w:ind w:left="720" w:hanging="720"/>
        <w:jc w:val="both"/>
        <w:rPr>
          <w:noProof/>
        </w:rPr>
      </w:pPr>
      <w:bookmarkStart w:id="40" w:name="_ENREF_23"/>
      <w:r>
        <w:rPr>
          <w:noProof/>
        </w:rPr>
        <w:t>(23)</w:t>
      </w:r>
      <w:r>
        <w:rPr>
          <w:noProof/>
        </w:rPr>
        <w:tab/>
        <w:t xml:space="preserve">Tousek, J.; Touskova, J.; Remes, Z.; Kousal, J.; Gevorgyan, S. A.; Krebs, F. C. </w:t>
      </w:r>
      <w:r w:rsidR="008A183A">
        <w:rPr>
          <w:i/>
          <w:noProof/>
        </w:rPr>
        <w:t>Synth.</w:t>
      </w:r>
      <w:r w:rsidRPr="002F4B01">
        <w:rPr>
          <w:i/>
          <w:noProof/>
        </w:rPr>
        <w:t xml:space="preserve"> Met</w:t>
      </w:r>
      <w:r w:rsidR="008A183A">
        <w:rPr>
          <w:i/>
          <w:noProof/>
        </w:rPr>
        <w:t>.</w:t>
      </w:r>
      <w:r>
        <w:rPr>
          <w:noProof/>
        </w:rPr>
        <w:t xml:space="preserve"> </w:t>
      </w:r>
      <w:r w:rsidRPr="002F4B01">
        <w:rPr>
          <w:b/>
          <w:noProof/>
        </w:rPr>
        <w:t>2012</w:t>
      </w:r>
      <w:r>
        <w:rPr>
          <w:noProof/>
        </w:rPr>
        <w:t xml:space="preserve">, </w:t>
      </w:r>
      <w:r w:rsidRPr="002F4B01">
        <w:rPr>
          <w:i/>
          <w:noProof/>
        </w:rPr>
        <w:t>161</w:t>
      </w:r>
      <w:r>
        <w:rPr>
          <w:noProof/>
        </w:rPr>
        <w:t>, 2727.</w:t>
      </w:r>
      <w:bookmarkEnd w:id="40"/>
    </w:p>
    <w:p w14:paraId="1466A4EF" w14:textId="09796904" w:rsidR="002F4B01" w:rsidRDefault="002F4B01" w:rsidP="002F4B01">
      <w:pPr>
        <w:jc w:val="both"/>
        <w:rPr>
          <w:noProof/>
        </w:rPr>
      </w:pPr>
      <w:bookmarkStart w:id="41" w:name="_ENREF_24"/>
      <w:r>
        <w:rPr>
          <w:noProof/>
        </w:rPr>
        <w:t>(24)</w:t>
      </w:r>
      <w:r>
        <w:rPr>
          <w:noProof/>
        </w:rPr>
        <w:tab/>
        <w:t xml:space="preserve">Jelly, E. E. </w:t>
      </w:r>
      <w:r w:rsidR="008A183A">
        <w:rPr>
          <w:i/>
          <w:noProof/>
        </w:rPr>
        <w:t>Nature</w:t>
      </w:r>
      <w:r w:rsidRPr="002F4B01">
        <w:rPr>
          <w:i/>
          <w:noProof/>
        </w:rPr>
        <w:t xml:space="preserve"> (London)</w:t>
      </w:r>
      <w:r>
        <w:rPr>
          <w:noProof/>
        </w:rPr>
        <w:t xml:space="preserve"> </w:t>
      </w:r>
      <w:r w:rsidRPr="002F4B01">
        <w:rPr>
          <w:b/>
          <w:noProof/>
        </w:rPr>
        <w:t>1936</w:t>
      </w:r>
      <w:r>
        <w:rPr>
          <w:noProof/>
        </w:rPr>
        <w:t xml:space="preserve">, </w:t>
      </w:r>
      <w:r w:rsidRPr="002F4B01">
        <w:rPr>
          <w:i/>
          <w:noProof/>
        </w:rPr>
        <w:t>139</w:t>
      </w:r>
      <w:r>
        <w:rPr>
          <w:noProof/>
        </w:rPr>
        <w:t>, 631.</w:t>
      </w:r>
      <w:bookmarkEnd w:id="41"/>
    </w:p>
    <w:p w14:paraId="05326441" w14:textId="715C34C0" w:rsidR="002F4B01" w:rsidRDefault="002F4B01" w:rsidP="00B7263C">
      <w:pPr>
        <w:ind w:left="720" w:hanging="720"/>
        <w:jc w:val="both"/>
        <w:rPr>
          <w:noProof/>
        </w:rPr>
      </w:pPr>
      <w:bookmarkStart w:id="42" w:name="_ENREF_25"/>
      <w:r>
        <w:rPr>
          <w:noProof/>
        </w:rPr>
        <w:t>(25)</w:t>
      </w:r>
      <w:r>
        <w:rPr>
          <w:noProof/>
        </w:rPr>
        <w:tab/>
        <w:t xml:space="preserve">Hayer, A., Van Regemorter, T., Höfer, B., Mak, C. S. K., Beljonne, D., and Köhler, A. </w:t>
      </w:r>
      <w:r w:rsidR="008A183A">
        <w:rPr>
          <w:i/>
          <w:noProof/>
        </w:rPr>
        <w:t>J. Polym. Sci., Part B: Polym. Phys.</w:t>
      </w:r>
      <w:r>
        <w:rPr>
          <w:noProof/>
        </w:rPr>
        <w:t xml:space="preserve"> </w:t>
      </w:r>
      <w:r w:rsidRPr="002F4B01">
        <w:rPr>
          <w:b/>
          <w:noProof/>
        </w:rPr>
        <w:t>2012</w:t>
      </w:r>
      <w:r>
        <w:rPr>
          <w:noProof/>
        </w:rPr>
        <w:t xml:space="preserve">, </w:t>
      </w:r>
      <w:r w:rsidRPr="002F4B01">
        <w:rPr>
          <w:i/>
          <w:noProof/>
        </w:rPr>
        <w:t>50</w:t>
      </w:r>
      <w:r>
        <w:rPr>
          <w:noProof/>
        </w:rPr>
        <w:t>, 361.</w:t>
      </w:r>
      <w:bookmarkEnd w:id="42"/>
    </w:p>
    <w:p w14:paraId="29456D58" w14:textId="235AE6FD" w:rsidR="002F4B01" w:rsidRDefault="002F4B01" w:rsidP="002F4B01">
      <w:pPr>
        <w:jc w:val="both"/>
        <w:rPr>
          <w:noProof/>
        </w:rPr>
      </w:pPr>
      <w:bookmarkStart w:id="43" w:name="_ENREF_26"/>
      <w:r>
        <w:rPr>
          <w:noProof/>
        </w:rPr>
        <w:t>(26)</w:t>
      </w:r>
      <w:r>
        <w:rPr>
          <w:noProof/>
        </w:rPr>
        <w:tab/>
        <w:t xml:space="preserve">McNeill, J. D.; Barbara, P. F. </w:t>
      </w:r>
      <w:r w:rsidR="008A183A">
        <w:rPr>
          <w:i/>
          <w:noProof/>
        </w:rPr>
        <w:t>J. Phys. Chem.</w:t>
      </w:r>
      <w:r w:rsidRPr="002F4B01">
        <w:rPr>
          <w:i/>
          <w:noProof/>
        </w:rPr>
        <w:t xml:space="preserve"> B</w:t>
      </w:r>
      <w:r>
        <w:rPr>
          <w:noProof/>
        </w:rPr>
        <w:t xml:space="preserve"> </w:t>
      </w:r>
      <w:r w:rsidRPr="002F4B01">
        <w:rPr>
          <w:b/>
          <w:noProof/>
        </w:rPr>
        <w:t>2002</w:t>
      </w:r>
      <w:r>
        <w:rPr>
          <w:noProof/>
        </w:rPr>
        <w:t xml:space="preserve">, </w:t>
      </w:r>
      <w:r w:rsidRPr="002F4B01">
        <w:rPr>
          <w:i/>
          <w:noProof/>
        </w:rPr>
        <w:t>106</w:t>
      </w:r>
      <w:r>
        <w:rPr>
          <w:noProof/>
        </w:rPr>
        <w:t>, 4632.</w:t>
      </w:r>
      <w:bookmarkEnd w:id="43"/>
    </w:p>
    <w:p w14:paraId="067F4E1C" w14:textId="04E6BFDB" w:rsidR="002F4B01" w:rsidRDefault="002F4B01" w:rsidP="00B7263C">
      <w:pPr>
        <w:ind w:left="720" w:hanging="720"/>
        <w:jc w:val="both"/>
        <w:rPr>
          <w:noProof/>
        </w:rPr>
      </w:pPr>
      <w:bookmarkStart w:id="44" w:name="_ENREF_27"/>
      <w:r>
        <w:rPr>
          <w:noProof/>
        </w:rPr>
        <w:t>(27)</w:t>
      </w:r>
      <w:r>
        <w:rPr>
          <w:noProof/>
        </w:rPr>
        <w:tab/>
        <w:t xml:space="preserve">Hintschich, S. I.; Rothe, C.; Sinha, S.; Monkman, A. P.; de Freitas, P. S.; Scherf, U. </w:t>
      </w:r>
      <w:r w:rsidRPr="002F4B01">
        <w:rPr>
          <w:i/>
          <w:noProof/>
        </w:rPr>
        <w:t>J</w:t>
      </w:r>
      <w:r w:rsidR="008A183A">
        <w:rPr>
          <w:i/>
          <w:noProof/>
        </w:rPr>
        <w:t>.</w:t>
      </w:r>
      <w:r w:rsidRPr="002F4B01">
        <w:rPr>
          <w:i/>
          <w:noProof/>
        </w:rPr>
        <w:t xml:space="preserve"> Chem</w:t>
      </w:r>
      <w:r w:rsidR="008A183A">
        <w:rPr>
          <w:i/>
          <w:noProof/>
        </w:rPr>
        <w:t>.</w:t>
      </w:r>
      <w:r w:rsidRPr="002F4B01">
        <w:rPr>
          <w:i/>
          <w:noProof/>
        </w:rPr>
        <w:t xml:space="preserve"> Phys</w:t>
      </w:r>
      <w:r w:rsidR="008A183A">
        <w:rPr>
          <w:i/>
          <w:noProof/>
        </w:rPr>
        <w:t>.</w:t>
      </w:r>
      <w:r>
        <w:rPr>
          <w:noProof/>
        </w:rPr>
        <w:t xml:space="preserve"> </w:t>
      </w:r>
      <w:r w:rsidRPr="002F4B01">
        <w:rPr>
          <w:b/>
          <w:noProof/>
        </w:rPr>
        <w:t>2003</w:t>
      </w:r>
      <w:r>
        <w:rPr>
          <w:noProof/>
        </w:rPr>
        <w:t xml:space="preserve">, </w:t>
      </w:r>
      <w:r w:rsidRPr="002F4B01">
        <w:rPr>
          <w:i/>
          <w:noProof/>
        </w:rPr>
        <w:t>119</w:t>
      </w:r>
      <w:r>
        <w:rPr>
          <w:noProof/>
        </w:rPr>
        <w:t>, 12017.</w:t>
      </w:r>
      <w:bookmarkEnd w:id="44"/>
    </w:p>
    <w:p w14:paraId="389ADA74" w14:textId="74232F9E" w:rsidR="002F4B01" w:rsidRDefault="002F4B01" w:rsidP="002F4B01">
      <w:pPr>
        <w:jc w:val="both"/>
        <w:rPr>
          <w:noProof/>
        </w:rPr>
      </w:pPr>
      <w:bookmarkStart w:id="45" w:name="_ENREF_28"/>
      <w:r>
        <w:rPr>
          <w:noProof/>
        </w:rPr>
        <w:t>(28)</w:t>
      </w:r>
      <w:r>
        <w:rPr>
          <w:noProof/>
        </w:rPr>
        <w:tab/>
        <w:t xml:space="preserve">Wu, C. F., Peng, H., Jiang, Y. and McNeill, J. </w:t>
      </w:r>
      <w:r w:rsidR="008A183A">
        <w:rPr>
          <w:i/>
          <w:noProof/>
        </w:rPr>
        <w:t>J. Phys. Chem.</w:t>
      </w:r>
      <w:r w:rsidRPr="002F4B01">
        <w:rPr>
          <w:i/>
          <w:noProof/>
        </w:rPr>
        <w:t xml:space="preserve"> B</w:t>
      </w:r>
      <w:r>
        <w:rPr>
          <w:noProof/>
        </w:rPr>
        <w:t xml:space="preserve"> </w:t>
      </w:r>
      <w:r w:rsidRPr="002F4B01">
        <w:rPr>
          <w:b/>
          <w:noProof/>
        </w:rPr>
        <w:t>2006</w:t>
      </w:r>
      <w:r>
        <w:rPr>
          <w:noProof/>
        </w:rPr>
        <w:t xml:space="preserve">, </w:t>
      </w:r>
      <w:r w:rsidRPr="002F4B01">
        <w:rPr>
          <w:i/>
          <w:noProof/>
        </w:rPr>
        <w:t>110</w:t>
      </w:r>
      <w:r>
        <w:rPr>
          <w:noProof/>
        </w:rPr>
        <w:t>, 14148.</w:t>
      </w:r>
      <w:bookmarkEnd w:id="45"/>
    </w:p>
    <w:p w14:paraId="5D545DE5" w14:textId="606DECD2" w:rsidR="002F4B01" w:rsidRDefault="002F4B01" w:rsidP="002F4B01">
      <w:pPr>
        <w:jc w:val="both"/>
        <w:rPr>
          <w:noProof/>
        </w:rPr>
      </w:pPr>
      <w:bookmarkStart w:id="46" w:name="_ENREF_29"/>
      <w:r>
        <w:rPr>
          <w:noProof/>
        </w:rPr>
        <w:t>(29)</w:t>
      </w:r>
      <w:r>
        <w:rPr>
          <w:noProof/>
        </w:rPr>
        <w:tab/>
        <w:t xml:space="preserve">Hofmann, S.; Rosenow, T. C.; Gather, M. C.; Lussem, B.; Leo, K. </w:t>
      </w:r>
      <w:r w:rsidR="008A183A">
        <w:rPr>
          <w:i/>
          <w:noProof/>
        </w:rPr>
        <w:t>Phys. Rev.</w:t>
      </w:r>
      <w:r w:rsidRPr="002F4B01">
        <w:rPr>
          <w:i/>
          <w:noProof/>
        </w:rPr>
        <w:t xml:space="preserve"> B</w:t>
      </w:r>
      <w:r>
        <w:rPr>
          <w:noProof/>
        </w:rPr>
        <w:t xml:space="preserve"> </w:t>
      </w:r>
      <w:r w:rsidRPr="002F4B01">
        <w:rPr>
          <w:b/>
          <w:noProof/>
        </w:rPr>
        <w:t>2012</w:t>
      </w:r>
      <w:r>
        <w:rPr>
          <w:noProof/>
        </w:rPr>
        <w:t xml:space="preserve">, </w:t>
      </w:r>
      <w:r w:rsidRPr="002F4B01">
        <w:rPr>
          <w:i/>
          <w:noProof/>
        </w:rPr>
        <w:t>85</w:t>
      </w:r>
      <w:r>
        <w:rPr>
          <w:noProof/>
        </w:rPr>
        <w:t>.</w:t>
      </w:r>
      <w:bookmarkEnd w:id="46"/>
    </w:p>
    <w:p w14:paraId="3CD9DD07" w14:textId="21FC2040" w:rsidR="002F4B01" w:rsidRDefault="002F4B01" w:rsidP="002F4B01">
      <w:pPr>
        <w:jc w:val="both"/>
        <w:rPr>
          <w:noProof/>
        </w:rPr>
      </w:pPr>
      <w:bookmarkStart w:id="47" w:name="_ENREF_30"/>
      <w:r>
        <w:rPr>
          <w:noProof/>
        </w:rPr>
        <w:t>(30)</w:t>
      </w:r>
      <w:r>
        <w:rPr>
          <w:noProof/>
        </w:rPr>
        <w:tab/>
        <w:t xml:space="preserve">Kelbauskas, L.; Bagdonas, S.; Dietel, W.; Rotomskis, R. </w:t>
      </w:r>
      <w:r w:rsidR="008A183A">
        <w:rPr>
          <w:i/>
          <w:noProof/>
        </w:rPr>
        <w:t>J. Lumin.</w:t>
      </w:r>
      <w:r>
        <w:rPr>
          <w:noProof/>
        </w:rPr>
        <w:t xml:space="preserve"> </w:t>
      </w:r>
      <w:r w:rsidRPr="002F4B01">
        <w:rPr>
          <w:b/>
          <w:noProof/>
        </w:rPr>
        <w:t>2003</w:t>
      </w:r>
      <w:r>
        <w:rPr>
          <w:noProof/>
        </w:rPr>
        <w:t xml:space="preserve">, </w:t>
      </w:r>
      <w:r w:rsidRPr="002F4B01">
        <w:rPr>
          <w:i/>
          <w:noProof/>
        </w:rPr>
        <w:t>101</w:t>
      </w:r>
      <w:r>
        <w:rPr>
          <w:noProof/>
        </w:rPr>
        <w:t>, 253.</w:t>
      </w:r>
      <w:bookmarkEnd w:id="47"/>
    </w:p>
    <w:p w14:paraId="032181A8" w14:textId="7A76287C" w:rsidR="002F4B01" w:rsidRDefault="002F4B01" w:rsidP="002F4B01">
      <w:pPr>
        <w:jc w:val="both"/>
        <w:rPr>
          <w:noProof/>
        </w:rPr>
      </w:pPr>
      <w:bookmarkStart w:id="48" w:name="_ENREF_31"/>
      <w:r>
        <w:rPr>
          <w:noProof/>
        </w:rPr>
        <w:t>(31)</w:t>
      </w:r>
      <w:r>
        <w:rPr>
          <w:noProof/>
        </w:rPr>
        <w:tab/>
        <w:t xml:space="preserve">McNeill, J. D.; O'Connor, D. B.; Barbara, P. F. </w:t>
      </w:r>
      <w:r w:rsidRPr="002F4B01">
        <w:rPr>
          <w:i/>
          <w:noProof/>
        </w:rPr>
        <w:t>J</w:t>
      </w:r>
      <w:r w:rsidR="008A183A">
        <w:rPr>
          <w:i/>
          <w:noProof/>
        </w:rPr>
        <w:t>.</w:t>
      </w:r>
      <w:r w:rsidRPr="002F4B01">
        <w:rPr>
          <w:i/>
          <w:noProof/>
        </w:rPr>
        <w:t xml:space="preserve"> Chem</w:t>
      </w:r>
      <w:r w:rsidR="008A183A">
        <w:rPr>
          <w:i/>
          <w:noProof/>
        </w:rPr>
        <w:t>.</w:t>
      </w:r>
      <w:r w:rsidRPr="002F4B01">
        <w:rPr>
          <w:i/>
          <w:noProof/>
        </w:rPr>
        <w:t xml:space="preserve"> Phys</w:t>
      </w:r>
      <w:r w:rsidR="008A183A">
        <w:rPr>
          <w:i/>
          <w:noProof/>
        </w:rPr>
        <w:t>.</w:t>
      </w:r>
      <w:r>
        <w:rPr>
          <w:noProof/>
        </w:rPr>
        <w:t xml:space="preserve"> </w:t>
      </w:r>
      <w:r w:rsidRPr="002F4B01">
        <w:rPr>
          <w:b/>
          <w:noProof/>
        </w:rPr>
        <w:t>2000</w:t>
      </w:r>
      <w:r>
        <w:rPr>
          <w:noProof/>
        </w:rPr>
        <w:t xml:space="preserve">, </w:t>
      </w:r>
      <w:r w:rsidRPr="002F4B01">
        <w:rPr>
          <w:i/>
          <w:noProof/>
        </w:rPr>
        <w:t>112</w:t>
      </w:r>
      <w:r>
        <w:rPr>
          <w:noProof/>
        </w:rPr>
        <w:t>, 7811.</w:t>
      </w:r>
      <w:bookmarkEnd w:id="48"/>
    </w:p>
    <w:p w14:paraId="4015A7D8" w14:textId="7ED2DD06" w:rsidR="002F4B01" w:rsidRDefault="002F4B01" w:rsidP="00B7263C">
      <w:pPr>
        <w:ind w:left="720" w:hanging="720"/>
        <w:jc w:val="both"/>
        <w:rPr>
          <w:noProof/>
        </w:rPr>
      </w:pPr>
      <w:bookmarkStart w:id="49" w:name="_ENREF_32"/>
      <w:r>
        <w:rPr>
          <w:noProof/>
        </w:rPr>
        <w:t>(32)</w:t>
      </w:r>
      <w:r>
        <w:rPr>
          <w:noProof/>
        </w:rPr>
        <w:tab/>
        <w:t xml:space="preserve">Adams, D. M.; Kerimo, J.; O'Connor, D. B.; Barbara, P. F. </w:t>
      </w:r>
      <w:r w:rsidR="008A183A">
        <w:rPr>
          <w:i/>
          <w:noProof/>
        </w:rPr>
        <w:t>J. Phys. Chem.</w:t>
      </w:r>
      <w:r w:rsidRPr="002F4B01">
        <w:rPr>
          <w:i/>
          <w:noProof/>
        </w:rPr>
        <w:t xml:space="preserve"> A</w:t>
      </w:r>
      <w:r>
        <w:rPr>
          <w:noProof/>
        </w:rPr>
        <w:t xml:space="preserve"> </w:t>
      </w:r>
      <w:r w:rsidRPr="002F4B01">
        <w:rPr>
          <w:b/>
          <w:noProof/>
        </w:rPr>
        <w:t>1999</w:t>
      </w:r>
      <w:r>
        <w:rPr>
          <w:noProof/>
        </w:rPr>
        <w:t xml:space="preserve">, </w:t>
      </w:r>
      <w:r w:rsidRPr="002F4B01">
        <w:rPr>
          <w:i/>
          <w:noProof/>
        </w:rPr>
        <w:t>103</w:t>
      </w:r>
      <w:r>
        <w:rPr>
          <w:noProof/>
        </w:rPr>
        <w:t>, 10138.</w:t>
      </w:r>
      <w:bookmarkEnd w:id="49"/>
    </w:p>
    <w:p w14:paraId="17775B7E" w14:textId="203A7CCF" w:rsidR="002F4B01" w:rsidRDefault="002F4B01" w:rsidP="002F4B01">
      <w:pPr>
        <w:jc w:val="both"/>
        <w:rPr>
          <w:noProof/>
        </w:rPr>
      </w:pPr>
      <w:bookmarkStart w:id="50" w:name="_ENREF_33"/>
      <w:r>
        <w:rPr>
          <w:noProof/>
        </w:rPr>
        <w:t>(33)</w:t>
      </w:r>
      <w:r>
        <w:rPr>
          <w:noProof/>
        </w:rPr>
        <w:tab/>
        <w:t xml:space="preserve">Credo, G. M.; Carson, P. J.; Winn, D. L.; Buratto, S. K. </w:t>
      </w:r>
      <w:r w:rsidR="008A183A">
        <w:rPr>
          <w:i/>
          <w:noProof/>
        </w:rPr>
        <w:t>Synth.</w:t>
      </w:r>
      <w:r w:rsidRPr="002F4B01">
        <w:rPr>
          <w:i/>
          <w:noProof/>
        </w:rPr>
        <w:t xml:space="preserve"> Met</w:t>
      </w:r>
      <w:r w:rsidR="008A183A">
        <w:rPr>
          <w:i/>
          <w:noProof/>
        </w:rPr>
        <w:t>.</w:t>
      </w:r>
      <w:r>
        <w:rPr>
          <w:noProof/>
        </w:rPr>
        <w:t xml:space="preserve"> </w:t>
      </w:r>
      <w:r w:rsidRPr="002F4B01">
        <w:rPr>
          <w:b/>
          <w:noProof/>
        </w:rPr>
        <w:t>2001</w:t>
      </w:r>
      <w:r>
        <w:rPr>
          <w:noProof/>
        </w:rPr>
        <w:t xml:space="preserve">, </w:t>
      </w:r>
      <w:r w:rsidRPr="002F4B01">
        <w:rPr>
          <w:i/>
          <w:noProof/>
        </w:rPr>
        <w:t>121</w:t>
      </w:r>
      <w:r>
        <w:rPr>
          <w:noProof/>
        </w:rPr>
        <w:t>, 1393.</w:t>
      </w:r>
      <w:bookmarkEnd w:id="50"/>
    </w:p>
    <w:p w14:paraId="1ECFE844" w14:textId="478DA688" w:rsidR="002F4B01" w:rsidRDefault="002F4B01" w:rsidP="00B7263C">
      <w:pPr>
        <w:ind w:left="720" w:hanging="720"/>
        <w:jc w:val="both"/>
        <w:rPr>
          <w:noProof/>
        </w:rPr>
      </w:pPr>
      <w:bookmarkStart w:id="51" w:name="_ENREF_34"/>
      <w:r>
        <w:rPr>
          <w:noProof/>
        </w:rPr>
        <w:t>(34)</w:t>
      </w:r>
      <w:r>
        <w:rPr>
          <w:noProof/>
        </w:rPr>
        <w:tab/>
        <w:t xml:space="preserve">Marciniak, H.; Teicher, M.; Scherf, U.; Trost, S.; Riedl, T.; Lehnhardt, M.; Rabe, T.; Kowalsky, W.; Lochbrunner, S. </w:t>
      </w:r>
      <w:r w:rsidR="008A183A">
        <w:rPr>
          <w:i/>
          <w:noProof/>
        </w:rPr>
        <w:t>Phys. Rev.</w:t>
      </w:r>
      <w:r w:rsidRPr="002F4B01">
        <w:rPr>
          <w:i/>
          <w:noProof/>
        </w:rPr>
        <w:t xml:space="preserve"> B</w:t>
      </w:r>
      <w:r>
        <w:rPr>
          <w:noProof/>
        </w:rPr>
        <w:t xml:space="preserve"> </w:t>
      </w:r>
      <w:r w:rsidRPr="002F4B01">
        <w:rPr>
          <w:b/>
          <w:noProof/>
        </w:rPr>
        <w:t>2012</w:t>
      </w:r>
      <w:r>
        <w:rPr>
          <w:noProof/>
        </w:rPr>
        <w:t xml:space="preserve">, </w:t>
      </w:r>
      <w:r w:rsidRPr="002F4B01">
        <w:rPr>
          <w:i/>
          <w:noProof/>
        </w:rPr>
        <w:t>85</w:t>
      </w:r>
      <w:r>
        <w:rPr>
          <w:noProof/>
        </w:rPr>
        <w:t>.</w:t>
      </w:r>
      <w:bookmarkEnd w:id="51"/>
    </w:p>
    <w:p w14:paraId="22C6EF99" w14:textId="3E330D2F" w:rsidR="002F4B01" w:rsidRDefault="002F4B01" w:rsidP="002F4B01">
      <w:pPr>
        <w:jc w:val="both"/>
        <w:rPr>
          <w:noProof/>
        </w:rPr>
      </w:pPr>
      <w:bookmarkStart w:id="52" w:name="_ENREF_35"/>
      <w:r>
        <w:rPr>
          <w:noProof/>
        </w:rPr>
        <w:t>(35)</w:t>
      </w:r>
      <w:r>
        <w:rPr>
          <w:noProof/>
        </w:rPr>
        <w:tab/>
        <w:t xml:space="preserve">Bolinger, J. C.; Traub, M. C.; Adachi, T.; Barbara, P. F. </w:t>
      </w:r>
      <w:r w:rsidRPr="002F4B01">
        <w:rPr>
          <w:i/>
          <w:noProof/>
        </w:rPr>
        <w:t>Science</w:t>
      </w:r>
      <w:r>
        <w:rPr>
          <w:noProof/>
        </w:rPr>
        <w:t xml:space="preserve"> </w:t>
      </w:r>
      <w:r w:rsidRPr="002F4B01">
        <w:rPr>
          <w:b/>
          <w:noProof/>
        </w:rPr>
        <w:t>2011</w:t>
      </w:r>
      <w:r>
        <w:rPr>
          <w:noProof/>
        </w:rPr>
        <w:t xml:space="preserve">, </w:t>
      </w:r>
      <w:r w:rsidRPr="002F4B01">
        <w:rPr>
          <w:i/>
          <w:noProof/>
        </w:rPr>
        <w:t>331</w:t>
      </w:r>
      <w:r>
        <w:rPr>
          <w:noProof/>
        </w:rPr>
        <w:t>, 565.</w:t>
      </w:r>
      <w:bookmarkEnd w:id="52"/>
    </w:p>
    <w:p w14:paraId="3F124F0B" w14:textId="0AECEC54" w:rsidR="002F4B01" w:rsidRDefault="002F4B01" w:rsidP="002F4B01">
      <w:pPr>
        <w:jc w:val="both"/>
        <w:rPr>
          <w:noProof/>
        </w:rPr>
      </w:pPr>
      <w:bookmarkStart w:id="53" w:name="_ENREF_36"/>
      <w:r>
        <w:rPr>
          <w:noProof/>
        </w:rPr>
        <w:t>(36)</w:t>
      </w:r>
      <w:r>
        <w:rPr>
          <w:noProof/>
        </w:rPr>
        <w:tab/>
        <w:t xml:space="preserve">Yu, J., Wu, C. F., Tian, Z. and McNeill, J. </w:t>
      </w:r>
      <w:r w:rsidRPr="002F4B01">
        <w:rPr>
          <w:i/>
          <w:noProof/>
        </w:rPr>
        <w:t>Nano Lett</w:t>
      </w:r>
      <w:r w:rsidR="008A183A">
        <w:rPr>
          <w:i/>
          <w:noProof/>
        </w:rPr>
        <w:t>.</w:t>
      </w:r>
      <w:r>
        <w:rPr>
          <w:noProof/>
        </w:rPr>
        <w:t xml:space="preserve"> </w:t>
      </w:r>
      <w:r w:rsidRPr="002F4B01">
        <w:rPr>
          <w:b/>
          <w:noProof/>
        </w:rPr>
        <w:t>2012</w:t>
      </w:r>
      <w:r>
        <w:rPr>
          <w:noProof/>
        </w:rPr>
        <w:t xml:space="preserve">, </w:t>
      </w:r>
      <w:r w:rsidRPr="002F4B01">
        <w:rPr>
          <w:i/>
          <w:noProof/>
        </w:rPr>
        <w:t>12</w:t>
      </w:r>
      <w:r>
        <w:rPr>
          <w:noProof/>
        </w:rPr>
        <w:t>, 1300.</w:t>
      </w:r>
      <w:bookmarkEnd w:id="53"/>
    </w:p>
    <w:p w14:paraId="22CEA24A" w14:textId="79CEBB1B" w:rsidR="002F4B01" w:rsidRDefault="002F4B01" w:rsidP="00B7263C">
      <w:pPr>
        <w:ind w:left="720" w:hanging="720"/>
        <w:jc w:val="both"/>
        <w:rPr>
          <w:noProof/>
        </w:rPr>
      </w:pPr>
      <w:bookmarkStart w:id="54" w:name="_ENREF_37"/>
      <w:r>
        <w:rPr>
          <w:noProof/>
        </w:rPr>
        <w:lastRenderedPageBreak/>
        <w:t>(37)</w:t>
      </w:r>
      <w:r>
        <w:rPr>
          <w:noProof/>
        </w:rPr>
        <w:tab/>
        <w:t xml:space="preserve">McNeill, J. D.; Kim, D. Y.; Yu, Z. H.; O'Connor, D. B.; Barbara, P. F. </w:t>
      </w:r>
      <w:r w:rsidR="008A183A">
        <w:rPr>
          <w:i/>
          <w:noProof/>
        </w:rPr>
        <w:t>J. Phys. Chem.</w:t>
      </w:r>
      <w:r w:rsidRPr="002F4B01">
        <w:rPr>
          <w:i/>
          <w:noProof/>
        </w:rPr>
        <w:t xml:space="preserve"> B</w:t>
      </w:r>
      <w:r>
        <w:rPr>
          <w:noProof/>
        </w:rPr>
        <w:t xml:space="preserve"> </w:t>
      </w:r>
      <w:r w:rsidRPr="002F4B01">
        <w:rPr>
          <w:b/>
          <w:noProof/>
        </w:rPr>
        <w:t>2004</w:t>
      </w:r>
      <w:r>
        <w:rPr>
          <w:noProof/>
        </w:rPr>
        <w:t xml:space="preserve">, </w:t>
      </w:r>
      <w:r w:rsidRPr="002F4B01">
        <w:rPr>
          <w:i/>
          <w:noProof/>
        </w:rPr>
        <w:t>108</w:t>
      </w:r>
      <w:r>
        <w:rPr>
          <w:noProof/>
        </w:rPr>
        <w:t>, 11368.</w:t>
      </w:r>
      <w:bookmarkEnd w:id="54"/>
    </w:p>
    <w:p w14:paraId="3CD6D4F8" w14:textId="786946D1" w:rsidR="002F4B01" w:rsidRDefault="002F4B01" w:rsidP="002F4B01">
      <w:pPr>
        <w:jc w:val="both"/>
        <w:rPr>
          <w:noProof/>
        </w:rPr>
      </w:pPr>
      <w:bookmarkStart w:id="55" w:name="_ENREF_38"/>
      <w:r>
        <w:rPr>
          <w:noProof/>
        </w:rPr>
        <w:t>(38)</w:t>
      </w:r>
      <w:r>
        <w:rPr>
          <w:noProof/>
        </w:rPr>
        <w:tab/>
        <w:t xml:space="preserve">Deussen, M.; Scheidler, M.; Bassler, H. </w:t>
      </w:r>
      <w:r w:rsidR="008A183A">
        <w:rPr>
          <w:i/>
          <w:noProof/>
        </w:rPr>
        <w:t>Synth.</w:t>
      </w:r>
      <w:r w:rsidRPr="002F4B01">
        <w:rPr>
          <w:i/>
          <w:noProof/>
        </w:rPr>
        <w:t xml:space="preserve"> Met</w:t>
      </w:r>
      <w:r w:rsidR="008A183A">
        <w:rPr>
          <w:i/>
          <w:noProof/>
        </w:rPr>
        <w:t>.</w:t>
      </w:r>
      <w:r>
        <w:rPr>
          <w:noProof/>
        </w:rPr>
        <w:t xml:space="preserve"> </w:t>
      </w:r>
      <w:r w:rsidRPr="002F4B01">
        <w:rPr>
          <w:b/>
          <w:noProof/>
        </w:rPr>
        <w:t>1995</w:t>
      </w:r>
      <w:r>
        <w:rPr>
          <w:noProof/>
        </w:rPr>
        <w:t xml:space="preserve">, </w:t>
      </w:r>
      <w:r w:rsidRPr="002F4B01">
        <w:rPr>
          <w:i/>
          <w:noProof/>
        </w:rPr>
        <w:t>73</w:t>
      </w:r>
      <w:r>
        <w:rPr>
          <w:noProof/>
        </w:rPr>
        <w:t>, 123.</w:t>
      </w:r>
      <w:bookmarkEnd w:id="55"/>
    </w:p>
    <w:p w14:paraId="39D97258" w14:textId="1205826D" w:rsidR="002F4B01" w:rsidRDefault="002F4B01" w:rsidP="00B7263C">
      <w:pPr>
        <w:ind w:left="720" w:hanging="720"/>
        <w:jc w:val="both"/>
        <w:rPr>
          <w:noProof/>
        </w:rPr>
      </w:pPr>
      <w:bookmarkStart w:id="56" w:name="_ENREF_39"/>
      <w:r>
        <w:rPr>
          <w:noProof/>
        </w:rPr>
        <w:t>(39)</w:t>
      </w:r>
      <w:r>
        <w:rPr>
          <w:noProof/>
        </w:rPr>
        <w:tab/>
        <w:t xml:space="preserve">Szymanski, C., Wu, C. F., Hooper, J., Salazar, M. A., Perdomo, A., Dukes, A., and McNeill, J. </w:t>
      </w:r>
      <w:r w:rsidR="008A183A">
        <w:rPr>
          <w:i/>
          <w:noProof/>
        </w:rPr>
        <w:t>J. Phys. Chem.</w:t>
      </w:r>
      <w:r w:rsidRPr="002F4B01">
        <w:rPr>
          <w:i/>
          <w:noProof/>
        </w:rPr>
        <w:t xml:space="preserve"> B</w:t>
      </w:r>
      <w:r>
        <w:rPr>
          <w:noProof/>
        </w:rPr>
        <w:t xml:space="preserve"> </w:t>
      </w:r>
      <w:r w:rsidRPr="002F4B01">
        <w:rPr>
          <w:b/>
          <w:noProof/>
        </w:rPr>
        <w:t>2005</w:t>
      </w:r>
      <w:r>
        <w:rPr>
          <w:noProof/>
        </w:rPr>
        <w:t xml:space="preserve">, </w:t>
      </w:r>
      <w:r w:rsidRPr="002F4B01">
        <w:rPr>
          <w:i/>
          <w:noProof/>
        </w:rPr>
        <w:t>109</w:t>
      </w:r>
      <w:r>
        <w:rPr>
          <w:noProof/>
        </w:rPr>
        <w:t>, 8543.</w:t>
      </w:r>
      <w:bookmarkEnd w:id="56"/>
    </w:p>
    <w:p w14:paraId="54B0544D" w14:textId="56839C06" w:rsidR="002F4B01" w:rsidRDefault="002F4B01" w:rsidP="00B7263C">
      <w:pPr>
        <w:ind w:left="720" w:hanging="720"/>
        <w:jc w:val="both"/>
        <w:rPr>
          <w:noProof/>
        </w:rPr>
      </w:pPr>
      <w:bookmarkStart w:id="57" w:name="_ENREF_40"/>
      <w:r>
        <w:rPr>
          <w:noProof/>
        </w:rPr>
        <w:t>(40)</w:t>
      </w:r>
      <w:r>
        <w:rPr>
          <w:noProof/>
        </w:rPr>
        <w:tab/>
        <w:t xml:space="preserve">Lakowicz, J. R. </w:t>
      </w:r>
      <w:r w:rsidRPr="002F4B01">
        <w:rPr>
          <w:i/>
          <w:noProof/>
        </w:rPr>
        <w:t>Principles of Fluorescence Spectroscopy</w:t>
      </w:r>
      <w:r>
        <w:rPr>
          <w:noProof/>
        </w:rPr>
        <w:t>; Third ed.; Springer Science+Business Media, LLC: New York, 2006.</w:t>
      </w:r>
      <w:bookmarkEnd w:id="57"/>
    </w:p>
    <w:p w14:paraId="6A6965A5" w14:textId="617166DA" w:rsidR="002F4B01" w:rsidRDefault="002F4B01" w:rsidP="002F4B01">
      <w:pPr>
        <w:jc w:val="both"/>
        <w:rPr>
          <w:noProof/>
        </w:rPr>
      </w:pPr>
      <w:bookmarkStart w:id="58" w:name="_ENREF_41"/>
      <w:r>
        <w:rPr>
          <w:noProof/>
        </w:rPr>
        <w:t>(41)</w:t>
      </w:r>
      <w:r>
        <w:rPr>
          <w:noProof/>
        </w:rPr>
        <w:tab/>
        <w:t xml:space="preserve">Tian, Z., Yu, J., Wu, C. F., Szymanski, C. and McNeill, J. </w:t>
      </w:r>
      <w:r w:rsidRPr="002F4B01">
        <w:rPr>
          <w:i/>
          <w:noProof/>
        </w:rPr>
        <w:t>Nanoscale</w:t>
      </w:r>
      <w:r>
        <w:rPr>
          <w:noProof/>
        </w:rPr>
        <w:t xml:space="preserve"> </w:t>
      </w:r>
      <w:r w:rsidRPr="002F4B01">
        <w:rPr>
          <w:b/>
          <w:noProof/>
        </w:rPr>
        <w:t>2010</w:t>
      </w:r>
      <w:r>
        <w:rPr>
          <w:noProof/>
        </w:rPr>
        <w:t xml:space="preserve">, </w:t>
      </w:r>
      <w:r w:rsidRPr="002F4B01">
        <w:rPr>
          <w:i/>
          <w:noProof/>
        </w:rPr>
        <w:t>2</w:t>
      </w:r>
      <w:r>
        <w:rPr>
          <w:noProof/>
        </w:rPr>
        <w:t>, 1999.</w:t>
      </w:r>
      <w:bookmarkEnd w:id="58"/>
    </w:p>
    <w:p w14:paraId="72E512E3" w14:textId="091E10A6" w:rsidR="002F4B01" w:rsidRDefault="002F4B01" w:rsidP="002F4B01">
      <w:pPr>
        <w:jc w:val="both"/>
        <w:rPr>
          <w:noProof/>
        </w:rPr>
      </w:pPr>
      <w:bookmarkStart w:id="59" w:name="_ENREF_42"/>
      <w:r>
        <w:rPr>
          <w:noProof/>
        </w:rPr>
        <w:t>(42)</w:t>
      </w:r>
      <w:r>
        <w:rPr>
          <w:noProof/>
        </w:rPr>
        <w:tab/>
        <w:t xml:space="preserve">Ntziachristos, V. </w:t>
      </w:r>
      <w:r w:rsidR="008A183A">
        <w:rPr>
          <w:i/>
          <w:noProof/>
        </w:rPr>
        <w:t>Annu. Rev. Biomed. Eng.</w:t>
      </w:r>
      <w:r>
        <w:rPr>
          <w:noProof/>
        </w:rPr>
        <w:t xml:space="preserve"> </w:t>
      </w:r>
      <w:r w:rsidRPr="002F4B01">
        <w:rPr>
          <w:b/>
          <w:noProof/>
        </w:rPr>
        <w:t>2006</w:t>
      </w:r>
      <w:r>
        <w:rPr>
          <w:noProof/>
        </w:rPr>
        <w:t xml:space="preserve">, </w:t>
      </w:r>
      <w:r w:rsidRPr="002F4B01">
        <w:rPr>
          <w:i/>
          <w:noProof/>
        </w:rPr>
        <w:t>8</w:t>
      </w:r>
      <w:r>
        <w:rPr>
          <w:noProof/>
        </w:rPr>
        <w:t>, 1.</w:t>
      </w:r>
      <w:bookmarkEnd w:id="59"/>
    </w:p>
    <w:p w14:paraId="375FAEA6" w14:textId="426A752D" w:rsidR="002F4B01" w:rsidRDefault="002F4B01" w:rsidP="002F4B01">
      <w:pPr>
        <w:jc w:val="both"/>
        <w:rPr>
          <w:noProof/>
        </w:rPr>
      </w:pPr>
      <w:bookmarkStart w:id="60" w:name="_ENREF_43"/>
      <w:r>
        <w:rPr>
          <w:noProof/>
        </w:rPr>
        <w:t>(43)</w:t>
      </w:r>
      <w:r>
        <w:rPr>
          <w:noProof/>
        </w:rPr>
        <w:tab/>
        <w:t xml:space="preserve">Chen, R. </w:t>
      </w:r>
      <w:r w:rsidR="00A268D7">
        <w:rPr>
          <w:i/>
          <w:noProof/>
        </w:rPr>
        <w:t xml:space="preserve">J. </w:t>
      </w:r>
      <w:r w:rsidRPr="002F4B01">
        <w:rPr>
          <w:i/>
          <w:noProof/>
        </w:rPr>
        <w:t>Lumi</w:t>
      </w:r>
      <w:r w:rsidR="00A268D7">
        <w:rPr>
          <w:i/>
          <w:noProof/>
        </w:rPr>
        <w:t>n.</w:t>
      </w:r>
      <w:r>
        <w:rPr>
          <w:noProof/>
        </w:rPr>
        <w:t xml:space="preserve"> </w:t>
      </w:r>
      <w:r w:rsidRPr="002F4B01">
        <w:rPr>
          <w:b/>
          <w:noProof/>
        </w:rPr>
        <w:t>2003</w:t>
      </w:r>
      <w:r>
        <w:rPr>
          <w:noProof/>
        </w:rPr>
        <w:t xml:space="preserve">, </w:t>
      </w:r>
      <w:r w:rsidRPr="002F4B01">
        <w:rPr>
          <w:i/>
          <w:noProof/>
        </w:rPr>
        <w:t>102</w:t>
      </w:r>
      <w:r>
        <w:rPr>
          <w:noProof/>
        </w:rPr>
        <w:t>, 510.</w:t>
      </w:r>
      <w:bookmarkEnd w:id="60"/>
    </w:p>
    <w:p w14:paraId="7F240231" w14:textId="347332A3" w:rsidR="002F4B01" w:rsidRDefault="002F4B01" w:rsidP="00B7263C">
      <w:pPr>
        <w:ind w:left="720" w:hanging="720"/>
        <w:jc w:val="both"/>
        <w:rPr>
          <w:noProof/>
        </w:rPr>
      </w:pPr>
      <w:bookmarkStart w:id="61" w:name="_ENREF_44"/>
      <w:r>
        <w:rPr>
          <w:noProof/>
        </w:rPr>
        <w:t>(44)</w:t>
      </w:r>
      <w:r>
        <w:rPr>
          <w:noProof/>
        </w:rPr>
        <w:tab/>
        <w:t xml:space="preserve">Tvingstedt, K., Vandewal, K., Zhang, F., and Inganäs, O. </w:t>
      </w:r>
      <w:r w:rsidR="00A268D7">
        <w:rPr>
          <w:i/>
          <w:noProof/>
        </w:rPr>
        <w:t>J. Phys. Chem.</w:t>
      </w:r>
      <w:r w:rsidRPr="002F4B01">
        <w:rPr>
          <w:i/>
          <w:noProof/>
        </w:rPr>
        <w:t xml:space="preserve"> C</w:t>
      </w:r>
      <w:r>
        <w:rPr>
          <w:noProof/>
        </w:rPr>
        <w:t xml:space="preserve"> </w:t>
      </w:r>
      <w:r w:rsidRPr="002F4B01">
        <w:rPr>
          <w:b/>
          <w:noProof/>
        </w:rPr>
        <w:t>2010</w:t>
      </w:r>
      <w:r>
        <w:rPr>
          <w:noProof/>
        </w:rPr>
        <w:t xml:space="preserve">, </w:t>
      </w:r>
      <w:r w:rsidRPr="002F4B01">
        <w:rPr>
          <w:i/>
          <w:noProof/>
        </w:rPr>
        <w:t>114</w:t>
      </w:r>
      <w:r>
        <w:rPr>
          <w:noProof/>
        </w:rPr>
        <w:t>, 21824.</w:t>
      </w:r>
      <w:bookmarkEnd w:id="61"/>
    </w:p>
    <w:p w14:paraId="48626885" w14:textId="5FC57054" w:rsidR="002F4B01" w:rsidRDefault="002F4B01" w:rsidP="00B7263C">
      <w:pPr>
        <w:ind w:left="720" w:hanging="720"/>
        <w:jc w:val="both"/>
        <w:rPr>
          <w:noProof/>
        </w:rPr>
      </w:pPr>
      <w:bookmarkStart w:id="62" w:name="_ENREF_45"/>
      <w:r>
        <w:rPr>
          <w:noProof/>
        </w:rPr>
        <w:t>(45)</w:t>
      </w:r>
      <w:r>
        <w:rPr>
          <w:noProof/>
        </w:rPr>
        <w:tab/>
        <w:t xml:space="preserve">Simas, E. R., Gehlen, M. H., Pinto, M. F. S., Siquiera, J., and Misoguti, L. </w:t>
      </w:r>
      <w:r w:rsidR="00A268D7">
        <w:rPr>
          <w:i/>
          <w:noProof/>
        </w:rPr>
        <w:t>J. Phys. Chem.</w:t>
      </w:r>
      <w:r w:rsidRPr="002F4B01">
        <w:rPr>
          <w:i/>
          <w:noProof/>
        </w:rPr>
        <w:t xml:space="preserve"> A</w:t>
      </w:r>
      <w:r>
        <w:rPr>
          <w:noProof/>
        </w:rPr>
        <w:t xml:space="preserve"> </w:t>
      </w:r>
      <w:r w:rsidRPr="002F4B01">
        <w:rPr>
          <w:b/>
          <w:noProof/>
        </w:rPr>
        <w:t>2010</w:t>
      </w:r>
      <w:r>
        <w:rPr>
          <w:noProof/>
        </w:rPr>
        <w:t xml:space="preserve">, </w:t>
      </w:r>
      <w:r w:rsidRPr="002F4B01">
        <w:rPr>
          <w:i/>
          <w:noProof/>
        </w:rPr>
        <w:t>114</w:t>
      </w:r>
      <w:r>
        <w:rPr>
          <w:noProof/>
        </w:rPr>
        <w:t>, 12384.</w:t>
      </w:r>
      <w:bookmarkEnd w:id="62"/>
    </w:p>
    <w:p w14:paraId="48024B41" w14:textId="66442828" w:rsidR="002F4B01" w:rsidRDefault="002F4B01" w:rsidP="00B7263C">
      <w:pPr>
        <w:ind w:left="720" w:hanging="720"/>
        <w:jc w:val="both"/>
        <w:rPr>
          <w:noProof/>
        </w:rPr>
      </w:pPr>
      <w:bookmarkStart w:id="63" w:name="_ENREF_46"/>
      <w:r>
        <w:rPr>
          <w:noProof/>
        </w:rPr>
        <w:t>(46)</w:t>
      </w:r>
      <w:r>
        <w:rPr>
          <w:noProof/>
        </w:rPr>
        <w:tab/>
        <w:t xml:space="preserve">Dykstra, T. E., Hennebicq, E., Beljonne, D., Gierschner, J., Claudio, G., Bittner, E. R., Knoester, J., and Scholes, G. D. </w:t>
      </w:r>
      <w:r w:rsidR="00A268D7">
        <w:rPr>
          <w:i/>
          <w:noProof/>
        </w:rPr>
        <w:t>J. Phys. Chem.</w:t>
      </w:r>
      <w:r w:rsidRPr="002F4B01">
        <w:rPr>
          <w:i/>
          <w:noProof/>
        </w:rPr>
        <w:t xml:space="preserve"> B</w:t>
      </w:r>
      <w:r>
        <w:rPr>
          <w:noProof/>
        </w:rPr>
        <w:t xml:space="preserve"> </w:t>
      </w:r>
      <w:r w:rsidRPr="002F4B01">
        <w:rPr>
          <w:b/>
          <w:noProof/>
        </w:rPr>
        <w:t>2009</w:t>
      </w:r>
      <w:r>
        <w:rPr>
          <w:noProof/>
        </w:rPr>
        <w:t xml:space="preserve">, </w:t>
      </w:r>
      <w:r w:rsidRPr="002F4B01">
        <w:rPr>
          <w:i/>
          <w:noProof/>
        </w:rPr>
        <w:t>113</w:t>
      </w:r>
      <w:r>
        <w:rPr>
          <w:noProof/>
        </w:rPr>
        <w:t>, 656.</w:t>
      </w:r>
      <w:bookmarkEnd w:id="63"/>
    </w:p>
    <w:p w14:paraId="7B73429F" w14:textId="77DF3881" w:rsidR="002F4B01" w:rsidRDefault="002F4B01" w:rsidP="00B7263C">
      <w:pPr>
        <w:ind w:left="720" w:hanging="720"/>
        <w:jc w:val="both"/>
        <w:rPr>
          <w:noProof/>
        </w:rPr>
      </w:pPr>
      <w:bookmarkStart w:id="64" w:name="_ENREF_47"/>
      <w:r>
        <w:rPr>
          <w:noProof/>
        </w:rPr>
        <w:t>(47)</w:t>
      </w:r>
      <w:r>
        <w:rPr>
          <w:noProof/>
        </w:rPr>
        <w:tab/>
        <w:t xml:space="preserve">Kometani, N.; Nakajima, H.; Asami, K.; Yonezawa, Y.; Kajimoto, O. </w:t>
      </w:r>
      <w:r w:rsidR="00A268D7">
        <w:rPr>
          <w:i/>
          <w:noProof/>
        </w:rPr>
        <w:t>J.  Phys. Chem.</w:t>
      </w:r>
      <w:r w:rsidRPr="002F4B01">
        <w:rPr>
          <w:i/>
          <w:noProof/>
        </w:rPr>
        <w:t xml:space="preserve"> B</w:t>
      </w:r>
      <w:r>
        <w:rPr>
          <w:noProof/>
        </w:rPr>
        <w:t xml:space="preserve"> </w:t>
      </w:r>
      <w:r w:rsidRPr="002F4B01">
        <w:rPr>
          <w:b/>
          <w:noProof/>
        </w:rPr>
        <w:t>2000</w:t>
      </w:r>
      <w:r>
        <w:rPr>
          <w:noProof/>
        </w:rPr>
        <w:t xml:space="preserve">, </w:t>
      </w:r>
      <w:r w:rsidRPr="002F4B01">
        <w:rPr>
          <w:i/>
          <w:noProof/>
        </w:rPr>
        <w:t>104</w:t>
      </w:r>
      <w:r>
        <w:rPr>
          <w:noProof/>
        </w:rPr>
        <w:t>, 9630.</w:t>
      </w:r>
      <w:bookmarkEnd w:id="64"/>
    </w:p>
    <w:p w14:paraId="52BE914D" w14:textId="6014A4D0" w:rsidR="002F4B01" w:rsidRDefault="002F4B01" w:rsidP="00B7263C">
      <w:pPr>
        <w:ind w:left="720" w:hanging="720"/>
        <w:jc w:val="both"/>
        <w:rPr>
          <w:noProof/>
        </w:rPr>
      </w:pPr>
      <w:bookmarkStart w:id="65" w:name="_ENREF_48"/>
      <w:r>
        <w:rPr>
          <w:noProof/>
        </w:rPr>
        <w:t>(48)</w:t>
      </w:r>
      <w:r>
        <w:rPr>
          <w:noProof/>
        </w:rPr>
        <w:tab/>
        <w:t>Athanasopoulos, S.; Hoffman, S. T.; B</w:t>
      </w:r>
      <w:r w:rsidR="00E44E1F">
        <w:rPr>
          <w:noProof/>
        </w:rPr>
        <w:t>ä</w:t>
      </w:r>
      <w:r>
        <w:rPr>
          <w:noProof/>
        </w:rPr>
        <w:t>ssler, H.; K</w:t>
      </w:r>
      <w:r w:rsidR="00E44E1F">
        <w:rPr>
          <w:noProof/>
        </w:rPr>
        <w:t>ö</w:t>
      </w:r>
      <w:r>
        <w:rPr>
          <w:noProof/>
        </w:rPr>
        <w:t xml:space="preserve">hler, A.; Beljonne, D. </w:t>
      </w:r>
      <w:r w:rsidR="00A268D7">
        <w:rPr>
          <w:i/>
          <w:noProof/>
        </w:rPr>
        <w:t>J. Phys. Chem. Lett.</w:t>
      </w:r>
      <w:r>
        <w:rPr>
          <w:noProof/>
        </w:rPr>
        <w:t xml:space="preserve"> </w:t>
      </w:r>
      <w:r w:rsidRPr="002F4B01">
        <w:rPr>
          <w:b/>
          <w:noProof/>
        </w:rPr>
        <w:t>2013</w:t>
      </w:r>
      <w:r>
        <w:rPr>
          <w:noProof/>
        </w:rPr>
        <w:t xml:space="preserve">, </w:t>
      </w:r>
      <w:r w:rsidRPr="002F4B01">
        <w:rPr>
          <w:i/>
          <w:noProof/>
        </w:rPr>
        <w:t>4</w:t>
      </w:r>
      <w:r>
        <w:rPr>
          <w:noProof/>
        </w:rPr>
        <w:t>, 1694.</w:t>
      </w:r>
      <w:bookmarkEnd w:id="65"/>
    </w:p>
    <w:p w14:paraId="6B71F5B2" w14:textId="484EF70D" w:rsidR="002F4B01" w:rsidRDefault="002F4B01" w:rsidP="00B7263C">
      <w:pPr>
        <w:ind w:left="720" w:hanging="720"/>
        <w:jc w:val="both"/>
        <w:rPr>
          <w:noProof/>
        </w:rPr>
      </w:pPr>
      <w:bookmarkStart w:id="66" w:name="_ENREF_49"/>
      <w:r>
        <w:rPr>
          <w:noProof/>
        </w:rPr>
        <w:t>(49)</w:t>
      </w:r>
      <w:r>
        <w:rPr>
          <w:noProof/>
        </w:rPr>
        <w:tab/>
        <w:t xml:space="preserve">Tian, Z. Y.; Yu, J. B.; Wang, X. L.; Groff, L. C.; Grimland, J. L.; McNeill, J. D. </w:t>
      </w:r>
      <w:r w:rsidR="00A268D7">
        <w:rPr>
          <w:i/>
          <w:noProof/>
        </w:rPr>
        <w:t>J. Phys. Chem.</w:t>
      </w:r>
      <w:r w:rsidRPr="002F4B01">
        <w:rPr>
          <w:i/>
          <w:noProof/>
        </w:rPr>
        <w:t xml:space="preserve"> B</w:t>
      </w:r>
      <w:r>
        <w:rPr>
          <w:noProof/>
        </w:rPr>
        <w:t xml:space="preserve"> </w:t>
      </w:r>
      <w:r w:rsidRPr="002F4B01">
        <w:rPr>
          <w:b/>
          <w:noProof/>
        </w:rPr>
        <w:t>2013</w:t>
      </w:r>
      <w:r>
        <w:rPr>
          <w:noProof/>
        </w:rPr>
        <w:t xml:space="preserve">, </w:t>
      </w:r>
      <w:r w:rsidRPr="002F4B01">
        <w:rPr>
          <w:i/>
          <w:noProof/>
        </w:rPr>
        <w:t>117</w:t>
      </w:r>
      <w:r>
        <w:rPr>
          <w:noProof/>
        </w:rPr>
        <w:t>, 4517.</w:t>
      </w:r>
      <w:bookmarkEnd w:id="66"/>
    </w:p>
    <w:p w14:paraId="60C1B9CA" w14:textId="73D91E72" w:rsidR="002F4B01" w:rsidRDefault="002F4B01" w:rsidP="002F4B01">
      <w:pPr>
        <w:jc w:val="both"/>
        <w:rPr>
          <w:noProof/>
        </w:rPr>
      </w:pPr>
    </w:p>
    <w:p w14:paraId="6361DDA2" w14:textId="2ECB2371" w:rsidR="00AA3143" w:rsidRPr="00B7263C" w:rsidRDefault="00C21326" w:rsidP="00B7263C">
      <w:pPr>
        <w:autoSpaceDE w:val="0"/>
        <w:autoSpaceDN w:val="0"/>
        <w:adjustRightInd w:val="0"/>
        <w:jc w:val="both"/>
        <w:rPr>
          <w:b/>
        </w:rPr>
      </w:pPr>
      <w:r>
        <w:fldChar w:fldCharType="end"/>
      </w:r>
      <w:r w:rsidR="00B7263C">
        <w:rPr>
          <w:b/>
        </w:rPr>
        <w:t>FIGURE CAPTIONS</w:t>
      </w:r>
    </w:p>
    <w:p w14:paraId="3C808ABC" w14:textId="77777777" w:rsidR="00AA3143" w:rsidRDefault="00AA3143" w:rsidP="00AA3143">
      <w:pPr>
        <w:jc w:val="both"/>
        <w:rPr>
          <w:b/>
          <w:sz w:val="20"/>
          <w:szCs w:val="20"/>
        </w:rPr>
      </w:pPr>
    </w:p>
    <w:p w14:paraId="64CBA9B8" w14:textId="5803AFF9" w:rsidR="00C8551D" w:rsidRPr="00B7263C" w:rsidRDefault="00AA3143" w:rsidP="00B7263C">
      <w:pPr>
        <w:jc w:val="both"/>
      </w:pPr>
      <w:r w:rsidRPr="00B7263C">
        <w:rPr>
          <w:b/>
        </w:rPr>
        <w:t xml:space="preserve">Fig 1. </w:t>
      </w:r>
      <w:r w:rsidRPr="00B7263C">
        <w:t xml:space="preserve"> (a) Structures of perylene red and PFBT. (b) Normalized perylene red absorbance (black line) and PFBT fluorescence (red line) in THF with spectral overlap region shaded. (</w:t>
      </w:r>
      <w:proofErr w:type="spellStart"/>
      <w:proofErr w:type="gramStart"/>
      <w:r w:rsidRPr="00B7263C">
        <w:t>c</w:t>
      </w:r>
      <w:proofErr w:type="gramEnd"/>
      <w:r w:rsidRPr="00B7263C">
        <w:t>,d</w:t>
      </w:r>
      <w:proofErr w:type="spellEnd"/>
      <w:r w:rsidRPr="00B7263C">
        <w:t xml:space="preserve">) </w:t>
      </w:r>
      <w:proofErr w:type="gramStart"/>
      <w:r w:rsidRPr="00B7263C">
        <w:t xml:space="preserve">Representative AFM image of </w:t>
      </w:r>
      <w:proofErr w:type="spellStart"/>
      <w:r w:rsidRPr="00B7263C">
        <w:t>undoped</w:t>
      </w:r>
      <w:proofErr w:type="spellEnd"/>
      <w:r w:rsidRPr="00B7263C">
        <w:t xml:space="preserve"> PFBT CPNs and particle size histogram.</w:t>
      </w:r>
      <w:proofErr w:type="gramEnd"/>
    </w:p>
    <w:p w14:paraId="365DBC4A" w14:textId="77777777" w:rsidR="00AA3143" w:rsidRPr="00B7263C" w:rsidRDefault="00AA3143" w:rsidP="00AA3143">
      <w:pPr>
        <w:jc w:val="both"/>
        <w:rPr>
          <w:b/>
        </w:rPr>
      </w:pPr>
    </w:p>
    <w:p w14:paraId="450D3741" w14:textId="77777777" w:rsidR="00AA3143" w:rsidRPr="00B7263C" w:rsidRDefault="00AA3143" w:rsidP="00AA3143">
      <w:pPr>
        <w:jc w:val="both"/>
      </w:pPr>
      <w:r w:rsidRPr="00B7263C">
        <w:rPr>
          <w:b/>
        </w:rPr>
        <w:t xml:space="preserve">Fig 2. </w:t>
      </w:r>
      <w:r w:rsidRPr="00B7263C">
        <w:t>(a) Fluorescence spectra of perylene red doped PFBT CPNs at various doping ratios. (b) Stern-Volmer quenching plot. (c) Total fluorescence quantum yield vs. quencher-donor molecular ratio.</w:t>
      </w:r>
    </w:p>
    <w:p w14:paraId="7CFFBA17" w14:textId="77777777" w:rsidR="00AA3143" w:rsidRPr="00B7263C" w:rsidRDefault="00AA3143" w:rsidP="00AA3143">
      <w:pPr>
        <w:autoSpaceDE w:val="0"/>
        <w:autoSpaceDN w:val="0"/>
        <w:adjustRightInd w:val="0"/>
        <w:jc w:val="both"/>
        <w:rPr>
          <w:b/>
        </w:rPr>
      </w:pPr>
    </w:p>
    <w:p w14:paraId="44C63BCA" w14:textId="02C3DB92" w:rsidR="00B7263C" w:rsidRPr="00B7263C" w:rsidRDefault="00AA3143" w:rsidP="00B7263C">
      <w:pPr>
        <w:autoSpaceDE w:val="0"/>
        <w:autoSpaceDN w:val="0"/>
        <w:adjustRightInd w:val="0"/>
        <w:jc w:val="both"/>
      </w:pPr>
      <w:r w:rsidRPr="00B7263C">
        <w:rPr>
          <w:b/>
        </w:rPr>
        <w:t>Fig 3.</w:t>
      </w:r>
      <w:r w:rsidRPr="00B7263C">
        <w:t xml:space="preserve"> (a) Normalized fluorescence lifetime decay traces for PFBT in THF and doped CPNs. (b) Single exponential (blue), bi-exponential weighted average (green), and KWW (red) lifetimes of perylene red doped CPNs. Inset: KWW heterogeneity parameter ß vs. perylene red dopant percent.</w:t>
      </w:r>
    </w:p>
    <w:p w14:paraId="03F092DF" w14:textId="77777777" w:rsidR="00B7263C" w:rsidRPr="00B7263C" w:rsidRDefault="00B7263C" w:rsidP="00B7263C">
      <w:pPr>
        <w:autoSpaceDE w:val="0"/>
        <w:autoSpaceDN w:val="0"/>
        <w:adjustRightInd w:val="0"/>
        <w:jc w:val="center"/>
      </w:pPr>
    </w:p>
    <w:p w14:paraId="59C68E87" w14:textId="77777777" w:rsidR="00B7263C" w:rsidRDefault="00B7263C" w:rsidP="00B7263C">
      <w:pPr>
        <w:autoSpaceDE w:val="0"/>
        <w:autoSpaceDN w:val="0"/>
        <w:adjustRightInd w:val="0"/>
        <w:jc w:val="both"/>
      </w:pPr>
      <w:r w:rsidRPr="00B7263C">
        <w:rPr>
          <w:b/>
        </w:rPr>
        <w:t>Fig. 4.</w:t>
      </w:r>
      <w:r w:rsidRPr="00B7263C">
        <w:t xml:space="preserve"> Comparison of simulated (blue) and experimental (black) (a) quenching efficiency, (b) average lifetime, and KWW stretch parameter ß</w:t>
      </w:r>
      <w:r>
        <w:t xml:space="preserve"> </w:t>
      </w:r>
      <w:r w:rsidRPr="00B7263C">
        <w:t>(inset).</w:t>
      </w:r>
    </w:p>
    <w:p w14:paraId="65E64643" w14:textId="77777777" w:rsidR="00B7263C" w:rsidRDefault="00B7263C" w:rsidP="00B7263C">
      <w:pPr>
        <w:autoSpaceDE w:val="0"/>
        <w:autoSpaceDN w:val="0"/>
        <w:adjustRightInd w:val="0"/>
        <w:jc w:val="both"/>
      </w:pPr>
    </w:p>
    <w:p w14:paraId="4E226296" w14:textId="182D0410" w:rsidR="00B7263C" w:rsidRPr="00B7263C" w:rsidRDefault="00B7263C" w:rsidP="00B7263C">
      <w:pPr>
        <w:autoSpaceDE w:val="0"/>
        <w:autoSpaceDN w:val="0"/>
        <w:adjustRightInd w:val="0"/>
        <w:jc w:val="both"/>
        <w:rPr>
          <w:b/>
        </w:rPr>
      </w:pPr>
      <w:r>
        <w:rPr>
          <w:b/>
        </w:rPr>
        <w:t>FIGURES</w:t>
      </w:r>
    </w:p>
    <w:p w14:paraId="3F3F2A5C" w14:textId="3156B18D" w:rsidR="00B7263C" w:rsidRDefault="00B7263C" w:rsidP="00B7263C">
      <w:pPr>
        <w:autoSpaceDE w:val="0"/>
        <w:autoSpaceDN w:val="0"/>
        <w:adjustRightInd w:val="0"/>
        <w:jc w:val="both"/>
      </w:pPr>
      <w:r w:rsidRPr="00B7263C">
        <w:t xml:space="preserve"> </w:t>
      </w:r>
    </w:p>
    <w:p w14:paraId="12019F0D" w14:textId="633F62E7" w:rsidR="00B7263C" w:rsidRDefault="00B7263C" w:rsidP="00B7263C">
      <w:pPr>
        <w:autoSpaceDE w:val="0"/>
        <w:autoSpaceDN w:val="0"/>
        <w:adjustRightInd w:val="0"/>
        <w:jc w:val="both"/>
        <w:rPr>
          <w:b/>
        </w:rPr>
      </w:pPr>
      <w:r>
        <w:rPr>
          <w:b/>
        </w:rPr>
        <w:t>Figure 1</w:t>
      </w:r>
    </w:p>
    <w:p w14:paraId="09272053" w14:textId="77777777" w:rsidR="00B7263C" w:rsidRPr="00B7263C" w:rsidRDefault="00B7263C" w:rsidP="00B7263C">
      <w:pPr>
        <w:autoSpaceDE w:val="0"/>
        <w:autoSpaceDN w:val="0"/>
        <w:adjustRightInd w:val="0"/>
        <w:jc w:val="both"/>
        <w:rPr>
          <w:b/>
        </w:rPr>
      </w:pPr>
    </w:p>
    <w:p w14:paraId="73D55B87" w14:textId="77777777" w:rsidR="00B7263C" w:rsidRDefault="00B7263C" w:rsidP="00232FF0">
      <w:pPr>
        <w:autoSpaceDE w:val="0"/>
        <w:autoSpaceDN w:val="0"/>
        <w:adjustRightInd w:val="0"/>
        <w:jc w:val="both"/>
      </w:pPr>
      <w:r>
        <w:rPr>
          <w:noProof/>
        </w:rPr>
        <w:lastRenderedPageBreak/>
        <w:drawing>
          <wp:inline distT="0" distB="0" distL="0" distR="0" wp14:anchorId="7A353E42" wp14:editId="67A25559">
            <wp:extent cx="2752725" cy="1914525"/>
            <wp:effectExtent l="0" t="0" r="9525" b="9525"/>
            <wp:docPr id="1" name="Picture 1"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Spectra\overla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14:paraId="3DC1258A" w14:textId="77777777" w:rsidR="00B7263C" w:rsidRDefault="00B7263C" w:rsidP="00232FF0">
      <w:pPr>
        <w:autoSpaceDE w:val="0"/>
        <w:autoSpaceDN w:val="0"/>
        <w:adjustRightInd w:val="0"/>
        <w:jc w:val="both"/>
      </w:pPr>
    </w:p>
    <w:p w14:paraId="11C22611" w14:textId="5B253723" w:rsidR="00B7263C" w:rsidRPr="00B7263C" w:rsidRDefault="00B7263C" w:rsidP="00232FF0">
      <w:pPr>
        <w:autoSpaceDE w:val="0"/>
        <w:autoSpaceDN w:val="0"/>
        <w:adjustRightInd w:val="0"/>
        <w:jc w:val="both"/>
      </w:pPr>
      <w:r>
        <w:rPr>
          <w:b/>
        </w:rPr>
        <w:t>Figure 2</w:t>
      </w:r>
    </w:p>
    <w:p w14:paraId="6C79143E" w14:textId="4E0CAEC2" w:rsidR="00AA3143" w:rsidRDefault="00B7263C" w:rsidP="00232FF0">
      <w:pPr>
        <w:autoSpaceDE w:val="0"/>
        <w:autoSpaceDN w:val="0"/>
        <w:adjustRightInd w:val="0"/>
        <w:jc w:val="both"/>
      </w:pPr>
      <w:r>
        <w:rPr>
          <w:b/>
          <w:noProof/>
        </w:rPr>
        <w:drawing>
          <wp:inline distT="0" distB="0" distL="0" distR="0" wp14:anchorId="7DB47463" wp14:editId="0EE2002A">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5860B58" w14:textId="77777777" w:rsidR="00B7263C" w:rsidRDefault="00B7263C" w:rsidP="00232FF0">
      <w:pPr>
        <w:autoSpaceDE w:val="0"/>
        <w:autoSpaceDN w:val="0"/>
        <w:adjustRightInd w:val="0"/>
        <w:jc w:val="both"/>
      </w:pPr>
    </w:p>
    <w:p w14:paraId="026DD915" w14:textId="4B2DB140" w:rsidR="00B7263C" w:rsidRDefault="00B7263C" w:rsidP="00232FF0">
      <w:pPr>
        <w:autoSpaceDE w:val="0"/>
        <w:autoSpaceDN w:val="0"/>
        <w:adjustRightInd w:val="0"/>
        <w:jc w:val="both"/>
        <w:rPr>
          <w:b/>
        </w:rPr>
      </w:pPr>
      <w:r>
        <w:rPr>
          <w:b/>
        </w:rPr>
        <w:t>Figure 3</w:t>
      </w:r>
    </w:p>
    <w:p w14:paraId="0F60A1AD" w14:textId="77777777" w:rsidR="00B7263C" w:rsidRPr="00B7263C" w:rsidRDefault="00B7263C" w:rsidP="00232FF0">
      <w:pPr>
        <w:autoSpaceDE w:val="0"/>
        <w:autoSpaceDN w:val="0"/>
        <w:adjustRightInd w:val="0"/>
        <w:jc w:val="both"/>
        <w:rPr>
          <w:b/>
        </w:rPr>
      </w:pPr>
    </w:p>
    <w:p w14:paraId="0B47DE38" w14:textId="5F24CF80" w:rsidR="00B7263C" w:rsidRDefault="00B7263C" w:rsidP="00232FF0">
      <w:pPr>
        <w:autoSpaceDE w:val="0"/>
        <w:autoSpaceDN w:val="0"/>
        <w:adjustRightInd w:val="0"/>
        <w:jc w:val="both"/>
      </w:pPr>
      <w:r>
        <w:rPr>
          <w:noProof/>
        </w:rPr>
        <w:drawing>
          <wp:inline distT="0" distB="0" distL="0" distR="0" wp14:anchorId="22395471" wp14:editId="0C693EF5">
            <wp:extent cx="2933700" cy="1209675"/>
            <wp:effectExtent l="0" t="0" r="0" b="9525"/>
            <wp:docPr id="5" name="Picture 5" descr="C:\Users\Louis\Desktop\First Authors\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uis\Desktop\First Authors\Proposal Fig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32F5CE0D" w14:textId="504F5AF1" w:rsidR="00B7263C" w:rsidRDefault="00B7263C" w:rsidP="00232FF0">
      <w:pPr>
        <w:autoSpaceDE w:val="0"/>
        <w:autoSpaceDN w:val="0"/>
        <w:adjustRightInd w:val="0"/>
        <w:jc w:val="both"/>
        <w:rPr>
          <w:b/>
        </w:rPr>
      </w:pPr>
      <w:r>
        <w:rPr>
          <w:b/>
        </w:rPr>
        <w:t>Figure 4</w:t>
      </w:r>
    </w:p>
    <w:p w14:paraId="1AEEA57D" w14:textId="77777777" w:rsidR="00B7263C" w:rsidRPr="00B7263C" w:rsidRDefault="00B7263C" w:rsidP="00232FF0">
      <w:pPr>
        <w:autoSpaceDE w:val="0"/>
        <w:autoSpaceDN w:val="0"/>
        <w:adjustRightInd w:val="0"/>
        <w:jc w:val="both"/>
        <w:rPr>
          <w:b/>
        </w:rPr>
      </w:pPr>
    </w:p>
    <w:p w14:paraId="25F544C9" w14:textId="4D5CACB5" w:rsidR="00B7263C" w:rsidRPr="002223D0" w:rsidRDefault="00B7263C" w:rsidP="00232FF0">
      <w:pPr>
        <w:autoSpaceDE w:val="0"/>
        <w:autoSpaceDN w:val="0"/>
        <w:adjustRightInd w:val="0"/>
        <w:jc w:val="both"/>
      </w:pPr>
      <w:r>
        <w:rPr>
          <w:noProof/>
        </w:rPr>
        <w:drawing>
          <wp:inline distT="0" distB="0" distL="0" distR="0" wp14:anchorId="775A85D9" wp14:editId="66CDDDD3">
            <wp:extent cx="2752725" cy="1219200"/>
            <wp:effectExtent l="0" t="0" r="9525" b="0"/>
            <wp:docPr id="8" name="Picture 8"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sectPr w:rsidR="00B7263C" w:rsidRPr="00222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MCNEILL" w:date="2013-06-12T12:03:00Z" w:initials="JM">
    <w:p w14:paraId="1DD3790E" w14:textId="567CB840" w:rsidR="00C46BC1" w:rsidRDefault="00C46BC1">
      <w:pPr>
        <w:pStyle w:val="CommentText"/>
      </w:pPr>
      <w:r>
        <w:rPr>
          <w:rStyle w:val="CommentReference"/>
        </w:rPr>
        <w:annotationRef/>
      </w:r>
      <w:r>
        <w:t xml:space="preserve">I inserted the laser wavelength, and increased the pulse width (it’s probably slightly stretched due to </w:t>
      </w:r>
      <w:proofErr w:type="spellStart"/>
      <w:r>
        <w:t>gvd</w:t>
      </w:r>
      <w:proofErr w:type="spellEnd"/>
      <w:r>
        <w:t>)</w:t>
      </w:r>
    </w:p>
  </w:comment>
  <w:comment w:id="1" w:author="JASON MCNEILL" w:date="2013-06-12T12:15:00Z" w:initials="JM">
    <w:p w14:paraId="12090F89" w14:textId="38692E62" w:rsidR="00C46BC1" w:rsidRDefault="00C46BC1">
      <w:pPr>
        <w:pStyle w:val="CommentText"/>
      </w:pPr>
      <w:r>
        <w:rPr>
          <w:rStyle w:val="CommentReference"/>
        </w:rPr>
        <w:annotationRef/>
      </w:r>
      <w:r>
        <w:t>I switched it around a bit--the wording was too informal (I think it said “look at” in a colloquial way).</w:t>
      </w:r>
    </w:p>
  </w:comment>
  <w:comment w:id="2" w:author="JASON MCNEILL" w:date="2013-06-12T12:22:00Z" w:initials="JM">
    <w:p w14:paraId="38F72F48" w14:textId="4C898E2D" w:rsidR="00C46BC1" w:rsidRDefault="00C46BC1">
      <w:pPr>
        <w:pStyle w:val="CommentText"/>
      </w:pPr>
      <w:r>
        <w:rPr>
          <w:rStyle w:val="CommentReference"/>
        </w:rPr>
        <w:annotationRef/>
      </w:r>
      <w:proofErr w:type="gramStart"/>
      <w:r>
        <w:t>that</w:t>
      </w:r>
      <w:proofErr w:type="gramEnd"/>
      <w:r>
        <w:t xml:space="preserve"> detail is better in the experimental section</w:t>
      </w:r>
    </w:p>
  </w:comment>
  <w:comment w:id="3" w:author="mcneill lab" w:date="2013-06-13T14:26:00Z" w:initials="ml">
    <w:p w14:paraId="7454B088" w14:textId="110772ED" w:rsidR="00C46BC1" w:rsidRDefault="00C46BC1">
      <w:pPr>
        <w:pStyle w:val="CommentText"/>
      </w:pPr>
      <w:r>
        <w:rPr>
          <w:rStyle w:val="CommentReference"/>
        </w:rPr>
        <w:annotationRef/>
      </w:r>
      <w:r>
        <w:t>I want to confine most of the discussion of Poisson statistics to this section. Please make sure it is removed from other sections and figure captions.</w:t>
      </w:r>
    </w:p>
  </w:comment>
  <w:comment w:id="16" w:author="mcneill lab" w:date="2013-06-03T15:34:00Z" w:initials="ml">
    <w:p w14:paraId="11AE70EF" w14:textId="7459178D" w:rsidR="00C46BC1" w:rsidRDefault="00C46BC1">
      <w:pPr>
        <w:pStyle w:val="CommentText"/>
      </w:pPr>
      <w:r>
        <w:rPr>
          <w:rStyle w:val="CommentReference"/>
        </w:rPr>
        <w:annotationRef/>
      </w:r>
      <w:r>
        <w:t>I sort of stumbled into this thought while editing. I think it is an important, pithy, memorable point that we should probably add to the abstract, intro, and conclusions. Add that to your checklist.</w:t>
      </w:r>
    </w:p>
  </w:comment>
  <w:comment w:id="15" w:author="Clemson University" w:date="2013-06-09T15:53:00Z" w:initials="LCG">
    <w:p w14:paraId="5045197A" w14:textId="73992562" w:rsidR="00C46BC1" w:rsidRDefault="00C46BC1">
      <w:pPr>
        <w:pStyle w:val="CommentText"/>
      </w:pPr>
      <w:r>
        <w:rPr>
          <w:rStyle w:val="CommentReference"/>
        </w:rPr>
        <w:annotationRef/>
      </w:r>
      <w:r>
        <w:t>I wasn’t sure how to fix this without outright mentioning the similar diffusion constants, because on some level this is still true that highly mobile excitons can result in a small diffusion length due to the defect density.</w:t>
      </w:r>
    </w:p>
    <w:p w14:paraId="5B0B4F41" w14:textId="77777777" w:rsidR="00C46BC1" w:rsidRDefault="00C46BC1">
      <w:pPr>
        <w:pStyle w:val="CommentText"/>
      </w:pPr>
    </w:p>
    <w:p w14:paraId="5BEC5085" w14:textId="52DA7CE7" w:rsidR="00C46BC1" w:rsidRDefault="00C46BC1">
      <w:pPr>
        <w:pStyle w:val="CommentText"/>
      </w:pPr>
      <w:r>
        <w:t>Also, D is 9% smaller including defect quenching. So, we see some small restriction in the exciton mobility as well, even though it is still highly mobile.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32&lt;/item&gt;&lt;item&gt;33&lt;/item&gt;&lt;item&gt;45&lt;/item&gt;&lt;item&gt;47&lt;/item&gt;&lt;item&gt;48&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item&gt;1047&lt;/item&gt;&lt;item&gt;1067&lt;/item&gt;&lt;item&gt;1068&lt;/item&gt;&lt;item&gt;1075&lt;/item&gt;&lt;item&gt;1080&lt;/item&gt;&lt;/record-ids&gt;&lt;/item&gt;&lt;/Libraries&gt;"/>
  </w:docVars>
  <w:rsids>
    <w:rsidRoot w:val="00FC366F"/>
    <w:rsid w:val="0000214D"/>
    <w:rsid w:val="000029D2"/>
    <w:rsid w:val="00004604"/>
    <w:rsid w:val="00004CA3"/>
    <w:rsid w:val="000152F8"/>
    <w:rsid w:val="00016CC9"/>
    <w:rsid w:val="00020028"/>
    <w:rsid w:val="00020600"/>
    <w:rsid w:val="00020AFC"/>
    <w:rsid w:val="0002196D"/>
    <w:rsid w:val="00025D23"/>
    <w:rsid w:val="00026440"/>
    <w:rsid w:val="00027322"/>
    <w:rsid w:val="00027C66"/>
    <w:rsid w:val="00032F7B"/>
    <w:rsid w:val="000418BA"/>
    <w:rsid w:val="0004234C"/>
    <w:rsid w:val="000435CC"/>
    <w:rsid w:val="0004414E"/>
    <w:rsid w:val="00044944"/>
    <w:rsid w:val="00045460"/>
    <w:rsid w:val="0005239D"/>
    <w:rsid w:val="00056574"/>
    <w:rsid w:val="00060A98"/>
    <w:rsid w:val="00061B3D"/>
    <w:rsid w:val="000623BB"/>
    <w:rsid w:val="00065EF7"/>
    <w:rsid w:val="00071D98"/>
    <w:rsid w:val="000776EE"/>
    <w:rsid w:val="000803A3"/>
    <w:rsid w:val="000822F6"/>
    <w:rsid w:val="000832E5"/>
    <w:rsid w:val="00087F83"/>
    <w:rsid w:val="0009418E"/>
    <w:rsid w:val="00095540"/>
    <w:rsid w:val="0009674B"/>
    <w:rsid w:val="000A0C5E"/>
    <w:rsid w:val="000A2DC3"/>
    <w:rsid w:val="000A598D"/>
    <w:rsid w:val="000D1B84"/>
    <w:rsid w:val="000D1DD8"/>
    <w:rsid w:val="000D224A"/>
    <w:rsid w:val="000D6F73"/>
    <w:rsid w:val="000E2314"/>
    <w:rsid w:val="000E3914"/>
    <w:rsid w:val="000E5CE4"/>
    <w:rsid w:val="000E5D2C"/>
    <w:rsid w:val="000E5DEC"/>
    <w:rsid w:val="000E6356"/>
    <w:rsid w:val="000F27DB"/>
    <w:rsid w:val="000F4279"/>
    <w:rsid w:val="000F53FC"/>
    <w:rsid w:val="000F6938"/>
    <w:rsid w:val="00101B48"/>
    <w:rsid w:val="00101E88"/>
    <w:rsid w:val="00110F63"/>
    <w:rsid w:val="00112424"/>
    <w:rsid w:val="00112A9E"/>
    <w:rsid w:val="00115A08"/>
    <w:rsid w:val="001174D5"/>
    <w:rsid w:val="00117CDA"/>
    <w:rsid w:val="00120278"/>
    <w:rsid w:val="001227B5"/>
    <w:rsid w:val="00123B70"/>
    <w:rsid w:val="00125396"/>
    <w:rsid w:val="001253AB"/>
    <w:rsid w:val="00144342"/>
    <w:rsid w:val="0014515E"/>
    <w:rsid w:val="001461B0"/>
    <w:rsid w:val="0014664C"/>
    <w:rsid w:val="00147E71"/>
    <w:rsid w:val="00151B97"/>
    <w:rsid w:val="0015409E"/>
    <w:rsid w:val="0015585B"/>
    <w:rsid w:val="001721AB"/>
    <w:rsid w:val="001754A7"/>
    <w:rsid w:val="0018443C"/>
    <w:rsid w:val="001844CA"/>
    <w:rsid w:val="00184976"/>
    <w:rsid w:val="001855F5"/>
    <w:rsid w:val="00185A05"/>
    <w:rsid w:val="001A6371"/>
    <w:rsid w:val="001A77C9"/>
    <w:rsid w:val="001B4CE9"/>
    <w:rsid w:val="001B7424"/>
    <w:rsid w:val="001C00DC"/>
    <w:rsid w:val="001C033F"/>
    <w:rsid w:val="001C5A77"/>
    <w:rsid w:val="001C614F"/>
    <w:rsid w:val="001C707C"/>
    <w:rsid w:val="001C79DC"/>
    <w:rsid w:val="001D1C5A"/>
    <w:rsid w:val="001D527F"/>
    <w:rsid w:val="001D6014"/>
    <w:rsid w:val="001E0C95"/>
    <w:rsid w:val="001E4F90"/>
    <w:rsid w:val="001E5313"/>
    <w:rsid w:val="001E547E"/>
    <w:rsid w:val="001E767F"/>
    <w:rsid w:val="001F39B2"/>
    <w:rsid w:val="00204D26"/>
    <w:rsid w:val="00205FE9"/>
    <w:rsid w:val="00206D17"/>
    <w:rsid w:val="00212549"/>
    <w:rsid w:val="002156DD"/>
    <w:rsid w:val="00215A26"/>
    <w:rsid w:val="00216F28"/>
    <w:rsid w:val="00220971"/>
    <w:rsid w:val="0022101A"/>
    <w:rsid w:val="002223D0"/>
    <w:rsid w:val="002230BE"/>
    <w:rsid w:val="00226719"/>
    <w:rsid w:val="00226A1C"/>
    <w:rsid w:val="002306E1"/>
    <w:rsid w:val="00232FF0"/>
    <w:rsid w:val="00236AB8"/>
    <w:rsid w:val="00236F38"/>
    <w:rsid w:val="00241938"/>
    <w:rsid w:val="00252DCB"/>
    <w:rsid w:val="00257107"/>
    <w:rsid w:val="002614CA"/>
    <w:rsid w:val="002625C8"/>
    <w:rsid w:val="00263D27"/>
    <w:rsid w:val="0026458F"/>
    <w:rsid w:val="00266B55"/>
    <w:rsid w:val="00272105"/>
    <w:rsid w:val="00276616"/>
    <w:rsid w:val="00287D0A"/>
    <w:rsid w:val="00290F08"/>
    <w:rsid w:val="0029180F"/>
    <w:rsid w:val="00291BFF"/>
    <w:rsid w:val="0029269A"/>
    <w:rsid w:val="00295DEA"/>
    <w:rsid w:val="002967C7"/>
    <w:rsid w:val="002A1269"/>
    <w:rsid w:val="002A5E02"/>
    <w:rsid w:val="002B4903"/>
    <w:rsid w:val="002E0710"/>
    <w:rsid w:val="002E0BC9"/>
    <w:rsid w:val="002F04EE"/>
    <w:rsid w:val="002F4B01"/>
    <w:rsid w:val="002F4F2A"/>
    <w:rsid w:val="002F64C3"/>
    <w:rsid w:val="0030434C"/>
    <w:rsid w:val="0031006F"/>
    <w:rsid w:val="0031017A"/>
    <w:rsid w:val="003119E2"/>
    <w:rsid w:val="003170A1"/>
    <w:rsid w:val="003208BC"/>
    <w:rsid w:val="0032347D"/>
    <w:rsid w:val="003257C0"/>
    <w:rsid w:val="00330A75"/>
    <w:rsid w:val="003316DC"/>
    <w:rsid w:val="00331BFA"/>
    <w:rsid w:val="003345D6"/>
    <w:rsid w:val="0034060C"/>
    <w:rsid w:val="00344061"/>
    <w:rsid w:val="00345676"/>
    <w:rsid w:val="00347DCA"/>
    <w:rsid w:val="00350AF8"/>
    <w:rsid w:val="0035222C"/>
    <w:rsid w:val="00355453"/>
    <w:rsid w:val="00361EE1"/>
    <w:rsid w:val="00362EFA"/>
    <w:rsid w:val="00373133"/>
    <w:rsid w:val="00373F21"/>
    <w:rsid w:val="00375957"/>
    <w:rsid w:val="003801C0"/>
    <w:rsid w:val="00381295"/>
    <w:rsid w:val="00386614"/>
    <w:rsid w:val="00390354"/>
    <w:rsid w:val="00392FFD"/>
    <w:rsid w:val="0039690E"/>
    <w:rsid w:val="003A3347"/>
    <w:rsid w:val="003A3BA6"/>
    <w:rsid w:val="003A40A6"/>
    <w:rsid w:val="003A43E9"/>
    <w:rsid w:val="003A5AC7"/>
    <w:rsid w:val="003A65B7"/>
    <w:rsid w:val="003A79D5"/>
    <w:rsid w:val="003B019F"/>
    <w:rsid w:val="003B4C1A"/>
    <w:rsid w:val="003B4C25"/>
    <w:rsid w:val="003B6B91"/>
    <w:rsid w:val="003B7778"/>
    <w:rsid w:val="003C2003"/>
    <w:rsid w:val="003C3675"/>
    <w:rsid w:val="003C7843"/>
    <w:rsid w:val="003E0181"/>
    <w:rsid w:val="003E2951"/>
    <w:rsid w:val="003E4014"/>
    <w:rsid w:val="003E5350"/>
    <w:rsid w:val="003E5B2A"/>
    <w:rsid w:val="003F5DBE"/>
    <w:rsid w:val="003F7C9D"/>
    <w:rsid w:val="00401194"/>
    <w:rsid w:val="004018B4"/>
    <w:rsid w:val="004026B1"/>
    <w:rsid w:val="004033E4"/>
    <w:rsid w:val="004076CA"/>
    <w:rsid w:val="0041366C"/>
    <w:rsid w:val="00420D85"/>
    <w:rsid w:val="004215E9"/>
    <w:rsid w:val="004220A3"/>
    <w:rsid w:val="004233C1"/>
    <w:rsid w:val="00430FB7"/>
    <w:rsid w:val="00432AA8"/>
    <w:rsid w:val="00434F30"/>
    <w:rsid w:val="00436E63"/>
    <w:rsid w:val="00437AC7"/>
    <w:rsid w:val="0044165D"/>
    <w:rsid w:val="00444AAB"/>
    <w:rsid w:val="004465EC"/>
    <w:rsid w:val="00447C4A"/>
    <w:rsid w:val="0045250B"/>
    <w:rsid w:val="004528EC"/>
    <w:rsid w:val="00456A9B"/>
    <w:rsid w:val="00461048"/>
    <w:rsid w:val="004652C5"/>
    <w:rsid w:val="00467C83"/>
    <w:rsid w:val="004707E1"/>
    <w:rsid w:val="004774D8"/>
    <w:rsid w:val="00482395"/>
    <w:rsid w:val="00483473"/>
    <w:rsid w:val="00485786"/>
    <w:rsid w:val="004870BE"/>
    <w:rsid w:val="00487B79"/>
    <w:rsid w:val="00494BC8"/>
    <w:rsid w:val="00496160"/>
    <w:rsid w:val="00497D42"/>
    <w:rsid w:val="004A28DB"/>
    <w:rsid w:val="004A3E25"/>
    <w:rsid w:val="004A43D4"/>
    <w:rsid w:val="004A4C65"/>
    <w:rsid w:val="004A5D65"/>
    <w:rsid w:val="004B70F5"/>
    <w:rsid w:val="004C35DF"/>
    <w:rsid w:val="004C3C71"/>
    <w:rsid w:val="004C5BCA"/>
    <w:rsid w:val="004D1E16"/>
    <w:rsid w:val="004D3C2E"/>
    <w:rsid w:val="004D51DD"/>
    <w:rsid w:val="004E0DF9"/>
    <w:rsid w:val="004E3CBE"/>
    <w:rsid w:val="004E71A5"/>
    <w:rsid w:val="004F227B"/>
    <w:rsid w:val="00501ACC"/>
    <w:rsid w:val="00501EE8"/>
    <w:rsid w:val="00502F71"/>
    <w:rsid w:val="00505503"/>
    <w:rsid w:val="00512351"/>
    <w:rsid w:val="00512D99"/>
    <w:rsid w:val="00520643"/>
    <w:rsid w:val="0052096F"/>
    <w:rsid w:val="00532199"/>
    <w:rsid w:val="00533B11"/>
    <w:rsid w:val="005343FD"/>
    <w:rsid w:val="00534647"/>
    <w:rsid w:val="00534FA6"/>
    <w:rsid w:val="00537903"/>
    <w:rsid w:val="00540550"/>
    <w:rsid w:val="00544751"/>
    <w:rsid w:val="00562FE4"/>
    <w:rsid w:val="005641B4"/>
    <w:rsid w:val="00564DEE"/>
    <w:rsid w:val="005701A8"/>
    <w:rsid w:val="00574B5B"/>
    <w:rsid w:val="00576C19"/>
    <w:rsid w:val="00581169"/>
    <w:rsid w:val="0058746E"/>
    <w:rsid w:val="0059056A"/>
    <w:rsid w:val="0059745B"/>
    <w:rsid w:val="005A2383"/>
    <w:rsid w:val="005A34DD"/>
    <w:rsid w:val="005A3D98"/>
    <w:rsid w:val="005A598B"/>
    <w:rsid w:val="005B21FA"/>
    <w:rsid w:val="005B4283"/>
    <w:rsid w:val="005B76F5"/>
    <w:rsid w:val="005C362B"/>
    <w:rsid w:val="005C638D"/>
    <w:rsid w:val="005D1E32"/>
    <w:rsid w:val="005D72B0"/>
    <w:rsid w:val="005E0315"/>
    <w:rsid w:val="005E2853"/>
    <w:rsid w:val="005E4898"/>
    <w:rsid w:val="005F0365"/>
    <w:rsid w:val="005F6363"/>
    <w:rsid w:val="005F6B1E"/>
    <w:rsid w:val="0060221A"/>
    <w:rsid w:val="0060280A"/>
    <w:rsid w:val="00602ED8"/>
    <w:rsid w:val="00603CAC"/>
    <w:rsid w:val="00604B12"/>
    <w:rsid w:val="0060530C"/>
    <w:rsid w:val="00607CA8"/>
    <w:rsid w:val="00622EB1"/>
    <w:rsid w:val="00626BD3"/>
    <w:rsid w:val="00627412"/>
    <w:rsid w:val="00630E56"/>
    <w:rsid w:val="0063199C"/>
    <w:rsid w:val="0063400B"/>
    <w:rsid w:val="0063414E"/>
    <w:rsid w:val="006363BF"/>
    <w:rsid w:val="006441EE"/>
    <w:rsid w:val="00646514"/>
    <w:rsid w:val="00652AE7"/>
    <w:rsid w:val="0065369F"/>
    <w:rsid w:val="00653906"/>
    <w:rsid w:val="00660D75"/>
    <w:rsid w:val="0066632B"/>
    <w:rsid w:val="0067139B"/>
    <w:rsid w:val="00674578"/>
    <w:rsid w:val="00675D16"/>
    <w:rsid w:val="00677E20"/>
    <w:rsid w:val="006809FA"/>
    <w:rsid w:val="00680E59"/>
    <w:rsid w:val="00683942"/>
    <w:rsid w:val="0068662C"/>
    <w:rsid w:val="00686E2F"/>
    <w:rsid w:val="00690B32"/>
    <w:rsid w:val="006927FE"/>
    <w:rsid w:val="006939C5"/>
    <w:rsid w:val="006A315F"/>
    <w:rsid w:val="006B3FF3"/>
    <w:rsid w:val="006B43B2"/>
    <w:rsid w:val="006B49D1"/>
    <w:rsid w:val="006C14D3"/>
    <w:rsid w:val="006C335D"/>
    <w:rsid w:val="006C5FFE"/>
    <w:rsid w:val="006D238D"/>
    <w:rsid w:val="006D2DF5"/>
    <w:rsid w:val="006D75ED"/>
    <w:rsid w:val="006E0944"/>
    <w:rsid w:val="006E490C"/>
    <w:rsid w:val="006E5EC8"/>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6B08"/>
    <w:rsid w:val="00734ED7"/>
    <w:rsid w:val="007351CB"/>
    <w:rsid w:val="00736E08"/>
    <w:rsid w:val="0074553F"/>
    <w:rsid w:val="0075547B"/>
    <w:rsid w:val="00760154"/>
    <w:rsid w:val="00762EC2"/>
    <w:rsid w:val="0076387E"/>
    <w:rsid w:val="00764569"/>
    <w:rsid w:val="00765A89"/>
    <w:rsid w:val="00770BD6"/>
    <w:rsid w:val="0077122D"/>
    <w:rsid w:val="0077394B"/>
    <w:rsid w:val="00773B3E"/>
    <w:rsid w:val="00776439"/>
    <w:rsid w:val="00783320"/>
    <w:rsid w:val="00783B3E"/>
    <w:rsid w:val="00786272"/>
    <w:rsid w:val="007869E6"/>
    <w:rsid w:val="007908FB"/>
    <w:rsid w:val="00792AA2"/>
    <w:rsid w:val="00793794"/>
    <w:rsid w:val="007937B9"/>
    <w:rsid w:val="00793BB9"/>
    <w:rsid w:val="007965A5"/>
    <w:rsid w:val="0079686D"/>
    <w:rsid w:val="00797CEE"/>
    <w:rsid w:val="007A2AC2"/>
    <w:rsid w:val="007A3FF9"/>
    <w:rsid w:val="007B2592"/>
    <w:rsid w:val="007B6E19"/>
    <w:rsid w:val="007B7FB4"/>
    <w:rsid w:val="007C10E5"/>
    <w:rsid w:val="007C127E"/>
    <w:rsid w:val="007C360E"/>
    <w:rsid w:val="007D031A"/>
    <w:rsid w:val="007D144C"/>
    <w:rsid w:val="007D78DD"/>
    <w:rsid w:val="007E2E5D"/>
    <w:rsid w:val="007E2F66"/>
    <w:rsid w:val="007E336F"/>
    <w:rsid w:val="007E582A"/>
    <w:rsid w:val="007E6597"/>
    <w:rsid w:val="007E69FA"/>
    <w:rsid w:val="007E7E8A"/>
    <w:rsid w:val="007F017A"/>
    <w:rsid w:val="007F23E7"/>
    <w:rsid w:val="008013BF"/>
    <w:rsid w:val="00801BC2"/>
    <w:rsid w:val="00803EAC"/>
    <w:rsid w:val="00803EBE"/>
    <w:rsid w:val="00806712"/>
    <w:rsid w:val="00814551"/>
    <w:rsid w:val="00823279"/>
    <w:rsid w:val="00827A35"/>
    <w:rsid w:val="00831F09"/>
    <w:rsid w:val="00834846"/>
    <w:rsid w:val="00834CEA"/>
    <w:rsid w:val="00841388"/>
    <w:rsid w:val="00843C84"/>
    <w:rsid w:val="00846F5B"/>
    <w:rsid w:val="0085064C"/>
    <w:rsid w:val="0085196A"/>
    <w:rsid w:val="00851B69"/>
    <w:rsid w:val="00852BB2"/>
    <w:rsid w:val="00853631"/>
    <w:rsid w:val="0086523F"/>
    <w:rsid w:val="00865ED3"/>
    <w:rsid w:val="00867930"/>
    <w:rsid w:val="00873A1D"/>
    <w:rsid w:val="0087457D"/>
    <w:rsid w:val="00883721"/>
    <w:rsid w:val="008918DE"/>
    <w:rsid w:val="00892432"/>
    <w:rsid w:val="00895AFB"/>
    <w:rsid w:val="00897682"/>
    <w:rsid w:val="008A0138"/>
    <w:rsid w:val="008A0C55"/>
    <w:rsid w:val="008A183A"/>
    <w:rsid w:val="008A5179"/>
    <w:rsid w:val="008B277C"/>
    <w:rsid w:val="008B44D2"/>
    <w:rsid w:val="008C2943"/>
    <w:rsid w:val="008C3F00"/>
    <w:rsid w:val="008D5C8B"/>
    <w:rsid w:val="008E354D"/>
    <w:rsid w:val="008E38B6"/>
    <w:rsid w:val="008E7231"/>
    <w:rsid w:val="008F16E3"/>
    <w:rsid w:val="008F315C"/>
    <w:rsid w:val="008F6BC0"/>
    <w:rsid w:val="008F6F32"/>
    <w:rsid w:val="009022AB"/>
    <w:rsid w:val="0090356B"/>
    <w:rsid w:val="00903EA1"/>
    <w:rsid w:val="00905255"/>
    <w:rsid w:val="00907F9C"/>
    <w:rsid w:val="0091473F"/>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8269B"/>
    <w:rsid w:val="009829C2"/>
    <w:rsid w:val="00991747"/>
    <w:rsid w:val="00992038"/>
    <w:rsid w:val="00992E14"/>
    <w:rsid w:val="00994E9B"/>
    <w:rsid w:val="009964A6"/>
    <w:rsid w:val="0099679B"/>
    <w:rsid w:val="009A0EFA"/>
    <w:rsid w:val="009A3689"/>
    <w:rsid w:val="009A3C9D"/>
    <w:rsid w:val="009A42AF"/>
    <w:rsid w:val="009C4794"/>
    <w:rsid w:val="009C51E9"/>
    <w:rsid w:val="009C52CE"/>
    <w:rsid w:val="009C5F71"/>
    <w:rsid w:val="009C5FFB"/>
    <w:rsid w:val="009C7656"/>
    <w:rsid w:val="009C7BD8"/>
    <w:rsid w:val="009D0FE7"/>
    <w:rsid w:val="009D24F1"/>
    <w:rsid w:val="00A0064D"/>
    <w:rsid w:val="00A01044"/>
    <w:rsid w:val="00A04711"/>
    <w:rsid w:val="00A10350"/>
    <w:rsid w:val="00A11DF3"/>
    <w:rsid w:val="00A1417E"/>
    <w:rsid w:val="00A14A24"/>
    <w:rsid w:val="00A217FD"/>
    <w:rsid w:val="00A22270"/>
    <w:rsid w:val="00A22B39"/>
    <w:rsid w:val="00A24784"/>
    <w:rsid w:val="00A25764"/>
    <w:rsid w:val="00A268D7"/>
    <w:rsid w:val="00A27750"/>
    <w:rsid w:val="00A300FE"/>
    <w:rsid w:val="00A314DA"/>
    <w:rsid w:val="00A32D11"/>
    <w:rsid w:val="00A33641"/>
    <w:rsid w:val="00A35D51"/>
    <w:rsid w:val="00A370F0"/>
    <w:rsid w:val="00A413E2"/>
    <w:rsid w:val="00A43FBF"/>
    <w:rsid w:val="00A44ECA"/>
    <w:rsid w:val="00A44F79"/>
    <w:rsid w:val="00A47031"/>
    <w:rsid w:val="00A504FA"/>
    <w:rsid w:val="00A5065B"/>
    <w:rsid w:val="00A52BB8"/>
    <w:rsid w:val="00A5557C"/>
    <w:rsid w:val="00A56AD8"/>
    <w:rsid w:val="00A60D3A"/>
    <w:rsid w:val="00A62025"/>
    <w:rsid w:val="00A6488D"/>
    <w:rsid w:val="00A71E16"/>
    <w:rsid w:val="00A7212D"/>
    <w:rsid w:val="00A7213A"/>
    <w:rsid w:val="00A73381"/>
    <w:rsid w:val="00A7377C"/>
    <w:rsid w:val="00A73FFF"/>
    <w:rsid w:val="00A7425C"/>
    <w:rsid w:val="00A74C3F"/>
    <w:rsid w:val="00A76E56"/>
    <w:rsid w:val="00A810A8"/>
    <w:rsid w:val="00A825FB"/>
    <w:rsid w:val="00A8367E"/>
    <w:rsid w:val="00A90C4B"/>
    <w:rsid w:val="00A90F9B"/>
    <w:rsid w:val="00AA118F"/>
    <w:rsid w:val="00AA1627"/>
    <w:rsid w:val="00AA2E93"/>
    <w:rsid w:val="00AA3143"/>
    <w:rsid w:val="00AA4DFA"/>
    <w:rsid w:val="00AA64D1"/>
    <w:rsid w:val="00AA7863"/>
    <w:rsid w:val="00AA7F0A"/>
    <w:rsid w:val="00AB17E3"/>
    <w:rsid w:val="00AB1E10"/>
    <w:rsid w:val="00AB3DF1"/>
    <w:rsid w:val="00AB485B"/>
    <w:rsid w:val="00AB6409"/>
    <w:rsid w:val="00AC0D54"/>
    <w:rsid w:val="00AC172B"/>
    <w:rsid w:val="00AC5403"/>
    <w:rsid w:val="00AC5AE3"/>
    <w:rsid w:val="00AD121D"/>
    <w:rsid w:val="00AD3EE4"/>
    <w:rsid w:val="00AD6628"/>
    <w:rsid w:val="00AE0380"/>
    <w:rsid w:val="00AE4F49"/>
    <w:rsid w:val="00AE5E23"/>
    <w:rsid w:val="00AF2BEA"/>
    <w:rsid w:val="00AF592E"/>
    <w:rsid w:val="00AF61F6"/>
    <w:rsid w:val="00AF639C"/>
    <w:rsid w:val="00B00161"/>
    <w:rsid w:val="00B04A6A"/>
    <w:rsid w:val="00B06885"/>
    <w:rsid w:val="00B06CED"/>
    <w:rsid w:val="00B10C7E"/>
    <w:rsid w:val="00B111DB"/>
    <w:rsid w:val="00B12177"/>
    <w:rsid w:val="00B16C56"/>
    <w:rsid w:val="00B17073"/>
    <w:rsid w:val="00B21378"/>
    <w:rsid w:val="00B23982"/>
    <w:rsid w:val="00B308A6"/>
    <w:rsid w:val="00B3132D"/>
    <w:rsid w:val="00B3304F"/>
    <w:rsid w:val="00B3554C"/>
    <w:rsid w:val="00B370FE"/>
    <w:rsid w:val="00B400A4"/>
    <w:rsid w:val="00B442C6"/>
    <w:rsid w:val="00B45163"/>
    <w:rsid w:val="00B474B7"/>
    <w:rsid w:val="00B47550"/>
    <w:rsid w:val="00B50092"/>
    <w:rsid w:val="00B50B37"/>
    <w:rsid w:val="00B67F26"/>
    <w:rsid w:val="00B7100D"/>
    <w:rsid w:val="00B71425"/>
    <w:rsid w:val="00B7263C"/>
    <w:rsid w:val="00B73D88"/>
    <w:rsid w:val="00B759F8"/>
    <w:rsid w:val="00B83F31"/>
    <w:rsid w:val="00B84E0D"/>
    <w:rsid w:val="00B87F3C"/>
    <w:rsid w:val="00B93C07"/>
    <w:rsid w:val="00B95462"/>
    <w:rsid w:val="00BB1407"/>
    <w:rsid w:val="00BB1D4C"/>
    <w:rsid w:val="00BB41FC"/>
    <w:rsid w:val="00BB427B"/>
    <w:rsid w:val="00BB6350"/>
    <w:rsid w:val="00BB649E"/>
    <w:rsid w:val="00BC0EDB"/>
    <w:rsid w:val="00BC1F0F"/>
    <w:rsid w:val="00BC2D0B"/>
    <w:rsid w:val="00BC6C55"/>
    <w:rsid w:val="00BD09DD"/>
    <w:rsid w:val="00BE0DDA"/>
    <w:rsid w:val="00BE48B1"/>
    <w:rsid w:val="00BE4E16"/>
    <w:rsid w:val="00BF084E"/>
    <w:rsid w:val="00BF10A1"/>
    <w:rsid w:val="00BF1D04"/>
    <w:rsid w:val="00BF4D9D"/>
    <w:rsid w:val="00BF585F"/>
    <w:rsid w:val="00C06C47"/>
    <w:rsid w:val="00C153E2"/>
    <w:rsid w:val="00C20BD5"/>
    <w:rsid w:val="00C21326"/>
    <w:rsid w:val="00C24CC8"/>
    <w:rsid w:val="00C304C5"/>
    <w:rsid w:val="00C37DA2"/>
    <w:rsid w:val="00C41550"/>
    <w:rsid w:val="00C46BC1"/>
    <w:rsid w:val="00C50199"/>
    <w:rsid w:val="00C52E7C"/>
    <w:rsid w:val="00C53313"/>
    <w:rsid w:val="00C53618"/>
    <w:rsid w:val="00C57B78"/>
    <w:rsid w:val="00C608AC"/>
    <w:rsid w:val="00C60EE1"/>
    <w:rsid w:val="00C62F81"/>
    <w:rsid w:val="00C6469D"/>
    <w:rsid w:val="00C65066"/>
    <w:rsid w:val="00C66A23"/>
    <w:rsid w:val="00C67285"/>
    <w:rsid w:val="00C67DC8"/>
    <w:rsid w:val="00C74FA9"/>
    <w:rsid w:val="00C755A3"/>
    <w:rsid w:val="00C8016C"/>
    <w:rsid w:val="00C8551D"/>
    <w:rsid w:val="00C85863"/>
    <w:rsid w:val="00C86491"/>
    <w:rsid w:val="00C8700D"/>
    <w:rsid w:val="00C928FC"/>
    <w:rsid w:val="00C954C7"/>
    <w:rsid w:val="00C95CE9"/>
    <w:rsid w:val="00C96833"/>
    <w:rsid w:val="00C97526"/>
    <w:rsid w:val="00CA52EF"/>
    <w:rsid w:val="00CB3968"/>
    <w:rsid w:val="00CB4C39"/>
    <w:rsid w:val="00CB59EB"/>
    <w:rsid w:val="00CB69E4"/>
    <w:rsid w:val="00CC2FB4"/>
    <w:rsid w:val="00CC471B"/>
    <w:rsid w:val="00CC47A8"/>
    <w:rsid w:val="00CD2815"/>
    <w:rsid w:val="00CD2C9C"/>
    <w:rsid w:val="00CD44F6"/>
    <w:rsid w:val="00CD49DD"/>
    <w:rsid w:val="00CE0595"/>
    <w:rsid w:val="00CE0F29"/>
    <w:rsid w:val="00CE27CC"/>
    <w:rsid w:val="00CF1115"/>
    <w:rsid w:val="00CF1253"/>
    <w:rsid w:val="00CF4885"/>
    <w:rsid w:val="00CF497C"/>
    <w:rsid w:val="00D00210"/>
    <w:rsid w:val="00D068E3"/>
    <w:rsid w:val="00D078E7"/>
    <w:rsid w:val="00D205E1"/>
    <w:rsid w:val="00D243EE"/>
    <w:rsid w:val="00D25D55"/>
    <w:rsid w:val="00D31256"/>
    <w:rsid w:val="00D32000"/>
    <w:rsid w:val="00D32BF3"/>
    <w:rsid w:val="00D33674"/>
    <w:rsid w:val="00D35E3E"/>
    <w:rsid w:val="00D36BA8"/>
    <w:rsid w:val="00D36F30"/>
    <w:rsid w:val="00D379F1"/>
    <w:rsid w:val="00D427CA"/>
    <w:rsid w:val="00D45391"/>
    <w:rsid w:val="00D52D08"/>
    <w:rsid w:val="00D54894"/>
    <w:rsid w:val="00D55B6D"/>
    <w:rsid w:val="00D570A5"/>
    <w:rsid w:val="00D577A7"/>
    <w:rsid w:val="00D57BA1"/>
    <w:rsid w:val="00D6044E"/>
    <w:rsid w:val="00D624AF"/>
    <w:rsid w:val="00D66808"/>
    <w:rsid w:val="00D704A3"/>
    <w:rsid w:val="00D71F82"/>
    <w:rsid w:val="00D72BAB"/>
    <w:rsid w:val="00D751A5"/>
    <w:rsid w:val="00D773DD"/>
    <w:rsid w:val="00D80E2F"/>
    <w:rsid w:val="00D84A8D"/>
    <w:rsid w:val="00D85E2C"/>
    <w:rsid w:val="00D91E6F"/>
    <w:rsid w:val="00DA2591"/>
    <w:rsid w:val="00DA7AF7"/>
    <w:rsid w:val="00DB14AD"/>
    <w:rsid w:val="00DB1D26"/>
    <w:rsid w:val="00DB3788"/>
    <w:rsid w:val="00DB7067"/>
    <w:rsid w:val="00DC4C36"/>
    <w:rsid w:val="00DC67D4"/>
    <w:rsid w:val="00DC6CDC"/>
    <w:rsid w:val="00DD0045"/>
    <w:rsid w:val="00DD04F6"/>
    <w:rsid w:val="00DD6F27"/>
    <w:rsid w:val="00DD764E"/>
    <w:rsid w:val="00DE18E2"/>
    <w:rsid w:val="00DE1D6F"/>
    <w:rsid w:val="00DE3538"/>
    <w:rsid w:val="00DE6101"/>
    <w:rsid w:val="00DF124C"/>
    <w:rsid w:val="00DF3071"/>
    <w:rsid w:val="00DF3F60"/>
    <w:rsid w:val="00DF4E17"/>
    <w:rsid w:val="00DF737D"/>
    <w:rsid w:val="00E00F7A"/>
    <w:rsid w:val="00E0127D"/>
    <w:rsid w:val="00E01E92"/>
    <w:rsid w:val="00E01F92"/>
    <w:rsid w:val="00E02EFF"/>
    <w:rsid w:val="00E04EE4"/>
    <w:rsid w:val="00E10D13"/>
    <w:rsid w:val="00E17B2F"/>
    <w:rsid w:val="00E247F3"/>
    <w:rsid w:val="00E317CC"/>
    <w:rsid w:val="00E33633"/>
    <w:rsid w:val="00E348F2"/>
    <w:rsid w:val="00E40E81"/>
    <w:rsid w:val="00E44E1F"/>
    <w:rsid w:val="00E46095"/>
    <w:rsid w:val="00E53A26"/>
    <w:rsid w:val="00E55DB0"/>
    <w:rsid w:val="00E562E9"/>
    <w:rsid w:val="00E574E6"/>
    <w:rsid w:val="00E6132D"/>
    <w:rsid w:val="00E62C63"/>
    <w:rsid w:val="00E645A7"/>
    <w:rsid w:val="00E65E8B"/>
    <w:rsid w:val="00E727D0"/>
    <w:rsid w:val="00E73ABA"/>
    <w:rsid w:val="00E77FEA"/>
    <w:rsid w:val="00E80C61"/>
    <w:rsid w:val="00E81099"/>
    <w:rsid w:val="00E827CE"/>
    <w:rsid w:val="00E834C6"/>
    <w:rsid w:val="00E83F6A"/>
    <w:rsid w:val="00E96BE3"/>
    <w:rsid w:val="00EA0BC2"/>
    <w:rsid w:val="00EA0D5D"/>
    <w:rsid w:val="00EA4865"/>
    <w:rsid w:val="00EA50F7"/>
    <w:rsid w:val="00EA60E9"/>
    <w:rsid w:val="00EB1CE7"/>
    <w:rsid w:val="00EB220F"/>
    <w:rsid w:val="00EB25B7"/>
    <w:rsid w:val="00EB4820"/>
    <w:rsid w:val="00EB4D44"/>
    <w:rsid w:val="00EB7202"/>
    <w:rsid w:val="00EC7E54"/>
    <w:rsid w:val="00ED13D1"/>
    <w:rsid w:val="00ED1A3D"/>
    <w:rsid w:val="00ED1D91"/>
    <w:rsid w:val="00ED41AC"/>
    <w:rsid w:val="00ED4587"/>
    <w:rsid w:val="00ED4B7E"/>
    <w:rsid w:val="00ED7D79"/>
    <w:rsid w:val="00EE7C65"/>
    <w:rsid w:val="00EF0B11"/>
    <w:rsid w:val="00EF15C5"/>
    <w:rsid w:val="00EF3C16"/>
    <w:rsid w:val="00F034EE"/>
    <w:rsid w:val="00F1173A"/>
    <w:rsid w:val="00F132F4"/>
    <w:rsid w:val="00F13D27"/>
    <w:rsid w:val="00F179E8"/>
    <w:rsid w:val="00F20380"/>
    <w:rsid w:val="00F2489D"/>
    <w:rsid w:val="00F24AF3"/>
    <w:rsid w:val="00F25020"/>
    <w:rsid w:val="00F265B5"/>
    <w:rsid w:val="00F3241B"/>
    <w:rsid w:val="00F329AE"/>
    <w:rsid w:val="00F339B7"/>
    <w:rsid w:val="00F34559"/>
    <w:rsid w:val="00F36CE1"/>
    <w:rsid w:val="00F3778C"/>
    <w:rsid w:val="00F43044"/>
    <w:rsid w:val="00F4752A"/>
    <w:rsid w:val="00F5545F"/>
    <w:rsid w:val="00F55749"/>
    <w:rsid w:val="00F5713E"/>
    <w:rsid w:val="00F607F2"/>
    <w:rsid w:val="00F640DD"/>
    <w:rsid w:val="00F6475D"/>
    <w:rsid w:val="00F64843"/>
    <w:rsid w:val="00F66642"/>
    <w:rsid w:val="00F7010D"/>
    <w:rsid w:val="00F713F5"/>
    <w:rsid w:val="00F74779"/>
    <w:rsid w:val="00F772C6"/>
    <w:rsid w:val="00F808C6"/>
    <w:rsid w:val="00F85755"/>
    <w:rsid w:val="00F90110"/>
    <w:rsid w:val="00F905EB"/>
    <w:rsid w:val="00F90DC4"/>
    <w:rsid w:val="00F9441D"/>
    <w:rsid w:val="00FA23C3"/>
    <w:rsid w:val="00FA5FA5"/>
    <w:rsid w:val="00FA6092"/>
    <w:rsid w:val="00FA7986"/>
    <w:rsid w:val="00FB1869"/>
    <w:rsid w:val="00FB31AF"/>
    <w:rsid w:val="00FB6F29"/>
    <w:rsid w:val="00FC366F"/>
    <w:rsid w:val="00FC3D13"/>
    <w:rsid w:val="00FC3ECD"/>
    <w:rsid w:val="00FC45ED"/>
    <w:rsid w:val="00FC51D4"/>
    <w:rsid w:val="00FD07AB"/>
    <w:rsid w:val="00FD090E"/>
    <w:rsid w:val="00FD276A"/>
    <w:rsid w:val="00FD287C"/>
    <w:rsid w:val="00FD5DA4"/>
    <w:rsid w:val="00FD6366"/>
    <w:rsid w:val="00FD718A"/>
    <w:rsid w:val="00FE2B56"/>
    <w:rsid w:val="00FE6DF2"/>
    <w:rsid w:val="00FF0BE6"/>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mcneill@clemson.edu" TargetMode="External"/><Relationship Id="rId6" Type="http://schemas.openxmlformats.org/officeDocument/2006/relationships/image" Target="media/image1.wmf"/><Relationship Id="rId7" Type="http://schemas.openxmlformats.org/officeDocument/2006/relationships/comments" Target="comments.xml"/><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13</Pages>
  <Words>11581</Words>
  <Characters>66015</Characters>
  <Application>Microsoft Macintosh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JASON MCNEILL</cp:lastModifiedBy>
  <cp:revision>32</cp:revision>
  <cp:lastPrinted>2013-05-23T20:29:00Z</cp:lastPrinted>
  <dcterms:created xsi:type="dcterms:W3CDTF">2013-06-05T18:11:00Z</dcterms:created>
  <dcterms:modified xsi:type="dcterms:W3CDTF">2013-06-13T19:17:00Z</dcterms:modified>
</cp:coreProperties>
</file>