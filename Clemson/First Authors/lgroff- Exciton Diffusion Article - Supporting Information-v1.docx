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CFE" w:rsidRPr="002E1799" w:rsidRDefault="002E1799" w:rsidP="002E1799">
      <w:pPr>
        <w:jc w:val="center"/>
        <w:rPr>
          <w:rFonts w:ascii="Times New Roman" w:hAnsi="Times New Roman" w:cs="Times New Roman"/>
          <w:b/>
          <w:sz w:val="32"/>
          <w:szCs w:val="32"/>
        </w:rPr>
      </w:pPr>
      <w:r w:rsidRPr="002E1799">
        <w:rPr>
          <w:rFonts w:ascii="Times New Roman" w:hAnsi="Times New Roman" w:cs="Times New Roman"/>
          <w:b/>
          <w:sz w:val="32"/>
          <w:szCs w:val="32"/>
        </w:rPr>
        <w:t>Supporting Information</w:t>
      </w:r>
    </w:p>
    <w:p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For</w:t>
      </w:r>
    </w:p>
    <w:p w:rsidR="002E1799" w:rsidRDefault="002E1799" w:rsidP="002E1799">
      <w:pPr>
        <w:jc w:val="center"/>
        <w:rPr>
          <w:rFonts w:ascii="Times New Roman" w:hAnsi="Times New Roman" w:cs="Times New Roman"/>
          <w:b/>
          <w:sz w:val="32"/>
          <w:szCs w:val="32"/>
        </w:rPr>
      </w:pPr>
      <w:proofErr w:type="spellStart"/>
      <w:r>
        <w:rPr>
          <w:rFonts w:ascii="Times New Roman" w:hAnsi="Times New Roman" w:cs="Times New Roman"/>
          <w:b/>
          <w:sz w:val="32"/>
          <w:szCs w:val="32"/>
        </w:rPr>
        <w:t>Exciton</w:t>
      </w:r>
      <w:proofErr w:type="spellEnd"/>
      <w:r>
        <w:rPr>
          <w:rFonts w:ascii="Times New Roman" w:hAnsi="Times New Roman" w:cs="Times New Roman"/>
          <w:b/>
          <w:sz w:val="32"/>
          <w:szCs w:val="32"/>
        </w:rPr>
        <w:t xml:space="preserve"> Diffusion and FRET in Dye-doped Conjugated Polymer Nanoparticles</w:t>
      </w:r>
    </w:p>
    <w:p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 xml:space="preserve">Louis C. Groff, </w:t>
      </w:r>
      <w:proofErr w:type="spellStart"/>
      <w:r w:rsidRPr="00D47C20">
        <w:rPr>
          <w:rFonts w:ascii="Times New Roman" w:hAnsi="Times New Roman" w:cs="Times New Roman"/>
          <w:sz w:val="24"/>
          <w:szCs w:val="24"/>
        </w:rPr>
        <w:t>Xiaoli</w:t>
      </w:r>
      <w:proofErr w:type="spellEnd"/>
      <w:r w:rsidRPr="00D47C20">
        <w:rPr>
          <w:rFonts w:ascii="Times New Roman" w:hAnsi="Times New Roman" w:cs="Times New Roman"/>
          <w:sz w:val="24"/>
          <w:szCs w:val="24"/>
        </w:rPr>
        <w:t xml:space="preserve"> Wang, and Jason D. McNeill</w:t>
      </w:r>
    </w:p>
    <w:p w:rsidR="00C04ADE" w:rsidRDefault="00C04ADE" w:rsidP="00C04AD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rsidR="00C04ADE" w:rsidRPr="00C04ADE" w:rsidRDefault="00C04ADE" w:rsidP="00C04ADE">
      <w:pPr>
        <w:pStyle w:val="ListParagraph"/>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r w:rsidR="00693136" w:rsidRPr="00C04ADE">
        <w:rPr>
          <w:rFonts w:ascii="Times New Roman" w:hAnsi="Times New Roman" w:cs="Times New Roman"/>
          <w:sz w:val="24"/>
          <w:szCs w:val="24"/>
        </w:rPr>
        <w:fldChar w:fldCharType="begin"/>
      </w:r>
      <w:r w:rsidR="00693136"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93136" w:rsidRPr="00C04ADE">
        <w:rPr>
          <w:rFonts w:ascii="Times New Roman" w:hAnsi="Times New Roman" w:cs="Times New Roman"/>
          <w:sz w:val="24"/>
          <w:szCs w:val="24"/>
        </w:rPr>
        <w:fldChar w:fldCharType="separate"/>
      </w:r>
      <w:r w:rsidR="00693136" w:rsidRPr="00C04ADE">
        <w:rPr>
          <w:rFonts w:ascii="Times New Roman" w:hAnsi="Times New Roman" w:cs="Times New Roman"/>
          <w:noProof/>
          <w:sz w:val="24"/>
          <w:szCs w:val="24"/>
          <w:vertAlign w:val="superscript"/>
        </w:rPr>
        <w:t>1</w:t>
      </w:r>
      <w:r w:rsidR="00693136" w:rsidRPr="00C04ADE">
        <w:rPr>
          <w:rFonts w:ascii="Times New Roman" w:hAnsi="Times New Roman" w:cs="Times New Roman"/>
          <w:sz w:val="24"/>
          <w:szCs w:val="24"/>
        </w:rPr>
        <w:fldChar w:fldCharType="end"/>
      </w:r>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further diluted to 2 ppm for doping.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each solution mixture was added rapidly to 8 mL of deionized water under sonication. THF was removed from the resulting nanoparticle suspensions by partial vacuum evaporation and subsequently vacuum filtered through a glass </w:t>
      </w:r>
      <w:proofErr w:type="spellStart"/>
      <w:r w:rsidRPr="00C04ADE">
        <w:rPr>
          <w:rFonts w:ascii="Times New Roman" w:hAnsi="Times New Roman" w:cs="Times New Roman"/>
          <w:sz w:val="24"/>
          <w:szCs w:val="24"/>
        </w:rPr>
        <w:t>fibre</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larger aggregates and a 0.1 µm PTFE membrane filter. The resulting nanoparticle suspensions are clear (not turbid) and stable for months with no visible signs of aggregation. </w:t>
      </w:r>
    </w:p>
    <w:p w:rsidR="00380EA9" w:rsidRDefault="00C04ADE" w:rsidP="00C04ADE">
      <w:pPr>
        <w:pStyle w:val="ListParagraph"/>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 xml:space="preserve">minopropyl-trimethoxysilane in anhydrous ethanol, followed by </w:t>
      </w:r>
      <w:proofErr w:type="spellStart"/>
      <w:r w:rsidRPr="00C04ADE">
        <w:rPr>
          <w:rFonts w:ascii="Times New Roman" w:hAnsi="Times New Roman" w:cs="Times New Roman"/>
          <w:sz w:val="24"/>
          <w:szCs w:val="24"/>
        </w:rPr>
        <w:t>dipcasting</w:t>
      </w:r>
      <w:proofErr w:type="spellEnd"/>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rsidR="00C04ADE" w:rsidRDefault="00380EA9" w:rsidP="00C04ADE">
      <w:pPr>
        <w:pStyle w:val="ListParagraph"/>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w:t>
      </w:r>
      <w:r w:rsidRPr="00380EA9">
        <w:rPr>
          <w:rFonts w:ascii="Times New Roman" w:hAnsi="Times New Roman" w:cs="Times New Roman"/>
          <w:sz w:val="24"/>
          <w:szCs w:val="24"/>
        </w:rPr>
        <w:lastRenderedPageBreak/>
        <w:t xml:space="preserve">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 </w:t>
      </w:r>
    </w:p>
    <w:p w:rsidR="00380EA9" w:rsidRPr="00C04ADE" w:rsidRDefault="00380EA9" w:rsidP="00C04ADE">
      <w:pPr>
        <w:pStyle w:val="ListParagraph"/>
        <w:ind w:firstLine="720"/>
        <w:jc w:val="both"/>
        <w:rPr>
          <w:rFonts w:ascii="Times New Roman" w:hAnsi="Times New Roman" w:cs="Times New Roman"/>
          <w:b/>
          <w:sz w:val="24"/>
          <w:szCs w:val="24"/>
        </w:rPr>
      </w:pPr>
    </w:p>
    <w:p w:rsidR="00380EA9" w:rsidRDefault="00380EA9"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Fluorescence Quantum Yield</w:t>
      </w:r>
    </w:p>
    <w:p w:rsidR="00BF5120" w:rsidRDefault="00F85ED2"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693136">
          <w:rPr>
            <w:rFonts w:ascii="Times New Roman" w:hAnsi="Times New Roman" w:cs="Times New Roman"/>
            <w:sz w:val="24"/>
            <w:szCs w:val="24"/>
          </w:rPr>
          <w:fldChar w:fldCharType="begin"/>
        </w:r>
        <w:r w:rsidR="00693136">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693136">
          <w:rPr>
            <w:rFonts w:ascii="Times New Roman" w:hAnsi="Times New Roman" w:cs="Times New Roman"/>
            <w:sz w:val="24"/>
            <w:szCs w:val="24"/>
          </w:rPr>
          <w:fldChar w:fldCharType="separate"/>
        </w:r>
        <w:r w:rsidR="00693136" w:rsidRPr="004336A2">
          <w:rPr>
            <w:rFonts w:ascii="Times New Roman" w:hAnsi="Times New Roman" w:cs="Times New Roman"/>
            <w:noProof/>
            <w:sz w:val="24"/>
            <w:szCs w:val="24"/>
            <w:vertAlign w:val="superscript"/>
          </w:rPr>
          <w:t>2</w:t>
        </w:r>
        <w:r w:rsidR="00693136">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rsidR="00BF5120" w:rsidRDefault="00B418E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F5120">
        <w:rPr>
          <w:rFonts w:ascii="Times New Roman" w:hAnsi="Times New Roman" w:cs="Times New Roman"/>
          <w:sz w:val="24"/>
          <w:szCs w:val="24"/>
        </w:rPr>
        <w:t xml:space="preserve"> is owed to batch-to-batch variability in the CPNs. Nevertheless, the quantum yield results indicate that the brightness of the CPNs is insensitive to oxygen removal.</w:t>
      </w:r>
    </w:p>
    <w:p w:rsidR="00F85ED2" w:rsidRPr="00BF5120" w:rsidRDefault="00BF512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67221C" w:rsidRPr="0067221C" w:rsidRDefault="009A7961"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rsidR="00B418E0" w:rsidRDefault="0067221C" w:rsidP="0067221C">
      <w:pPr>
        <w:pStyle w:val="ListParagraph"/>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9000, ~100 </w:t>
      </w:r>
      <w:proofErr w:type="spellStart"/>
      <w:r w:rsidRPr="0067221C">
        <w:rPr>
          <w:rFonts w:ascii="Times New Roman" w:hAnsi="Times New Roman" w:cs="Times New Roman"/>
          <w:sz w:val="24"/>
          <w:szCs w:val="24"/>
        </w:rPr>
        <w:t>fs</w:t>
      </w:r>
      <w:proofErr w:type="spellEnd"/>
      <w:r w:rsidRPr="0067221C">
        <w:rPr>
          <w:rFonts w:ascii="Times New Roman" w:hAnsi="Times New Roman" w:cs="Times New Roman"/>
          <w:sz w:val="24"/>
          <w:szCs w:val="24"/>
        </w:rPr>
        <w:t xml:space="preserve"> pulses)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converter (TAC, Canberra Model 2145). The laser output incident on the PIN diode was attenuated until the output voltage of the PIN diode read 200 mV.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added in place of the </w:t>
      </w:r>
      <w:r w:rsidR="00162EA6">
        <w:rPr>
          <w:rFonts w:ascii="Times New Roman" w:hAnsi="Times New Roman" w:cs="Times New Roman"/>
          <w:sz w:val="24"/>
          <w:szCs w:val="24"/>
        </w:rPr>
        <w:t xml:space="preserve">540 ± 10 nm </w:t>
      </w:r>
      <w:r>
        <w:rPr>
          <w:rFonts w:ascii="Times New Roman" w:hAnsi="Times New Roman" w:cs="Times New Roman"/>
          <w:sz w:val="24"/>
          <w:szCs w:val="24"/>
        </w:rPr>
        <w:t>band pass filter to remove the emission from PFBT.</w:t>
      </w:r>
      <w:r w:rsidRPr="0067221C">
        <w:rPr>
          <w:rFonts w:ascii="Times New Roman" w:hAnsi="Times New Roman" w:cs="Times New Roman"/>
          <w:sz w:val="24"/>
          <w:szCs w:val="24"/>
        </w:rPr>
        <w:t xml:space="preserve"> The emission was detected by a single photon avalanche  photodiode (APD, Perkin-Elmer, SPCM-AQR). The output of the APD was used as the stop pulse for the TAC. The excitation pulse was attenuated to </w:t>
      </w:r>
      <w:r w:rsidRPr="0067221C">
        <w:rPr>
          <w:rFonts w:ascii="Times New Roman" w:hAnsi="Times New Roman" w:cs="Times New Roman"/>
          <w:sz w:val="24"/>
          <w:szCs w:val="24"/>
        </w:rPr>
        <w:lastRenderedPageBreak/>
        <w:t>maintain a count rate ~6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p>
    <w:p w:rsidR="00895CFE" w:rsidRPr="00B418E0" w:rsidRDefault="00B26BFE" w:rsidP="0067221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purging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 samples with nitrogen. The bi-exponential 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Again, the differences from the results in text are due to batch-to-batch variability in the CPN samples. Regardless, t</w:t>
      </w:r>
      <w:r w:rsidR="00B418E0">
        <w:rPr>
          <w:rFonts w:ascii="Times New Roman" w:hAnsi="Times New Roman" w:cs="Times New Roman"/>
          <w:sz w:val="24"/>
          <w:szCs w:val="24"/>
        </w:rPr>
        <w:t>his shows that the lifetime is relatively insensitive</w:t>
      </w:r>
      <w:r w:rsidR="00BF5120">
        <w:rPr>
          <w:rFonts w:ascii="Times New Roman" w:hAnsi="Times New Roman" w:cs="Times New Roman"/>
          <w:sz w:val="24"/>
          <w:szCs w:val="24"/>
        </w:rPr>
        <w:t xml:space="preserve"> to oxygen removal.</w:t>
      </w:r>
      <w:r w:rsidR="00B418E0">
        <w:rPr>
          <w:rFonts w:ascii="Times New Roman" w:hAnsi="Times New Roman" w:cs="Times New Roman"/>
          <w:sz w:val="24"/>
          <w:szCs w:val="24"/>
        </w:rPr>
        <w:t xml:space="preserve">   </w:t>
      </w:r>
    </w:p>
    <w:p w:rsidR="0067221C" w:rsidRPr="0067221C" w:rsidRDefault="0067221C" w:rsidP="0067221C">
      <w:pPr>
        <w:pStyle w:val="ListParagraph"/>
        <w:ind w:firstLine="720"/>
        <w:jc w:val="both"/>
        <w:rPr>
          <w:rFonts w:ascii="Times New Roman" w:hAnsi="Times New Roman" w:cs="Times New Roman"/>
          <w:b/>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693136">
          <w:rPr>
            <w:rFonts w:ascii="Times New Roman" w:hAnsi="Times New Roman" w:cs="Times New Roman"/>
            <w:sz w:val="24"/>
            <w:szCs w:val="24"/>
          </w:rPr>
          <w:fldChar w:fldCharType="begin"/>
        </w:r>
        <w:r w:rsidR="00693136">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693136">
          <w:rPr>
            <w:rFonts w:ascii="Times New Roman" w:hAnsi="Times New Roman" w:cs="Times New Roman"/>
            <w:sz w:val="24"/>
            <w:szCs w:val="24"/>
          </w:rPr>
          <w:fldChar w:fldCharType="separate"/>
        </w:r>
        <w:r w:rsidR="00693136" w:rsidRPr="004336A2">
          <w:rPr>
            <w:rFonts w:ascii="Times New Roman" w:hAnsi="Times New Roman" w:cs="Times New Roman"/>
            <w:noProof/>
            <w:sz w:val="24"/>
            <w:szCs w:val="24"/>
            <w:vertAlign w:val="superscript"/>
          </w:rPr>
          <w:t>3</w:t>
        </w:r>
        <w:r w:rsidR="00693136">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 xml:space="preserve">me indicates that </w:t>
      </w:r>
      <w:proofErr w:type="spellStart"/>
      <w:r w:rsidR="000F2A80">
        <w:rPr>
          <w:rFonts w:ascii="Times New Roman" w:hAnsi="Times New Roman" w:cs="Times New Roman"/>
          <w:sz w:val="24"/>
          <w:szCs w:val="24"/>
        </w:rPr>
        <w:t>perylene</w:t>
      </w:r>
      <w:proofErr w:type="spellEnd"/>
      <w:r w:rsidR="000F2A80">
        <w:rPr>
          <w:rFonts w:ascii="Times New Roman" w:hAnsi="Times New Roman" w:cs="Times New Roman"/>
          <w:sz w:val="24"/>
          <w:szCs w:val="24"/>
        </w:rPr>
        <w:t xml:space="preserve"> red is dynamically self-quenched.</w:t>
      </w:r>
      <w:r w:rsidR="00CF3BD9">
        <w:rPr>
          <w:rFonts w:ascii="Times New Roman" w:hAnsi="Times New Roman" w:cs="Times New Roman"/>
          <w:sz w:val="24"/>
          <w:szCs w:val="24"/>
        </w:rPr>
        <w:t xml:space="preserve"> </w:t>
      </w:r>
    </w:p>
    <w:tbl>
      <w:tblPr>
        <w:tblStyle w:val="TableGrid"/>
        <w:tblW w:w="0" w:type="auto"/>
        <w:jc w:val="center"/>
        <w:tblInd w:w="720" w:type="dxa"/>
        <w:tblLook w:val="04A0" w:firstRow="1" w:lastRow="0" w:firstColumn="1" w:lastColumn="0" w:noHBand="0" w:noVBand="1"/>
      </w:tblPr>
      <w:tblGrid>
        <w:gridCol w:w="2917"/>
        <w:gridCol w:w="2736"/>
      </w:tblGrid>
      <w:tr w:rsidR="005E51C1" w:rsidTr="005E51C1">
        <w:trPr>
          <w:jc w:val="center"/>
        </w:trPr>
        <w:tc>
          <w:tcPr>
            <w:tcW w:w="2917" w:type="dxa"/>
          </w:tcPr>
          <w:p w:rsidR="005E51C1" w:rsidRPr="005E51C1" w:rsidRDefault="005E51C1" w:rsidP="005E51C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rsidR="005E51C1" w:rsidRDefault="005E51C1" w:rsidP="005E51C1">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p>
        </w:tc>
      </w:tr>
      <w:tr w:rsidR="005E51C1" w:rsidTr="005E51C1">
        <w:trPr>
          <w:jc w:val="center"/>
        </w:trPr>
        <w:tc>
          <w:tcPr>
            <w:tcW w:w="2917" w:type="dxa"/>
          </w:tcPr>
          <w:p w:rsidR="005E51C1" w:rsidRPr="005E51C1" w:rsidRDefault="005E51C1" w:rsidP="005E51C1">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rsidTr="005E51C1">
        <w:trPr>
          <w:jc w:val="center"/>
        </w:trPr>
        <w:tc>
          <w:tcPr>
            <w:tcW w:w="2917" w:type="dxa"/>
          </w:tcPr>
          <w:p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Pr>
          <w:p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bl>
    <w:p w:rsidR="005E51C1" w:rsidRPr="005E51C1" w:rsidRDefault="005E51C1" w:rsidP="005E51C1">
      <w:pPr>
        <w:pStyle w:val="ListParagraph"/>
        <w:jc w:val="both"/>
        <w:rPr>
          <w:rFonts w:ascii="Times New Roman" w:hAnsi="Times New Roman" w:cs="Times New Roman"/>
          <w:b/>
          <w:sz w:val="24"/>
          <w:szCs w:val="24"/>
        </w:rPr>
      </w:pPr>
    </w:p>
    <w:p w:rsidR="00A9113E" w:rsidRDefault="009A7961" w:rsidP="00A9113E">
      <w:pPr>
        <w:pStyle w:val="ListParagraph"/>
        <w:numPr>
          <w:ilvl w:val="0"/>
          <w:numId w:val="1"/>
        </w:numPr>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Diffusion/Energy Transfer Model</w:t>
      </w:r>
    </w:p>
    <w:p w:rsidR="00693136" w:rsidRDefault="00693136"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previously developed a Monte Carlo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 which yielded</w:t>
      </w:r>
      <w:r w:rsidRPr="00DA2591">
        <w:rPr>
          <w:rFonts w:ascii="Times New Roman" w:hAnsi="Times New Roman" w:cs="Times New Roman"/>
          <w:sz w:val="24"/>
          <w:szCs w:val="24"/>
        </w:rPr>
        <w:t xml:space="preserve"> values for energy transfer efficiency</w:t>
      </w:r>
      <w:r>
        <w:rPr>
          <w:rFonts w:ascii="Times New Roman" w:hAnsi="Times New Roman" w:cs="Times New Roman"/>
          <w:sz w:val="24"/>
          <w:szCs w:val="24"/>
        </w:rPr>
        <w:t xml:space="preserve"> that were in agreement with experimental results for dye-doped CPNs.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"_ENREF_4" \o "Wu, 2008 #9" </w:instrText>
      </w:r>
      <w:r>
        <w:rPr>
          <w:rFonts w:ascii="Times New Roman" w:hAnsi="Times New Roman" w:cs="Times New Roman"/>
          <w:sz w:val="24"/>
          <w:szCs w:val="24"/>
        </w:rPr>
      </w:r>
      <w:r>
        <w:rPr>
          <w:rFonts w:ascii="Times New Roman" w:hAnsi="Times New Roman" w:cs="Times New Roman"/>
          <w:sz w:val="24"/>
          <w:szCs w:val="24"/>
        </w:rPr>
        <w:fldChar w:fldCharType="separate"/>
      </w:r>
      <w:ins w:id="0" w:author="Clemson University" w:date="2013-06-09T19:57:00Z">
        <w:r w:rsidRPr="00DA2591">
          <w:rPr>
            <w:rFonts w:ascii="Times New Roman" w:hAnsi="Times New Roman" w:cs="Times New Roman"/>
            <w:sz w:val="24"/>
            <w:szCs w:val="24"/>
          </w:rPr>
          <w:fldChar w:fldCharType="begin"/>
        </w:r>
      </w:ins>
      <w:r>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ins w:id="1" w:author="Clemson University" w:date="2013-06-09T19:57:00Z">
        <w:r w:rsidRPr="00DA2591">
          <w:rPr>
            <w:rFonts w:ascii="Times New Roman" w:hAnsi="Times New Roman" w:cs="Times New Roman"/>
            <w:sz w:val="24"/>
            <w:szCs w:val="24"/>
          </w:rPr>
          <w:fldChar w:fldCharType="separate"/>
        </w:r>
      </w:ins>
      <w:r w:rsidRPr="00693136">
        <w:rPr>
          <w:rFonts w:ascii="Times New Roman" w:hAnsi="Times New Roman" w:cs="Times New Roman"/>
          <w:noProof/>
          <w:sz w:val="24"/>
          <w:szCs w:val="24"/>
          <w:vertAlign w:val="superscript"/>
        </w:rPr>
        <w:t>4</w:t>
      </w:r>
      <w:ins w:id="2" w:author="Clemson University" w:date="2013-06-09T19:57:00Z">
        <w:r w:rsidRPr="00DA2591">
          <w:rPr>
            <w:rFonts w:ascii="Times New Roman" w:hAnsi="Times New Roman" w:cs="Times New Roman"/>
            <w:sz w:val="24"/>
            <w:szCs w:val="24"/>
          </w:rPr>
          <w:fldChar w:fldCharType="end"/>
        </w:r>
      </w:ins>
      <w:r>
        <w:rPr>
          <w:rFonts w:ascii="Times New Roman" w:hAnsi="Times New Roman" w:cs="Times New Roman"/>
          <w:sz w:val="24"/>
          <w:szCs w:val="24"/>
        </w:rPr>
        <w:fldChar w:fldCharType="end"/>
      </w:r>
      <w:r w:rsidRPr="00DA2591">
        <w:rPr>
          <w:rFonts w:ascii="Times New Roman" w:hAnsi="Times New Roman" w:cs="Times New Roman"/>
          <w:sz w:val="24"/>
          <w:szCs w:val="24"/>
        </w:rPr>
        <w:t xml:space="preserve"> </w:t>
      </w:r>
      <w:r>
        <w:rPr>
          <w:rFonts w:ascii="Times New Roman" w:hAnsi="Times New Roman" w:cs="Times New Roman"/>
          <w:sz w:val="24"/>
          <w:szCs w:val="24"/>
        </w:rPr>
        <w:t>This approach was also applied to modeling fluctuations in the fluorescence centroid of a single CPN.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"_ENREF_5" \o "Yu, 2012 #1040" </w:instrText>
      </w:r>
      <w:r>
        <w:rPr>
          <w:rFonts w:ascii="Times New Roman" w:hAnsi="Times New Roman" w:cs="Times New Roman"/>
          <w:sz w:val="24"/>
          <w:szCs w:val="24"/>
        </w:rPr>
      </w:r>
      <w:r>
        <w:rPr>
          <w:rFonts w:ascii="Times New Roman" w:hAnsi="Times New Roman" w:cs="Times New Roman"/>
          <w:sz w:val="24"/>
          <w:szCs w:val="24"/>
        </w:rPr>
        <w:fldChar w:fldCharType="separate"/>
      </w:r>
      <w:ins w:id="3" w:author="Clemson University" w:date="2013-06-09T19:57:00Z">
        <w:r>
          <w:rPr>
            <w:rFonts w:ascii="Times New Roman" w:hAnsi="Times New Roman" w:cs="Times New Roman"/>
            <w:sz w:val="24"/>
            <w:szCs w:val="24"/>
          </w:rPr>
          <w:fldChar w:fldCharType="begin"/>
        </w:r>
      </w:ins>
      <w:r>
        <w:rPr>
          <w:rFonts w:ascii="Times New Roman" w:hAnsi="Times New Roman" w:cs="Times New Roman"/>
          <w:sz w:val="24"/>
          <w:szCs w:val="24"/>
        </w:rPr>
        <w:instrText xml:space="preserve"> ADDIN EN.CITE &lt;EndNote&gt;&lt;Cite&gt;&lt;Author&gt;Yu&lt;/Author&gt;&lt;Year&gt;2012&lt;/Year&gt;&lt;RecNum&gt;1040&lt;/RecNum&gt;&lt;DisplayText&gt;&lt;style face="superscript"&gt;5&lt;/style&gt;&lt;/DisplayText&gt;&lt;record&gt;&lt;rec-number&gt;1040&lt;/rec-number&gt;&lt;foreign-keys&gt;&lt;key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ins w:id="4" w:author="Clemson University" w:date="2013-06-09T19:57:00Z">
        <w:r>
          <w:rPr>
            <w:rFonts w:ascii="Times New Roman" w:hAnsi="Times New Roman" w:cs="Times New Roman"/>
            <w:sz w:val="24"/>
            <w:szCs w:val="24"/>
          </w:rPr>
          <w:fldChar w:fldCharType="separate"/>
        </w:r>
      </w:ins>
      <w:r w:rsidRPr="00693136">
        <w:rPr>
          <w:rFonts w:ascii="Times New Roman" w:hAnsi="Times New Roman" w:cs="Times New Roman"/>
          <w:noProof/>
          <w:sz w:val="24"/>
          <w:szCs w:val="24"/>
          <w:vertAlign w:val="superscript"/>
        </w:rPr>
        <w:t>5</w:t>
      </w:r>
      <w:ins w:id="5" w:author="Clemson University" w:date="2013-06-09T19:57:00Z">
        <w:r>
          <w:rPr>
            <w:rFonts w:ascii="Times New Roman" w:hAnsi="Times New Roman" w:cs="Times New Roman"/>
            <w:sz w:val="24"/>
            <w:szCs w:val="24"/>
          </w:rPr>
          <w:fldChar w:fldCharType="end"/>
        </w:r>
      </w:ins>
      <w:r>
        <w:rPr>
          <w:rFonts w:ascii="Times New Roman" w:hAnsi="Times New Roman" w:cs="Times New Roman"/>
          <w:sz w:val="24"/>
          <w:szCs w:val="24"/>
        </w:rPr>
        <w:fldChar w:fldCharType="end"/>
      </w:r>
      <w:r>
        <w:rPr>
          <w:rFonts w:ascii="Times New Roman" w:hAnsi="Times New Roman" w:cs="Times New Roman"/>
          <w:sz w:val="24"/>
          <w:szCs w:val="24"/>
        </w:rPr>
        <w:t xml:space="preserve"> Here, we have modified the previous simulation code to provide kinetics information for comparison to the time-resolved fluorescence results. We have also modified our approach to explicitly account for quenching by defects. The simulation algorithm is described briefly as follows (additional simulation details are provided in the Supporting Information). Dopant dyes and/or defects are distributed randomly within the nanoparticle, represented by a sphere. An initial population of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is also distributed randomly within the sphere. For each time step </w:t>
      </w:r>
      <w:r w:rsidRPr="0058746E">
        <w:rPr>
          <w:rFonts w:ascii="Symbol" w:hAnsi="Symbol" w:cs="Times New Roman"/>
          <w:i/>
          <w:sz w:val="24"/>
          <w:szCs w:val="24"/>
        </w:rPr>
        <w:t></w:t>
      </w:r>
      <w:r w:rsidRPr="0058746E">
        <w:rPr>
          <w:rFonts w:ascii="Times New Roman" w:hAnsi="Times New Roman" w:cs="Times New Roman"/>
          <w:i/>
          <w:sz w:val="24"/>
          <w:szCs w:val="24"/>
        </w:rPr>
        <w:t>t</w:t>
      </w:r>
      <w:r>
        <w:rPr>
          <w:rFonts w:ascii="Times New Roman" w:hAnsi="Times New Roman" w:cs="Times New Roman"/>
          <w:sz w:val="24"/>
          <w:szCs w:val="24"/>
        </w:rPr>
        <w:t xml:space="preserve">, each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is propagated by adding to its position along each axis a Gaussian random number scaled so that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i/>
          <w:sz w:val="24"/>
          <w:szCs w:val="24"/>
        </w:rPr>
        <w:t>=2</w:t>
      </w:r>
      <w:r w:rsidRPr="009A3689">
        <w:rPr>
          <w:rFonts w:ascii="Times New Roman" w:hAnsi="Times New Roman" w:cs="Times New Roman"/>
          <w:i/>
          <w:sz w:val="24"/>
          <w:szCs w:val="24"/>
        </w:rPr>
        <w:t>D</w:t>
      </w:r>
      <w:r w:rsidRPr="009A3689">
        <w:rPr>
          <w:rFonts w:ascii="Symbol" w:hAnsi="Symbol" w:cs="Times New Roman"/>
          <w:i/>
          <w:sz w:val="24"/>
          <w:szCs w:val="24"/>
        </w:rPr>
        <w:t></w:t>
      </w:r>
      <w:r w:rsidRPr="009A3689">
        <w:rPr>
          <w:rFonts w:ascii="Times New Roman" w:hAnsi="Times New Roman" w:cs="Times New Roman"/>
          <w:i/>
          <w:sz w:val="24"/>
          <w:szCs w:val="24"/>
        </w:rPr>
        <w:t>t</w:t>
      </w:r>
      <w:r>
        <w:rPr>
          <w:rFonts w:ascii="Times New Roman" w:hAnsi="Times New Roman" w:cs="Times New Roman"/>
          <w:sz w:val="24"/>
          <w:szCs w:val="24"/>
        </w:rPr>
        <w:t xml:space="preserve">, where </w:t>
      </w:r>
      <w:r w:rsidRPr="00A0064D">
        <w:rPr>
          <w:rFonts w:ascii="Times New Roman" w:hAnsi="Times New Roman" w:cs="Times New Roman"/>
          <w:i/>
          <w:sz w:val="24"/>
          <w:szCs w:val="24"/>
        </w:rPr>
        <w:t>D</w:t>
      </w:r>
      <w:r>
        <w:rPr>
          <w:rFonts w:ascii="Times New Roman" w:hAnsi="Times New Roman" w:cs="Times New Roman"/>
          <w:sz w:val="24"/>
          <w:szCs w:val="24"/>
        </w:rPr>
        <w:t xml:space="preserve"> is the (1D) diffusion constant and </w:t>
      </w:r>
      <w:r w:rsidRPr="009A3689">
        <w:rPr>
          <w:rFonts w:ascii="Symbol" w:hAnsi="Symbol" w:cs="Times New Roman"/>
          <w:i/>
          <w:sz w:val="24"/>
          <w:szCs w:val="24"/>
        </w:rPr>
        <w:t></w:t>
      </w:r>
      <w:r w:rsidRPr="009A3689">
        <w:rPr>
          <w:rFonts w:ascii="Times New Roman" w:hAnsi="Times New Roman" w:cs="Times New Roman"/>
          <w:i/>
          <w:sz w:val="24"/>
          <w:szCs w:val="24"/>
          <w:vertAlign w:val="superscript"/>
        </w:rPr>
        <w:t>2</w:t>
      </w:r>
      <w:r>
        <w:rPr>
          <w:rFonts w:ascii="Times New Roman" w:hAnsi="Times New Roman" w:cs="Times New Roman"/>
          <w:sz w:val="24"/>
          <w:szCs w:val="24"/>
        </w:rPr>
        <w:t xml:space="preserve"> is the variance of the random number distribution. Then the energy transfer rate for each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to each dopant or defect is calculated based on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-acceptor distances and </w:t>
      </w:r>
      <w:r>
        <w:rPr>
          <w:rFonts w:ascii="Times New Roman" w:hAnsi="Times New Roman" w:cs="Times New Roman"/>
          <w:sz w:val="24"/>
          <w:szCs w:val="24"/>
        </w:rPr>
        <w:lastRenderedPageBreak/>
        <w:t xml:space="preserve">the conventional </w:t>
      </w:r>
      <w:proofErr w:type="spellStart"/>
      <w:r>
        <w:rPr>
          <w:rFonts w:ascii="Times New Roman" w:hAnsi="Times New Roman" w:cs="Times New Roman"/>
          <w:sz w:val="24"/>
          <w:szCs w:val="24"/>
        </w:rPr>
        <w:t>Förster</w:t>
      </w:r>
      <w:proofErr w:type="spellEnd"/>
      <w:r>
        <w:rPr>
          <w:rFonts w:ascii="Times New Roman" w:hAnsi="Times New Roman" w:cs="Times New Roman"/>
          <w:sz w:val="24"/>
          <w:szCs w:val="24"/>
        </w:rPr>
        <w:t xml:space="preserve"> rate expression. Based on the rates of energy transfer,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decay, and non-</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decay, the probability of decay or transfer for a given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during the time step is calculated and compared to a random number to determine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fate.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is updated accordingly, and recorded for each time step. The simulation continues until nearly all of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has decayed. The simulations are performed for many initial random configurations of acceptors and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population kinetics and energy transfer efficiencies are calculated from the simulation results.</w:t>
      </w:r>
    </w:p>
    <w:p w:rsidR="00693136" w:rsidRPr="00CF497C" w:rsidRDefault="00693136"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explicitly include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quenching by defects as a key feature in our approach to modeling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the nanoparticles. The explicit inclusion of quenching by defects is based on several observations</w:t>
      </w:r>
      <w:r w:rsidRPr="00DA2591">
        <w:rPr>
          <w:rFonts w:ascii="Times New Roman" w:hAnsi="Times New Roman" w:cs="Times New Roman"/>
          <w:sz w:val="24"/>
          <w:szCs w:val="24"/>
        </w:rPr>
        <w:t xml:space="preserve">. First, </w:t>
      </w:r>
      <w:r>
        <w:rPr>
          <w:rFonts w:ascii="Times New Roman" w:hAnsi="Times New Roman" w:cs="Times New Roman"/>
          <w:sz w:val="24"/>
          <w:szCs w:val="24"/>
        </w:rPr>
        <w:t>the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w:t>
      </w:r>
      <w:r w:rsidRPr="00DA2591">
        <w:rPr>
          <w:rFonts w:ascii="Times New Roman" w:hAnsi="Times New Roman" w:cs="Times New Roman"/>
          <w:sz w:val="24"/>
          <w:szCs w:val="24"/>
        </w:rPr>
        <w:t xml:space="preserve">and excited state lifetime of the nanoparticles </w:t>
      </w:r>
      <w:r>
        <w:rPr>
          <w:rFonts w:ascii="Times New Roman" w:hAnsi="Times New Roman" w:cs="Times New Roman"/>
          <w:sz w:val="24"/>
          <w:szCs w:val="24"/>
        </w:rPr>
        <w:t xml:space="preserve">is greatly reduced </w:t>
      </w:r>
      <w:r w:rsidRPr="00DA2591">
        <w:rPr>
          <w:rFonts w:ascii="Times New Roman" w:hAnsi="Times New Roman" w:cs="Times New Roman"/>
          <w:sz w:val="24"/>
          <w:szCs w:val="24"/>
        </w:rPr>
        <w:t>(</w:t>
      </w:r>
      <w:r>
        <w:rPr>
          <w:rFonts w:ascii="Times New Roman" w:hAnsi="Times New Roman" w:cs="Times New Roman"/>
          <w:noProof/>
          <w:position w:val="-4"/>
          <w:sz w:val="24"/>
          <w:szCs w:val="24"/>
        </w:rPr>
        <w:drawing>
          <wp:inline distT="0" distB="0" distL="0" distR="0" wp14:anchorId="7321757C" wp14:editId="65A511E7">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 </w:t>
      </w:r>
      <w:r>
        <w:rPr>
          <w:rFonts w:ascii="Times New Roman" w:hAnsi="Times New Roman" w:cs="Times New Roman"/>
          <w:noProof/>
          <w:position w:val="-14"/>
          <w:sz w:val="24"/>
          <w:szCs w:val="24"/>
        </w:rPr>
        <w:drawing>
          <wp:inline distT="0" distB="0" distL="0" distR="0" wp14:anchorId="08ACAE80" wp14:editId="63AF2756">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DA2591">
        <w:rPr>
          <w:rFonts w:ascii="Times New Roman" w:hAnsi="Times New Roman" w:cs="Times New Roman"/>
          <w:sz w:val="24"/>
          <w:szCs w:val="24"/>
        </w:rPr>
        <w:t xml:space="preserve"> = 800 </w:t>
      </w:r>
      <w:proofErr w:type="spellStart"/>
      <w:r w:rsidRPr="00DA2591">
        <w:rPr>
          <w:rFonts w:ascii="Times New Roman" w:hAnsi="Times New Roman" w:cs="Times New Roman"/>
          <w:sz w:val="24"/>
          <w:szCs w:val="24"/>
        </w:rPr>
        <w:t>ps</w:t>
      </w:r>
      <w:proofErr w:type="spellEnd"/>
      <w:r w:rsidRPr="00DA2591">
        <w:rPr>
          <w:rFonts w:ascii="Times New Roman" w:hAnsi="Times New Roman" w:cs="Times New Roman"/>
          <w:sz w:val="24"/>
          <w:szCs w:val="24"/>
        </w:rPr>
        <w:t>) as com</w:t>
      </w:r>
      <w:r>
        <w:rPr>
          <w:rFonts w:ascii="Times New Roman" w:hAnsi="Times New Roman" w:cs="Times New Roman"/>
          <w:sz w:val="24"/>
          <w:szCs w:val="24"/>
        </w:rPr>
        <w:t>pared to the polymer in a good solvent such as THF</w:t>
      </w:r>
      <w:r w:rsidRPr="00DA2591">
        <w:rPr>
          <w:rFonts w:ascii="Times New Roman" w:hAnsi="Times New Roman" w:cs="Times New Roman"/>
          <w:sz w:val="24"/>
          <w:szCs w:val="24"/>
        </w:rPr>
        <w:t xml:space="preserve"> (</w:t>
      </w:r>
      <w:r>
        <w:rPr>
          <w:rFonts w:ascii="Times New Roman" w:hAnsi="Times New Roman" w:cs="Times New Roman"/>
          <w:noProof/>
          <w:position w:val="-4"/>
          <w:sz w:val="24"/>
          <w:szCs w:val="24"/>
        </w:rPr>
        <w:drawing>
          <wp:inline distT="0" distB="0" distL="0" distR="0" wp14:anchorId="5184E8FB" wp14:editId="72EABDBF">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7E3D0D" wp14:editId="2FF8EE85">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The phenomenon of reduced lifetimes in the aggregated state is often observed in J-aggregates, and is typically described as due to coupling of the transition dipole moments that causes a large increase in 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w:t>
      </w:r>
      <w:hyperlink w:anchor="_ENREF_47" w:tooltip="Kometani, 2000 #1075" w:history="1">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&lt;EndNote&gt;&lt;Cite&gt;&lt;Author&gt;Kometani&lt;/Author&gt;&lt;Year&gt;2000&lt;/Year&gt;&lt;RecNum&gt;1075&lt;/RecNum&gt;&lt;DisplayText&gt;&lt;style face="superscript"&gt;6&lt;/style&gt;&lt;/DisplayText&gt;&lt;record&gt;&lt;rec-number&gt;1075&lt;/rec-number&gt;&lt;foreign-keys&gt;&lt;key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Pr>
            <w:rFonts w:ascii="Times New Roman" w:hAnsi="Times New Roman" w:cs="Times New Roman"/>
            <w:sz w:val="24"/>
            <w:szCs w:val="24"/>
          </w:rPr>
          <w:fldChar w:fldCharType="separate"/>
        </w:r>
        <w:r w:rsidRPr="00693136">
          <w:rPr>
            <w:rFonts w:ascii="Times New Roman" w:hAnsi="Times New Roman" w:cs="Times New Roman"/>
            <w:noProof/>
            <w:sz w:val="24"/>
            <w:szCs w:val="24"/>
            <w:vertAlign w:val="superscript"/>
          </w:rPr>
          <w:t>6</w:t>
        </w:r>
        <w:r>
          <w:rPr>
            <w:rFonts w:ascii="Times New Roman" w:hAnsi="Times New Roman" w:cs="Times New Roman"/>
            <w:sz w:val="24"/>
            <w:szCs w:val="24"/>
          </w:rPr>
          <w:fldChar w:fldCharType="end"/>
        </w:r>
      </w:hyperlink>
      <w:r>
        <w:rPr>
          <w:rFonts w:ascii="Times New Roman" w:hAnsi="Times New Roman" w:cs="Times New Roman"/>
          <w:sz w:val="24"/>
          <w:szCs w:val="24"/>
        </w:rPr>
        <w:t xml:space="preserve"> However, strong J-aggregate-type coupling is not likely in the present case, since little shift in the absorption spectrum is observed upon nanoparticle formation (c.f. Fig. S1). Furthermore, 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estimated from the lifetime and quantum yield values, is actually somewhat lower in </w:t>
      </w:r>
      <w:r w:rsidRPr="00DA2591">
        <w:rPr>
          <w:rFonts w:ascii="Times New Roman" w:hAnsi="Times New Roman" w:cs="Times New Roman"/>
          <w:sz w:val="24"/>
          <w:szCs w:val="24"/>
        </w:rPr>
        <w:t>the nanoparticles</w:t>
      </w:r>
      <w:r>
        <w:rPr>
          <w:rFonts w:ascii="Times New Roman" w:hAnsi="Times New Roman" w:cs="Times New Roman"/>
          <w:sz w:val="24"/>
          <w:szCs w:val="24"/>
        </w:rPr>
        <w:t xml:space="preserve">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Pr="00DA2591">
        <w:rPr>
          <w:rFonts w:ascii="Times New Roman" w:hAnsi="Times New Roman" w:cs="Times New Roman"/>
          <w:sz w:val="24"/>
          <w:szCs w:val="24"/>
        </w:rPr>
        <w:t>)</w:t>
      </w:r>
      <w:r>
        <w:rPr>
          <w:rFonts w:ascii="Times New Roman" w:hAnsi="Times New Roman" w:cs="Times New Roman"/>
          <w:sz w:val="24"/>
          <w:szCs w:val="24"/>
        </w:rPr>
        <w:t xml:space="preserve">, as </w:t>
      </w:r>
      <w:r w:rsidRPr="00DA2591">
        <w:rPr>
          <w:rFonts w:ascii="Times New Roman" w:hAnsi="Times New Roman" w:cs="Times New Roman"/>
          <w:sz w:val="24"/>
          <w:szCs w:val="24"/>
        </w:rPr>
        <w:t>compared to the polymer in THF (2.2x10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which does not correspond to typical J-aggregate behavior.</w:t>
      </w:r>
      <w:r w:rsidRPr="00DA2591">
        <w:rPr>
          <w:rFonts w:ascii="Times New Roman" w:hAnsi="Times New Roman" w:cs="Times New Roman"/>
          <w:sz w:val="24"/>
          <w:szCs w:val="24"/>
        </w:rPr>
        <w:t xml:space="preserve"> </w:t>
      </w:r>
      <w:r>
        <w:rPr>
          <w:rFonts w:ascii="Times New Roman" w:hAnsi="Times New Roman" w:cs="Times New Roman"/>
          <w:sz w:val="24"/>
          <w:szCs w:val="24"/>
        </w:rPr>
        <w:t>Finally,</w:t>
      </w:r>
      <w:r w:rsidRPr="00DA2591">
        <w:rPr>
          <w:rFonts w:ascii="Times New Roman" w:hAnsi="Times New Roman" w:cs="Times New Roman"/>
          <w:sz w:val="24"/>
          <w:szCs w:val="24"/>
        </w:rPr>
        <w:t xml:space="preserve"> the heterogeneity o</w:t>
      </w:r>
      <w:r>
        <w:rPr>
          <w:rFonts w:ascii="Times New Roman" w:hAnsi="Times New Roman" w:cs="Times New Roman"/>
          <w:sz w:val="24"/>
          <w:szCs w:val="24"/>
        </w:rPr>
        <w:t>f the excited state lifetime of</w:t>
      </w:r>
      <w:r w:rsidRPr="00DA2591">
        <w:rPr>
          <w:rFonts w:ascii="Times New Roman" w:hAnsi="Times New Roman" w:cs="Times New Roman"/>
          <w:sz w:val="24"/>
          <w:szCs w:val="24"/>
        </w:rPr>
        <w:t xml:space="preserve"> the nanoparticle </w:t>
      </w:r>
      <w:r>
        <w:rPr>
          <w:rFonts w:ascii="Times New Roman" w:hAnsi="Times New Roman" w:cs="Times New Roman"/>
          <w:sz w:val="24"/>
          <w:szCs w:val="24"/>
        </w:rPr>
        <w:t xml:space="preserve">is increased </w:t>
      </w:r>
      <w:r w:rsidRPr="00DA2591">
        <w:rPr>
          <w:rFonts w:ascii="Times New Roman" w:hAnsi="Times New Roman" w:cs="Times New Roman"/>
          <w:sz w:val="24"/>
          <w:szCs w:val="24"/>
        </w:rPr>
        <w:t>(</w:t>
      </w:r>
      <w:r w:rsidRPr="001D527F">
        <w:rPr>
          <w:rFonts w:ascii="Times New Roman" w:hAnsi="Times New Roman" w:cs="Times New Roman"/>
          <w:i/>
          <w:sz w:val="24"/>
          <w:szCs w:val="24"/>
        </w:rPr>
        <w:t>ß</w:t>
      </w:r>
      <w:r w:rsidRPr="00DA2591">
        <w:rPr>
          <w:rFonts w:ascii="Times New Roman" w:hAnsi="Times New Roman" w:cs="Times New Roman"/>
          <w:sz w:val="24"/>
          <w:szCs w:val="24"/>
        </w:rPr>
        <w:t xml:space="preserve"> = 0.65) as compared to the free polymer in solution (</w:t>
      </w:r>
      <w:r w:rsidRPr="001D527F">
        <w:rPr>
          <w:rFonts w:ascii="Times New Roman" w:hAnsi="Times New Roman" w:cs="Times New Roman"/>
          <w:i/>
          <w:sz w:val="24"/>
          <w:szCs w:val="24"/>
        </w:rPr>
        <w:t>ß</w:t>
      </w:r>
      <w:r w:rsidRPr="00DA2591">
        <w:rPr>
          <w:rFonts w:ascii="Times New Roman" w:hAnsi="Times New Roman" w:cs="Times New Roman"/>
          <w:sz w:val="24"/>
          <w:szCs w:val="24"/>
        </w:rPr>
        <w:t xml:space="preserve"> = 1.0)</w:t>
      </w:r>
      <w:r>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diffusion-energy transfer simulations, discussed below.</w:t>
      </w:r>
    </w:p>
    <w:p w:rsidR="00A9113E" w:rsidRDefault="00A9113E" w:rsidP="00A9113E">
      <w:pPr>
        <w:pStyle w:val="NoSpacing"/>
        <w:ind w:left="720"/>
        <w:jc w:val="both"/>
        <w:rPr>
          <w:rFonts w:ascii="Times New Roman" w:hAnsi="Times New Roman" w:cs="Times New Roman"/>
          <w:sz w:val="24"/>
          <w:szCs w:val="24"/>
        </w:rPr>
      </w:pPr>
    </w:p>
    <w:p w:rsidR="00A9113E" w:rsidRDefault="00693136" w:rsidP="00A9113E">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5E7C65" wp14:editId="42D6DDE5">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rsidR="001714AD" w:rsidRDefault="001714AD" w:rsidP="001714AD">
      <w:pPr>
        <w:pStyle w:val="NoSpacing"/>
        <w:ind w:left="720"/>
        <w:jc w:val="both"/>
        <w:rPr>
          <w:rFonts w:ascii="Times New Roman" w:hAnsi="Times New Roman" w:cs="Times New Roman"/>
          <w:b/>
          <w:sz w:val="20"/>
          <w:szCs w:val="20"/>
        </w:rPr>
      </w:pPr>
    </w:p>
    <w:p w:rsidR="001714AD" w:rsidRDefault="001714AD" w:rsidP="001714AD">
      <w:pPr>
        <w:pStyle w:val="NoSpacing"/>
        <w:ind w:left="720"/>
        <w:jc w:val="both"/>
        <w:rPr>
          <w:rFonts w:ascii="Times New Roman" w:hAnsi="Times New Roman" w:cs="Times New Roman"/>
          <w:sz w:val="20"/>
          <w:szCs w:val="20"/>
        </w:rPr>
      </w:pPr>
      <w:r>
        <w:rPr>
          <w:rFonts w:ascii="Times New Roman" w:hAnsi="Times New Roman" w:cs="Times New Roman"/>
          <w:b/>
          <w:sz w:val="20"/>
          <w:szCs w:val="20"/>
        </w:rPr>
        <w:t>SI Fig. 1.</w:t>
      </w:r>
      <w:r w:rsidR="00693136">
        <w:rPr>
          <w:rFonts w:ascii="Times New Roman" w:hAnsi="Times New Roman" w:cs="Times New Roman"/>
          <w:b/>
          <w:sz w:val="20"/>
          <w:szCs w:val="20"/>
        </w:rPr>
        <w:t xml:space="preserve"> </w:t>
      </w:r>
      <w:r w:rsidR="00693136" w:rsidRPr="00693136">
        <w:rPr>
          <w:rFonts w:ascii="Times New Roman" w:hAnsi="Times New Roman" w:cs="Times New Roman"/>
          <w:sz w:val="20"/>
          <w:szCs w:val="20"/>
        </w:rPr>
        <w:t xml:space="preserve">(a) Fluorescence spectra and (b) normalized absorbance spectra of PFBT in THF (blue) and </w:t>
      </w:r>
      <w:proofErr w:type="spellStart"/>
      <w:r w:rsidR="00693136" w:rsidRPr="00693136">
        <w:rPr>
          <w:rFonts w:ascii="Times New Roman" w:hAnsi="Times New Roman" w:cs="Times New Roman"/>
          <w:sz w:val="20"/>
          <w:szCs w:val="20"/>
        </w:rPr>
        <w:t>undoped</w:t>
      </w:r>
      <w:proofErr w:type="spellEnd"/>
      <w:r w:rsidR="00693136" w:rsidRPr="00693136">
        <w:rPr>
          <w:rFonts w:ascii="Times New Roman" w:hAnsi="Times New Roman" w:cs="Times New Roman"/>
          <w:sz w:val="20"/>
          <w:szCs w:val="20"/>
        </w:rPr>
        <w:t xml:space="preserve"> PFBT CPNs (green)</w:t>
      </w:r>
      <w:r>
        <w:rPr>
          <w:rFonts w:ascii="Times New Roman" w:hAnsi="Times New Roman" w:cs="Times New Roman"/>
          <w:sz w:val="20"/>
          <w:szCs w:val="20"/>
        </w:rPr>
        <w:t>.</w:t>
      </w:r>
      <w:bookmarkStart w:id="6" w:name="_GoBack"/>
      <w:bookmarkEnd w:id="6"/>
      <w:r>
        <w:rPr>
          <w:rFonts w:ascii="Times New Roman" w:hAnsi="Times New Roman" w:cs="Times New Roman"/>
          <w:sz w:val="20"/>
          <w:szCs w:val="20"/>
        </w:rPr>
        <w:t xml:space="preserve"> </w:t>
      </w:r>
    </w:p>
    <w:p w:rsidR="001714AD" w:rsidRPr="001714AD" w:rsidRDefault="001714AD" w:rsidP="001714AD">
      <w:pPr>
        <w:pStyle w:val="NoSpacing"/>
        <w:ind w:left="720"/>
        <w:jc w:val="both"/>
        <w:rPr>
          <w:rFonts w:ascii="Times New Roman" w:hAnsi="Times New Roman" w:cs="Times New Roman"/>
          <w:sz w:val="20"/>
          <w:szCs w:val="20"/>
        </w:rPr>
      </w:pPr>
    </w:p>
    <w:p w:rsidR="00A9113E" w:rsidRPr="00A9113E" w:rsidRDefault="00A9113E" w:rsidP="00A9113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Preliminary simulation results (c.f. SI Fig. 2) indicate that the use of the random walk algorithm in the absence of defect quenching was found to be insufficient to adequately match experimental lifetimes and beta values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CPNs despite matching experimental quenching efficiencies well. In order to better match simulated results to experiment, the Poisson distribution of defects dyes has also been implemented into the model. This is accomplished by calculating the probabilities of a series of dyes and defects being present within the nanoparticle </w:t>
      </w:r>
      <w:r w:rsidRPr="00065EF7">
        <w:rPr>
          <w:rFonts w:ascii="Times New Roman" w:hAnsi="Times New Roman" w:cs="Times New Roman"/>
          <w:position w:val="-12"/>
          <w:sz w:val="24"/>
          <w:szCs w:val="24"/>
        </w:rPr>
        <w:object w:dxaOrig="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pt" o:ole="">
            <v:imagedata r:id="rId11" o:title=""/>
          </v:shape>
          <o:OLEObject Type="Embed" ProgID="Equation.3" ShapeID="_x0000_i1025" DrawAspect="Content" ObjectID="_1432313676" r:id="rId12"/>
        </w:object>
      </w:r>
      <w:r>
        <w:rPr>
          <w:rFonts w:ascii="Times New Roman" w:hAnsi="Times New Roman" w:cs="Times New Roman"/>
          <w:sz w:val="24"/>
          <w:szCs w:val="24"/>
        </w:rPr>
        <w:t xml:space="preserve">,Where </w:t>
      </w:r>
      <w:r w:rsidRPr="00581169">
        <w:rPr>
          <w:rFonts w:ascii="Times New Roman" w:hAnsi="Times New Roman" w:cs="Times New Roman"/>
          <w:position w:val="-12"/>
          <w:sz w:val="24"/>
          <w:szCs w:val="24"/>
        </w:rPr>
        <w:object w:dxaOrig="279" w:dyaOrig="360">
          <v:shape id="_x0000_i1026" type="#_x0000_t75" style="width:14.25pt;height:18pt" o:ole="">
            <v:imagedata r:id="rId13" o:title=""/>
          </v:shape>
          <o:OLEObject Type="Embed" ProgID="Equation.3" ShapeID="_x0000_i1026" DrawAspect="Content" ObjectID="_1432313677" r:id="rId14"/>
        </w:object>
      </w:r>
      <w:r>
        <w:rPr>
          <w:rFonts w:ascii="Times New Roman" w:hAnsi="Times New Roman" w:cs="Times New Roman"/>
          <w:sz w:val="24"/>
          <w:szCs w:val="24"/>
        </w:rPr>
        <w:t xml:space="preserve"> is an integer value of either dyes or defects per nanoparticle and </w:t>
      </w:r>
      <w:r w:rsidRPr="00581169">
        <w:rPr>
          <w:rFonts w:ascii="Times New Roman" w:hAnsi="Times New Roman" w:cs="Times New Roman"/>
          <w:position w:val="-12"/>
          <w:sz w:val="24"/>
          <w:szCs w:val="24"/>
        </w:rPr>
        <w:object w:dxaOrig="279" w:dyaOrig="360">
          <v:shape id="_x0000_i1027" type="#_x0000_t75" style="width:14.25pt;height:18pt" o:ole="">
            <v:imagedata r:id="rId15" o:title=""/>
          </v:shape>
          <o:OLEObject Type="Embed" ProgID="Equation.3" ShapeID="_x0000_i1027" DrawAspect="Content" ObjectID="_1432313678" r:id="rId16"/>
        </w:object>
      </w:r>
      <w:r>
        <w:rPr>
          <w:rFonts w:ascii="Times New Roman" w:hAnsi="Times New Roman" w:cs="Times New Roman"/>
          <w:sz w:val="24"/>
          <w:szCs w:val="24"/>
        </w:rPr>
        <w:t xml:space="preserve"> is the mean number </w:t>
      </w:r>
      <w:r>
        <w:rPr>
          <w:rFonts w:ascii="Times New Roman" w:hAnsi="Times New Roman" w:cs="Times New Roman"/>
          <w:sz w:val="24"/>
          <w:szCs w:val="24"/>
        </w:rPr>
        <w:lastRenderedPageBreak/>
        <w:t xml:space="preserve">of dyes or defects per nanoparticle. The total probability for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each average dye/defect pair is calculated by the product of the individual dye and defect probabilities summed over all likely </w:t>
      </w:r>
      <w:r w:rsidRPr="00A6488D">
        <w:rPr>
          <w:rFonts w:ascii="Times New Roman" w:hAnsi="Times New Roman" w:cs="Times New Roman"/>
          <w:position w:val="-14"/>
          <w:sz w:val="24"/>
          <w:szCs w:val="24"/>
        </w:rPr>
        <w:object w:dxaOrig="400" w:dyaOrig="380">
          <v:shape id="_x0000_i1028" type="#_x0000_t75" style="width:20.25pt;height:18.75pt" o:ole="">
            <v:imagedata r:id="rId17" o:title=""/>
          </v:shape>
          <o:OLEObject Type="Embed" ProgID="Equation.3" ShapeID="_x0000_i1028" DrawAspect="Content" ObjectID="_1432313679" r:id="rId18"/>
        </w:object>
      </w:r>
      <w:r>
        <w:rPr>
          <w:rFonts w:ascii="Times New Roman" w:hAnsi="Times New Roman" w:cs="Times New Roman"/>
          <w:sz w:val="24"/>
          <w:szCs w:val="24"/>
        </w:rPr>
        <w:t xml:space="preserve"> and </w:t>
      </w:r>
      <w:r w:rsidRPr="00A6488D">
        <w:rPr>
          <w:rFonts w:ascii="Times New Roman" w:hAnsi="Times New Roman" w:cs="Times New Roman"/>
          <w:position w:val="-14"/>
          <w:sz w:val="24"/>
          <w:szCs w:val="24"/>
        </w:rPr>
        <w:object w:dxaOrig="400" w:dyaOrig="380">
          <v:shape id="_x0000_i1029" type="#_x0000_t75" style="width:20.25pt;height:18.75pt" o:ole="">
            <v:imagedata r:id="rId19" o:title=""/>
          </v:shape>
          <o:OLEObject Type="Embed" ProgID="Equation.3" ShapeID="_x0000_i1029" DrawAspect="Content" ObjectID="_1432313680" r:id="rId20"/>
        </w:object>
      </w:r>
      <w:r>
        <w:rPr>
          <w:rFonts w:ascii="Times New Roman" w:hAnsi="Times New Roman" w:cs="Times New Roman"/>
          <w:sz w:val="24"/>
          <w:szCs w:val="24"/>
        </w:rPr>
        <w:t xml:space="preserve">. The data resulting from the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simulations was interpolated and utilized to calculate the quenching efficiency, lifetime, and beta. These were calculated for each average dye/defect combination by  summing </w:t>
      </w:r>
      <w:r w:rsidRPr="0031017A">
        <w:rPr>
          <w:rFonts w:ascii="Times New Roman" w:hAnsi="Times New Roman" w:cs="Times New Roman"/>
          <w:position w:val="-14"/>
          <w:sz w:val="24"/>
          <w:szCs w:val="24"/>
        </w:rPr>
        <w:object w:dxaOrig="1560" w:dyaOrig="380">
          <v:shape id="_x0000_i1030" type="#_x0000_t75" style="width:78pt;height:18.75pt" o:ole="">
            <v:imagedata r:id="rId21" o:title=""/>
          </v:shape>
          <o:OLEObject Type="Embed" ProgID="Equation.3" ShapeID="_x0000_i1030" DrawAspect="Content" ObjectID="_1432313681" r:id="rId22"/>
        </w:object>
      </w:r>
      <w:r>
        <w:rPr>
          <w:rFonts w:ascii="Times New Roman" w:hAnsi="Times New Roman" w:cs="Times New Roman"/>
          <w:sz w:val="24"/>
          <w:szCs w:val="24"/>
        </w:rPr>
        <w:t xml:space="preserve"> and using the interpolated simulation data at a value of (</w:t>
      </w:r>
      <w:r w:rsidRPr="005B4283">
        <w:rPr>
          <w:rFonts w:ascii="Times New Roman" w:hAnsi="Times New Roman" w:cs="Times New Roman"/>
          <w:position w:val="-12"/>
          <w:sz w:val="24"/>
          <w:szCs w:val="24"/>
        </w:rPr>
        <w:object w:dxaOrig="360" w:dyaOrig="360">
          <v:shape id="_x0000_i1031" type="#_x0000_t75" style="width:18pt;height:18pt" o:ole="">
            <v:imagedata r:id="rId23" o:title=""/>
          </v:shape>
          <o:OLEObject Type="Embed" ProgID="Equation.3" ShapeID="_x0000_i1031" DrawAspect="Content" ObjectID="_1432313682" r:id="rId24"/>
        </w:object>
      </w:r>
      <w:r>
        <w:rPr>
          <w:rFonts w:ascii="Times New Roman" w:hAnsi="Times New Roman" w:cs="Times New Roman"/>
          <w:sz w:val="24"/>
          <w:szCs w:val="24"/>
        </w:rPr>
        <w:t xml:space="preserve">+1). The quenching efficiency for a given sample was then determined by a Poisson weighted average over all likely combinations of </w:t>
      </w:r>
      <w:r w:rsidRPr="00A6488D">
        <w:rPr>
          <w:rFonts w:ascii="Times New Roman" w:hAnsi="Times New Roman" w:cs="Times New Roman"/>
          <w:position w:val="-14"/>
          <w:sz w:val="24"/>
          <w:szCs w:val="24"/>
        </w:rPr>
        <w:object w:dxaOrig="400" w:dyaOrig="380">
          <v:shape id="_x0000_i1032" type="#_x0000_t75" style="width:20.25pt;height:18.75pt" o:ole="">
            <v:imagedata r:id="rId17" o:title=""/>
          </v:shape>
          <o:OLEObject Type="Embed" ProgID="Equation.3" ShapeID="_x0000_i1032" DrawAspect="Content" ObjectID="_1432313683" r:id="rId25"/>
        </w:object>
      </w:r>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r w:rsidRPr="00A6488D">
        <w:rPr>
          <w:rFonts w:ascii="Times New Roman" w:hAnsi="Times New Roman" w:cs="Times New Roman"/>
          <w:position w:val="-14"/>
          <w:sz w:val="24"/>
          <w:szCs w:val="24"/>
        </w:rPr>
        <w:object w:dxaOrig="400" w:dyaOrig="380">
          <v:shape id="_x0000_i1033" type="#_x0000_t75" style="width:20.25pt;height:18.75pt" o:ole="">
            <v:imagedata r:id="rId19" o:title=""/>
          </v:shape>
          <o:OLEObject Type="Embed" ProgID="Equation.3" ShapeID="_x0000_i1033" DrawAspect="Content" ObjectID="_1432313684" r:id="rId26"/>
        </w:object>
      </w:r>
      <w:r>
        <w:rPr>
          <w:rFonts w:ascii="Times New Roman" w:hAnsi="Times New Roman" w:cs="Times New Roman"/>
          <w:sz w:val="24"/>
          <w:szCs w:val="24"/>
        </w:rPr>
        <w:t xml:space="preserve">. The interpolated lifetime and beta were utilized with Equation 4 and the total probability at all likely combinations of </w:t>
      </w:r>
      <w:r w:rsidRPr="00A6488D">
        <w:rPr>
          <w:rFonts w:ascii="Times New Roman" w:hAnsi="Times New Roman" w:cs="Times New Roman"/>
          <w:position w:val="-14"/>
          <w:sz w:val="24"/>
          <w:szCs w:val="24"/>
        </w:rPr>
        <w:object w:dxaOrig="400" w:dyaOrig="380">
          <v:shape id="_x0000_i1034" type="#_x0000_t75" style="width:20.25pt;height:18.75pt" o:ole="">
            <v:imagedata r:id="rId17" o:title=""/>
          </v:shape>
          <o:OLEObject Type="Embed" ProgID="Equation.3" ShapeID="_x0000_i1034" DrawAspect="Content" ObjectID="_1432313685" r:id="rId27"/>
        </w:object>
      </w:r>
      <w:r>
        <w:rPr>
          <w:rFonts w:ascii="Times New Roman" w:hAnsi="Times New Roman" w:cs="Times New Roman"/>
          <w:sz w:val="24"/>
          <w:szCs w:val="24"/>
        </w:rPr>
        <w:t xml:space="preserve"> and </w:t>
      </w:r>
      <w:r w:rsidRPr="00A6488D">
        <w:rPr>
          <w:rFonts w:ascii="Times New Roman" w:hAnsi="Times New Roman" w:cs="Times New Roman"/>
          <w:position w:val="-14"/>
          <w:sz w:val="24"/>
          <w:szCs w:val="24"/>
        </w:rPr>
        <w:object w:dxaOrig="400" w:dyaOrig="380">
          <v:shape id="_x0000_i1035" type="#_x0000_t75" style="width:20.25pt;height:18.75pt" o:ole="">
            <v:imagedata r:id="rId19" o:title=""/>
          </v:shape>
          <o:OLEObject Type="Embed" ProgID="Equation.3" ShapeID="_x0000_i1035" DrawAspect="Content" ObjectID="_1432313686" r:id="rId28"/>
        </w:object>
      </w:r>
      <w:r>
        <w:rPr>
          <w:rFonts w:ascii="Times New Roman" w:hAnsi="Times New Roman" w:cs="Times New Roman"/>
          <w:sz w:val="24"/>
          <w:szCs w:val="24"/>
        </w:rPr>
        <w:t xml:space="preserve"> to generate a Poisson weighted fluorescence decay trace for each average dye/defect combination. The decay trace was fit by nonlinear least squares minimization to bi-exponential and KWW functions. The results of the corresponding fits were subsequently compared to experimental TCSPC results (Fig 4 in main text).</w:t>
      </w:r>
    </w:p>
    <w:p w:rsidR="009605F1" w:rsidRDefault="00D60278" w:rsidP="00A9113E">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333750" cy="1457325"/>
            <wp:effectExtent l="0" t="0" r="0" b="9525"/>
            <wp:docPr id="3" name="Picture 3"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First Authors\SI Fig 1 - Preliminary Simulations.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33750" cy="1457325"/>
                    </a:xfrm>
                    <a:prstGeom prst="rect">
                      <a:avLst/>
                    </a:prstGeom>
                    <a:noFill/>
                    <a:ln>
                      <a:noFill/>
                    </a:ln>
                  </pic:spPr>
                </pic:pic>
              </a:graphicData>
            </a:graphic>
          </wp:inline>
        </w:drawing>
      </w:r>
    </w:p>
    <w:p w:rsidR="003E2E5B" w:rsidRDefault="003E2E5B" w:rsidP="009605F1">
      <w:pPr>
        <w:pStyle w:val="ListParagraph"/>
        <w:jc w:val="both"/>
        <w:rPr>
          <w:rFonts w:ascii="Times New Roman" w:hAnsi="Times New Roman" w:cs="Times New Roman"/>
          <w:b/>
          <w:sz w:val="24"/>
          <w:szCs w:val="24"/>
        </w:rPr>
      </w:pPr>
    </w:p>
    <w:p w:rsidR="001714AD" w:rsidRDefault="00A9113E" w:rsidP="009605F1">
      <w:pPr>
        <w:pStyle w:val="ListParagraph"/>
        <w:jc w:val="both"/>
        <w:rPr>
          <w:rFonts w:ascii="Times New Roman" w:hAnsi="Times New Roman" w:cs="Times New Roman"/>
          <w:sz w:val="20"/>
          <w:szCs w:val="20"/>
        </w:rPr>
      </w:pPr>
      <w:r>
        <w:rPr>
          <w:rFonts w:ascii="Times New Roman" w:hAnsi="Times New Roman" w:cs="Times New Roman"/>
          <w:b/>
          <w:sz w:val="20"/>
          <w:szCs w:val="20"/>
        </w:rPr>
        <w:t xml:space="preserve">SI Fig. 2.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diffusion simulation results ignoring quenching by defects and Poisson statistics. (a) Simulated (red) and experimental (black) quenching efficiency, (b) mean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lifetimes, and beta (inset) as a function of dyes per nanoparticle for a particle radius of 12 nm.</w:t>
      </w:r>
    </w:p>
    <w:p w:rsidR="001714AD" w:rsidRDefault="001714AD" w:rsidP="009605F1">
      <w:pPr>
        <w:pStyle w:val="ListParagraph"/>
        <w:jc w:val="both"/>
        <w:rPr>
          <w:rFonts w:ascii="Times New Roman" w:hAnsi="Times New Roman" w:cs="Times New Roman"/>
          <w:sz w:val="24"/>
          <w:szCs w:val="24"/>
        </w:rPr>
      </w:pPr>
    </w:p>
    <w:p w:rsidR="007C7779" w:rsidRPr="001714AD" w:rsidRDefault="007C7779" w:rsidP="009605F1">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547315" w:rsidRPr="00547315">
        <w:rPr>
          <w:rFonts w:ascii="Times New Roman" w:hAnsi="Times New Roman" w:cs="Times New Roman"/>
          <w:sz w:val="24"/>
          <w:szCs w:val="24"/>
        </w:rPr>
        <w:t xml:space="preserve">Results of </w:t>
      </w:r>
      <w:proofErr w:type="spellStart"/>
      <w:r w:rsidR="00547315" w:rsidRPr="00547315">
        <w:rPr>
          <w:rFonts w:ascii="Times New Roman" w:hAnsi="Times New Roman" w:cs="Times New Roman"/>
          <w:sz w:val="24"/>
          <w:szCs w:val="24"/>
        </w:rPr>
        <w:t>exciton</w:t>
      </w:r>
      <w:proofErr w:type="spellEnd"/>
      <w:r w:rsidR="00547315" w:rsidRPr="00547315">
        <w:rPr>
          <w:rFonts w:ascii="Times New Roman" w:hAnsi="Times New Roman" w:cs="Times New Roman"/>
          <w:sz w:val="24"/>
          <w:szCs w:val="24"/>
        </w:rPr>
        <w:t xml:space="preserve"> diffusion simulations (</w:t>
      </w:r>
      <w:r w:rsidR="00547315">
        <w:rPr>
          <w:rFonts w:ascii="Times New Roman" w:hAnsi="Times New Roman" w:cs="Times New Roman"/>
          <w:sz w:val="24"/>
          <w:szCs w:val="24"/>
        </w:rPr>
        <w:t>c.f. SI Fig 3</w:t>
      </w:r>
      <w:r w:rsidR="00547315" w:rsidRPr="00547315">
        <w:rPr>
          <w:rFonts w:ascii="Times New Roman" w:hAnsi="Times New Roman" w:cs="Times New Roman"/>
          <w:sz w:val="24"/>
          <w:szCs w:val="24"/>
        </w:rPr>
        <w:t>) indicate that an increase in either L</w:t>
      </w:r>
      <w:r w:rsidR="00547315" w:rsidRPr="00547315">
        <w:rPr>
          <w:rFonts w:ascii="Times New Roman" w:hAnsi="Times New Roman" w:cs="Times New Roman"/>
          <w:sz w:val="24"/>
          <w:szCs w:val="24"/>
          <w:vertAlign w:val="subscript"/>
        </w:rPr>
        <w:t>D</w:t>
      </w:r>
      <w:r w:rsidR="00547315" w:rsidRPr="00547315">
        <w:rPr>
          <w:rFonts w:ascii="Times New Roman" w:hAnsi="Times New Roman" w:cs="Times New Roman"/>
          <w:sz w:val="24"/>
          <w:szCs w:val="24"/>
        </w:rPr>
        <w:t xml:space="preserve"> or R</w:t>
      </w:r>
      <w:r w:rsidR="00547315" w:rsidRPr="00547315">
        <w:rPr>
          <w:rFonts w:ascii="Times New Roman" w:hAnsi="Times New Roman" w:cs="Times New Roman"/>
          <w:sz w:val="24"/>
          <w:szCs w:val="24"/>
          <w:vertAlign w:val="subscript"/>
        </w:rPr>
        <w:t>0</w:t>
      </w:r>
      <w:r w:rsidR="00547315" w:rsidRPr="00547315">
        <w:rPr>
          <w:rFonts w:ascii="Times New Roman" w:hAnsi="Times New Roman" w:cs="Times New Roman"/>
          <w:sz w:val="24"/>
          <w:szCs w:val="24"/>
        </w:rPr>
        <w:t xml:space="preserve"> results in an increase in quenching efficiency. As such, matching simulated and experimental quenching efficiencies alone is insufficient to separate the individual contributions of </w:t>
      </w:r>
      <w:proofErr w:type="spellStart"/>
      <w:r w:rsidR="00547315" w:rsidRPr="00547315">
        <w:rPr>
          <w:rFonts w:ascii="Times New Roman" w:hAnsi="Times New Roman" w:cs="Times New Roman"/>
          <w:sz w:val="24"/>
          <w:szCs w:val="24"/>
        </w:rPr>
        <w:t>exciton</w:t>
      </w:r>
      <w:proofErr w:type="spellEnd"/>
      <w:r w:rsidR="00547315" w:rsidRPr="00547315">
        <w:rPr>
          <w:rFonts w:ascii="Times New Roman" w:hAnsi="Times New Roman" w:cs="Times New Roman"/>
          <w:sz w:val="24"/>
          <w:szCs w:val="24"/>
        </w:rPr>
        <w:t xml:space="preserve"> diffusion and energy transfer in this system. The simulated lifetimes are directly proportional to (1-QE), as expected. While an exact function is not known in order to calculate beta directly from the simulated L</w:t>
      </w:r>
      <w:r w:rsidR="00547315" w:rsidRPr="00547315">
        <w:rPr>
          <w:rFonts w:ascii="Times New Roman" w:hAnsi="Times New Roman" w:cs="Times New Roman"/>
          <w:sz w:val="24"/>
          <w:szCs w:val="24"/>
          <w:vertAlign w:val="subscript"/>
        </w:rPr>
        <w:t>D</w:t>
      </w:r>
      <w:r w:rsidR="00547315" w:rsidRPr="00547315">
        <w:rPr>
          <w:rFonts w:ascii="Times New Roman" w:hAnsi="Times New Roman" w:cs="Times New Roman"/>
          <w:sz w:val="24"/>
          <w:szCs w:val="24"/>
        </w:rPr>
        <w:t xml:space="preserve"> and R</w:t>
      </w:r>
      <w:r w:rsidR="00547315" w:rsidRPr="00547315">
        <w:rPr>
          <w:rFonts w:ascii="Times New Roman" w:hAnsi="Times New Roman" w:cs="Times New Roman"/>
          <w:sz w:val="24"/>
          <w:szCs w:val="24"/>
          <w:vertAlign w:val="subscript"/>
        </w:rPr>
        <w:t>0</w:t>
      </w:r>
      <w:r w:rsidR="00547315" w:rsidRPr="00547315">
        <w:rPr>
          <w:rFonts w:ascii="Times New Roman" w:hAnsi="Times New Roman" w:cs="Times New Roman"/>
          <w:sz w:val="24"/>
          <w:szCs w:val="24"/>
        </w:rPr>
        <w:t>, simulation trends indicate that beta is directly proportional to L</w:t>
      </w:r>
      <w:r w:rsidR="00547315" w:rsidRPr="00547315">
        <w:rPr>
          <w:rFonts w:ascii="Times New Roman" w:hAnsi="Times New Roman" w:cs="Times New Roman"/>
          <w:sz w:val="24"/>
          <w:szCs w:val="24"/>
          <w:vertAlign w:val="subscript"/>
        </w:rPr>
        <w:t>D</w:t>
      </w:r>
      <w:r w:rsidR="00547315" w:rsidRPr="00547315">
        <w:rPr>
          <w:rFonts w:ascii="Times New Roman" w:hAnsi="Times New Roman" w:cs="Times New Roman"/>
          <w:sz w:val="24"/>
          <w:szCs w:val="24"/>
        </w:rPr>
        <w:t xml:space="preserve"> and inversely proportional to R</w:t>
      </w:r>
      <w:r w:rsidR="00547315" w:rsidRPr="00547315">
        <w:rPr>
          <w:rFonts w:ascii="Times New Roman" w:hAnsi="Times New Roman" w:cs="Times New Roman"/>
          <w:sz w:val="24"/>
          <w:szCs w:val="24"/>
          <w:vertAlign w:val="subscript"/>
        </w:rPr>
        <w:t>0</w:t>
      </w:r>
      <w:r w:rsidR="00547315" w:rsidRPr="00547315">
        <w:rPr>
          <w:rFonts w:ascii="Times New Roman" w:hAnsi="Times New Roman" w:cs="Times New Roman"/>
          <w:sz w:val="24"/>
          <w:szCs w:val="24"/>
        </w:rPr>
        <w:t>. Thus, beta is proportional to the ratio of L</w:t>
      </w:r>
      <w:r w:rsidR="00547315" w:rsidRPr="00547315">
        <w:rPr>
          <w:rFonts w:ascii="Times New Roman" w:hAnsi="Times New Roman" w:cs="Times New Roman"/>
          <w:sz w:val="24"/>
          <w:szCs w:val="24"/>
          <w:vertAlign w:val="subscript"/>
        </w:rPr>
        <w:t>D</w:t>
      </w:r>
      <w:r w:rsidR="00547315" w:rsidRPr="00547315">
        <w:rPr>
          <w:rFonts w:ascii="Times New Roman" w:hAnsi="Times New Roman" w:cs="Times New Roman"/>
          <w:sz w:val="24"/>
          <w:szCs w:val="24"/>
        </w:rPr>
        <w:t>/R</w:t>
      </w:r>
      <w:r w:rsidR="00547315" w:rsidRPr="00547315">
        <w:rPr>
          <w:rFonts w:ascii="Times New Roman" w:hAnsi="Times New Roman" w:cs="Times New Roman"/>
          <w:sz w:val="24"/>
          <w:szCs w:val="24"/>
          <w:vertAlign w:val="subscript"/>
        </w:rPr>
        <w:t>0</w:t>
      </w:r>
      <w:r w:rsidR="00547315" w:rsidRPr="00547315">
        <w:rPr>
          <w:rFonts w:ascii="Times New Roman" w:hAnsi="Times New Roman" w:cs="Times New Roman"/>
          <w:sz w:val="24"/>
          <w:szCs w:val="24"/>
        </w:rPr>
        <w:t>.</w:t>
      </w:r>
    </w:p>
    <w:p w:rsidR="003E2E5B" w:rsidRDefault="00C55506" w:rsidP="007C7779">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733675" cy="2038350"/>
            <wp:effectExtent l="0" t="0" r="9525" b="0"/>
            <wp:docPr id="1" name="Picture 1"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Louis\Desktop\First Authors\SI-Fig 2 - etmulti-LDR0-dependence.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rsidR="00547315" w:rsidRDefault="00547315" w:rsidP="004F1006">
      <w:pPr>
        <w:pStyle w:val="ListParagraph"/>
        <w:jc w:val="both"/>
        <w:rPr>
          <w:rFonts w:ascii="Times New Roman" w:hAnsi="Times New Roman" w:cs="Times New Roman"/>
          <w:b/>
          <w:sz w:val="20"/>
          <w:szCs w:val="20"/>
        </w:rPr>
      </w:pPr>
    </w:p>
    <w:p w:rsidR="003F0285" w:rsidRPr="004A5D40" w:rsidRDefault="00547315" w:rsidP="004F1006">
      <w:pPr>
        <w:pStyle w:val="ListParagraph"/>
        <w:jc w:val="both"/>
        <w:rPr>
          <w:rFonts w:ascii="Times New Roman" w:hAnsi="Times New Roman" w:cs="Times New Roman"/>
          <w:sz w:val="20"/>
          <w:szCs w:val="20"/>
        </w:rPr>
      </w:pPr>
      <w:r>
        <w:rPr>
          <w:rFonts w:ascii="Times New Roman" w:hAnsi="Times New Roman" w:cs="Times New Roman"/>
          <w:b/>
          <w:sz w:val="20"/>
          <w:szCs w:val="20"/>
        </w:rPr>
        <w:t>SI Fig. 3.</w:t>
      </w:r>
      <w:r>
        <w:rPr>
          <w:rFonts w:ascii="Times New Roman" w:hAnsi="Times New Roman" w:cs="Times New Roman"/>
          <w:sz w:val="20"/>
          <w:szCs w:val="20"/>
        </w:rPr>
        <w:t xml:space="preserve"> Initial </w:t>
      </w:r>
      <w:proofErr w:type="spellStart"/>
      <w:r>
        <w:rPr>
          <w:rFonts w:ascii="Times New Roman" w:hAnsi="Times New Roman" w:cs="Times New Roman"/>
          <w:sz w:val="20"/>
          <w:szCs w:val="20"/>
        </w:rPr>
        <w:t>exciton</w:t>
      </w:r>
      <w:proofErr w:type="spellEnd"/>
      <w:r>
        <w:rPr>
          <w:rFonts w:ascii="Times New Roman" w:hAnsi="Times New Roman" w:cs="Times New Roman"/>
          <w:sz w:val="20"/>
          <w:szCs w:val="20"/>
        </w:rPr>
        <w:t xml:space="preserve"> diffusion simulations for a 4 nm particle radius</w:t>
      </w:r>
      <w:r w:rsidR="00C55506">
        <w:rPr>
          <w:rFonts w:ascii="Times New Roman" w:hAnsi="Times New Roman" w:cs="Times New Roman"/>
          <w:sz w:val="20"/>
          <w:szCs w:val="20"/>
        </w:rPr>
        <w:t>. (</w:t>
      </w:r>
      <w:proofErr w:type="spellStart"/>
      <w:r w:rsidR="00C55506">
        <w:rPr>
          <w:rFonts w:ascii="Times New Roman" w:hAnsi="Times New Roman" w:cs="Times New Roman"/>
          <w:sz w:val="20"/>
          <w:szCs w:val="20"/>
        </w:rPr>
        <w:t>a,b</w:t>
      </w:r>
      <w:proofErr w:type="spellEnd"/>
      <w:r w:rsidR="00C55506">
        <w:rPr>
          <w:rFonts w:ascii="Times New Roman" w:hAnsi="Times New Roman" w:cs="Times New Roman"/>
          <w:sz w:val="20"/>
          <w:szCs w:val="20"/>
        </w:rPr>
        <w:t>) Quenching efficiency,</w:t>
      </w:r>
      <w:r>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beta (inset) </w:t>
      </w:r>
      <w:r>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w:t>
      </w:r>
      <w:proofErr w:type="spellStart"/>
      <w:r w:rsidR="004A5D40">
        <w:rPr>
          <w:rFonts w:ascii="Times New Roman" w:hAnsi="Times New Roman" w:cs="Times New Roman"/>
          <w:sz w:val="20"/>
          <w:szCs w:val="20"/>
        </w:rPr>
        <w:t>c,d</w:t>
      </w:r>
      <w:proofErr w:type="spellEnd"/>
      <w:r w:rsidR="004A5D40">
        <w:rPr>
          <w:rFonts w:ascii="Times New Roman" w:hAnsi="Times New Roman" w:cs="Times New Roman"/>
          <w:sz w:val="20"/>
          <w:szCs w:val="20"/>
        </w:rPr>
        <w:t>) Quenching efficiency and bi-exponential weighted average lifetime</w:t>
      </w:r>
      <w:r w:rsidR="00C55506">
        <w:rPr>
          <w:rFonts w:ascii="Times New Roman" w:hAnsi="Times New Roman" w:cs="Times New Roman"/>
          <w:sz w:val="20"/>
          <w:szCs w:val="20"/>
        </w:rPr>
        <w:t>, and beta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rsidR="004F1006" w:rsidRDefault="004F1006" w:rsidP="004F1006">
      <w:pPr>
        <w:pStyle w:val="ListParagraph"/>
        <w:jc w:val="both"/>
        <w:rPr>
          <w:rFonts w:ascii="Times New Roman" w:hAnsi="Times New Roman" w:cs="Times New Roman"/>
          <w:b/>
          <w:sz w:val="24"/>
          <w:szCs w:val="24"/>
        </w:rPr>
      </w:pPr>
    </w:p>
    <w:p w:rsidR="0077054A" w:rsidRPr="00CF3BD9" w:rsidRDefault="0077054A" w:rsidP="00CF3BD9">
      <w:pPr>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rsidR="00693136" w:rsidRPr="00693136" w:rsidRDefault="0077054A" w:rsidP="00693136">
      <w:pPr>
        <w:pStyle w:val="ListParagraph"/>
        <w:spacing w:after="0" w:line="240" w:lineRule="auto"/>
        <w:ind w:left="0"/>
        <w:jc w:val="both"/>
        <w:rPr>
          <w:rFonts w:ascii="Calibri" w:hAnsi="Calibri" w:cs="Times New Roman"/>
          <w:noProof/>
          <w:szCs w:val="24"/>
        </w:rPr>
      </w:pPr>
      <w:r w:rsidRPr="0077054A">
        <w:rPr>
          <w:rFonts w:ascii="Times New Roman" w:hAnsi="Times New Roman" w:cs="Times New Roman"/>
          <w:sz w:val="24"/>
          <w:szCs w:val="24"/>
        </w:rPr>
        <w:fldChar w:fldCharType="begin"/>
      </w:r>
      <w:r w:rsidRPr="0077054A">
        <w:rPr>
          <w:rFonts w:ascii="Times New Roman" w:hAnsi="Times New Roman" w:cs="Times New Roman"/>
          <w:sz w:val="24"/>
          <w:szCs w:val="24"/>
        </w:rPr>
        <w:instrText xml:space="preserve"> ADDIN EN.REFLIST </w:instrText>
      </w:r>
      <w:r w:rsidRPr="0077054A">
        <w:rPr>
          <w:rFonts w:ascii="Times New Roman" w:hAnsi="Times New Roman" w:cs="Times New Roman"/>
          <w:sz w:val="24"/>
          <w:szCs w:val="24"/>
        </w:rPr>
        <w:fldChar w:fldCharType="separate"/>
      </w:r>
      <w:bookmarkStart w:id="7" w:name="_ENREF_1"/>
      <w:r w:rsidR="00693136" w:rsidRPr="00693136">
        <w:rPr>
          <w:rFonts w:ascii="Calibri" w:hAnsi="Calibri" w:cs="Times New Roman"/>
          <w:noProof/>
          <w:szCs w:val="24"/>
        </w:rPr>
        <w:tab/>
        <w:t>(1)</w:t>
      </w:r>
      <w:r w:rsidR="00693136" w:rsidRPr="00693136">
        <w:rPr>
          <w:rFonts w:ascii="Calibri" w:hAnsi="Calibri" w:cs="Times New Roman"/>
          <w:noProof/>
          <w:szCs w:val="24"/>
        </w:rPr>
        <w:tab/>
        <w:t xml:space="preserve">Szymanski, C., Wu, C. F., Hooper, J., Salazar, M. A., Perdomo, A., Dukes, A., and McNeill, J. </w:t>
      </w:r>
      <w:r w:rsidR="00693136" w:rsidRPr="00693136">
        <w:rPr>
          <w:rFonts w:ascii="Calibri" w:hAnsi="Calibri" w:cs="Times New Roman"/>
          <w:i/>
          <w:noProof/>
          <w:szCs w:val="24"/>
        </w:rPr>
        <w:t>Journal of Physical Chemistry B</w:t>
      </w:r>
      <w:r w:rsidR="00693136" w:rsidRPr="00693136">
        <w:rPr>
          <w:rFonts w:ascii="Calibri" w:hAnsi="Calibri" w:cs="Times New Roman"/>
          <w:noProof/>
          <w:szCs w:val="24"/>
        </w:rPr>
        <w:t xml:space="preserve"> </w:t>
      </w:r>
      <w:r w:rsidR="00693136" w:rsidRPr="00693136">
        <w:rPr>
          <w:rFonts w:ascii="Calibri" w:hAnsi="Calibri" w:cs="Times New Roman"/>
          <w:b/>
          <w:noProof/>
          <w:szCs w:val="24"/>
        </w:rPr>
        <w:t>2005</w:t>
      </w:r>
      <w:r w:rsidR="00693136" w:rsidRPr="00693136">
        <w:rPr>
          <w:rFonts w:ascii="Calibri" w:hAnsi="Calibri" w:cs="Times New Roman"/>
          <w:noProof/>
          <w:szCs w:val="24"/>
        </w:rPr>
        <w:t xml:space="preserve">, </w:t>
      </w:r>
      <w:r w:rsidR="00693136" w:rsidRPr="00693136">
        <w:rPr>
          <w:rFonts w:ascii="Calibri" w:hAnsi="Calibri" w:cs="Times New Roman"/>
          <w:i/>
          <w:noProof/>
          <w:szCs w:val="24"/>
        </w:rPr>
        <w:t>109</w:t>
      </w:r>
      <w:r w:rsidR="00693136" w:rsidRPr="00693136">
        <w:rPr>
          <w:rFonts w:ascii="Calibri" w:hAnsi="Calibri" w:cs="Times New Roman"/>
          <w:noProof/>
          <w:szCs w:val="24"/>
        </w:rPr>
        <w:t>, 8543.</w:t>
      </w:r>
      <w:bookmarkEnd w:id="7"/>
    </w:p>
    <w:p w:rsidR="00693136" w:rsidRPr="00693136" w:rsidRDefault="00693136" w:rsidP="00693136">
      <w:pPr>
        <w:pStyle w:val="ListParagraph"/>
        <w:spacing w:after="0" w:line="240" w:lineRule="auto"/>
        <w:ind w:left="0"/>
        <w:jc w:val="both"/>
        <w:rPr>
          <w:rFonts w:ascii="Calibri" w:hAnsi="Calibri" w:cs="Times New Roman"/>
          <w:noProof/>
          <w:szCs w:val="24"/>
        </w:rPr>
      </w:pPr>
      <w:bookmarkStart w:id="8" w:name="_ENREF_2"/>
      <w:r w:rsidRPr="00693136">
        <w:rPr>
          <w:rFonts w:ascii="Calibri" w:hAnsi="Calibri" w:cs="Times New Roman"/>
          <w:noProof/>
          <w:szCs w:val="24"/>
        </w:rPr>
        <w:tab/>
        <w:t>(2)</w:t>
      </w:r>
      <w:r w:rsidRPr="00693136">
        <w:rPr>
          <w:rFonts w:ascii="Calibri" w:hAnsi="Calibri" w:cs="Times New Roman"/>
          <w:noProof/>
          <w:szCs w:val="24"/>
        </w:rPr>
        <w:tab/>
        <w:t xml:space="preserve">Weber, G.; Teale, F. W. J. </w:t>
      </w:r>
      <w:r w:rsidRPr="00693136">
        <w:rPr>
          <w:rFonts w:ascii="Calibri" w:hAnsi="Calibri" w:cs="Times New Roman"/>
          <w:i/>
          <w:noProof/>
          <w:szCs w:val="24"/>
        </w:rPr>
        <w:t>Transactions of the Faraday Society</w:t>
      </w:r>
      <w:r w:rsidRPr="00693136">
        <w:rPr>
          <w:rFonts w:ascii="Calibri" w:hAnsi="Calibri" w:cs="Times New Roman"/>
          <w:noProof/>
          <w:szCs w:val="24"/>
        </w:rPr>
        <w:t xml:space="preserve"> </w:t>
      </w:r>
      <w:r w:rsidRPr="00693136">
        <w:rPr>
          <w:rFonts w:ascii="Calibri" w:hAnsi="Calibri" w:cs="Times New Roman"/>
          <w:b/>
          <w:noProof/>
          <w:szCs w:val="24"/>
        </w:rPr>
        <w:t>1957</w:t>
      </w:r>
      <w:r w:rsidRPr="00693136">
        <w:rPr>
          <w:rFonts w:ascii="Calibri" w:hAnsi="Calibri" w:cs="Times New Roman"/>
          <w:noProof/>
          <w:szCs w:val="24"/>
        </w:rPr>
        <w:t xml:space="preserve">, </w:t>
      </w:r>
      <w:r w:rsidRPr="00693136">
        <w:rPr>
          <w:rFonts w:ascii="Calibri" w:hAnsi="Calibri" w:cs="Times New Roman"/>
          <w:i/>
          <w:noProof/>
          <w:szCs w:val="24"/>
        </w:rPr>
        <w:t>53</w:t>
      </w:r>
      <w:r w:rsidRPr="00693136">
        <w:rPr>
          <w:rFonts w:ascii="Calibri" w:hAnsi="Calibri" w:cs="Times New Roman"/>
          <w:noProof/>
          <w:szCs w:val="24"/>
        </w:rPr>
        <w:t>, 646.</w:t>
      </w:r>
      <w:bookmarkEnd w:id="8"/>
    </w:p>
    <w:p w:rsidR="00693136" w:rsidRPr="00693136" w:rsidRDefault="00693136" w:rsidP="00693136">
      <w:pPr>
        <w:pStyle w:val="ListParagraph"/>
        <w:spacing w:after="0" w:line="240" w:lineRule="auto"/>
        <w:ind w:left="0"/>
        <w:jc w:val="both"/>
        <w:rPr>
          <w:rFonts w:ascii="Calibri" w:hAnsi="Calibri" w:cs="Times New Roman"/>
          <w:noProof/>
          <w:szCs w:val="24"/>
        </w:rPr>
      </w:pPr>
      <w:bookmarkStart w:id="9" w:name="_ENREF_3"/>
      <w:r w:rsidRPr="00693136">
        <w:rPr>
          <w:rFonts w:ascii="Calibri" w:hAnsi="Calibri" w:cs="Times New Roman"/>
          <w:noProof/>
          <w:szCs w:val="24"/>
        </w:rPr>
        <w:tab/>
        <w:t>(3)</w:t>
      </w:r>
      <w:r w:rsidRPr="00693136">
        <w:rPr>
          <w:rFonts w:ascii="Calibri" w:hAnsi="Calibri" w:cs="Times New Roman"/>
          <w:noProof/>
          <w:szCs w:val="24"/>
        </w:rPr>
        <w:tab/>
        <w:t xml:space="preserve">Al-Kaysi, R. O.; Ahn, T. S.; Muller, A. M.; Bardeen, C. J. </w:t>
      </w:r>
      <w:r w:rsidRPr="00693136">
        <w:rPr>
          <w:rFonts w:ascii="Calibri" w:hAnsi="Calibri" w:cs="Times New Roman"/>
          <w:i/>
          <w:noProof/>
          <w:szCs w:val="24"/>
        </w:rPr>
        <w:t>Phys Chem Chem Phys</w:t>
      </w:r>
      <w:r w:rsidRPr="00693136">
        <w:rPr>
          <w:rFonts w:ascii="Calibri" w:hAnsi="Calibri" w:cs="Times New Roman"/>
          <w:noProof/>
          <w:szCs w:val="24"/>
        </w:rPr>
        <w:t xml:space="preserve"> </w:t>
      </w:r>
      <w:r w:rsidRPr="00693136">
        <w:rPr>
          <w:rFonts w:ascii="Calibri" w:hAnsi="Calibri" w:cs="Times New Roman"/>
          <w:b/>
          <w:noProof/>
          <w:szCs w:val="24"/>
        </w:rPr>
        <w:t>2006</w:t>
      </w:r>
      <w:r w:rsidRPr="00693136">
        <w:rPr>
          <w:rFonts w:ascii="Calibri" w:hAnsi="Calibri" w:cs="Times New Roman"/>
          <w:noProof/>
          <w:szCs w:val="24"/>
        </w:rPr>
        <w:t xml:space="preserve">, </w:t>
      </w:r>
      <w:r w:rsidRPr="00693136">
        <w:rPr>
          <w:rFonts w:ascii="Calibri" w:hAnsi="Calibri" w:cs="Times New Roman"/>
          <w:i/>
          <w:noProof/>
          <w:szCs w:val="24"/>
        </w:rPr>
        <w:t>8</w:t>
      </w:r>
      <w:r w:rsidRPr="00693136">
        <w:rPr>
          <w:rFonts w:ascii="Calibri" w:hAnsi="Calibri" w:cs="Times New Roman"/>
          <w:noProof/>
          <w:szCs w:val="24"/>
        </w:rPr>
        <w:t>, 3453.</w:t>
      </w:r>
      <w:bookmarkEnd w:id="9"/>
    </w:p>
    <w:p w:rsidR="00693136" w:rsidRPr="00693136" w:rsidRDefault="00693136" w:rsidP="00693136">
      <w:pPr>
        <w:pStyle w:val="ListParagraph"/>
        <w:spacing w:after="0" w:line="240" w:lineRule="auto"/>
        <w:ind w:left="0"/>
        <w:jc w:val="both"/>
        <w:rPr>
          <w:rFonts w:ascii="Calibri" w:hAnsi="Calibri" w:cs="Times New Roman"/>
          <w:noProof/>
          <w:szCs w:val="24"/>
        </w:rPr>
      </w:pPr>
      <w:bookmarkStart w:id="10" w:name="_ENREF_4"/>
      <w:r w:rsidRPr="00693136">
        <w:rPr>
          <w:rFonts w:ascii="Calibri" w:hAnsi="Calibri" w:cs="Times New Roman"/>
          <w:noProof/>
          <w:szCs w:val="24"/>
        </w:rPr>
        <w:tab/>
        <w:t>(4)</w:t>
      </w:r>
      <w:r w:rsidRPr="00693136">
        <w:rPr>
          <w:rFonts w:ascii="Calibri" w:hAnsi="Calibri" w:cs="Times New Roman"/>
          <w:noProof/>
          <w:szCs w:val="24"/>
        </w:rPr>
        <w:tab/>
        <w:t xml:space="preserve">Wu, C. F., Zheng, Y. L., Szymanski, C., and McNeill, J. </w:t>
      </w:r>
      <w:r w:rsidRPr="00693136">
        <w:rPr>
          <w:rFonts w:ascii="Calibri" w:hAnsi="Calibri" w:cs="Times New Roman"/>
          <w:i/>
          <w:noProof/>
          <w:szCs w:val="24"/>
        </w:rPr>
        <w:t>Journal of Physical Chemistry C</w:t>
      </w:r>
      <w:r w:rsidRPr="00693136">
        <w:rPr>
          <w:rFonts w:ascii="Calibri" w:hAnsi="Calibri" w:cs="Times New Roman"/>
          <w:noProof/>
          <w:szCs w:val="24"/>
        </w:rPr>
        <w:t xml:space="preserve"> </w:t>
      </w:r>
      <w:r w:rsidRPr="00693136">
        <w:rPr>
          <w:rFonts w:ascii="Calibri" w:hAnsi="Calibri" w:cs="Times New Roman"/>
          <w:b/>
          <w:noProof/>
          <w:szCs w:val="24"/>
        </w:rPr>
        <w:t>2008</w:t>
      </w:r>
      <w:r w:rsidRPr="00693136">
        <w:rPr>
          <w:rFonts w:ascii="Calibri" w:hAnsi="Calibri" w:cs="Times New Roman"/>
          <w:noProof/>
          <w:szCs w:val="24"/>
        </w:rPr>
        <w:t xml:space="preserve">, </w:t>
      </w:r>
      <w:r w:rsidRPr="00693136">
        <w:rPr>
          <w:rFonts w:ascii="Calibri" w:hAnsi="Calibri" w:cs="Times New Roman"/>
          <w:i/>
          <w:noProof/>
          <w:szCs w:val="24"/>
        </w:rPr>
        <w:t>112</w:t>
      </w:r>
      <w:r w:rsidRPr="00693136">
        <w:rPr>
          <w:rFonts w:ascii="Calibri" w:hAnsi="Calibri" w:cs="Times New Roman"/>
          <w:noProof/>
          <w:szCs w:val="24"/>
        </w:rPr>
        <w:t>, 1772.</w:t>
      </w:r>
      <w:bookmarkEnd w:id="10"/>
    </w:p>
    <w:p w:rsidR="00693136" w:rsidRPr="00693136" w:rsidRDefault="00693136" w:rsidP="00693136">
      <w:pPr>
        <w:pStyle w:val="ListParagraph"/>
        <w:spacing w:after="0" w:line="240" w:lineRule="auto"/>
        <w:ind w:left="0"/>
        <w:jc w:val="both"/>
        <w:rPr>
          <w:rFonts w:ascii="Calibri" w:hAnsi="Calibri" w:cs="Times New Roman"/>
          <w:noProof/>
          <w:szCs w:val="24"/>
        </w:rPr>
      </w:pPr>
      <w:bookmarkStart w:id="11" w:name="_ENREF_5"/>
      <w:r w:rsidRPr="00693136">
        <w:rPr>
          <w:rFonts w:ascii="Calibri" w:hAnsi="Calibri" w:cs="Times New Roman"/>
          <w:noProof/>
          <w:szCs w:val="24"/>
        </w:rPr>
        <w:tab/>
        <w:t>(5)</w:t>
      </w:r>
      <w:r w:rsidRPr="00693136">
        <w:rPr>
          <w:rFonts w:ascii="Calibri" w:hAnsi="Calibri" w:cs="Times New Roman"/>
          <w:noProof/>
          <w:szCs w:val="24"/>
        </w:rPr>
        <w:tab/>
        <w:t xml:space="preserve">Yu, J., Wu, C. F., Tian, Z. and McNeill, J. </w:t>
      </w:r>
      <w:r w:rsidRPr="00693136">
        <w:rPr>
          <w:rFonts w:ascii="Calibri" w:hAnsi="Calibri" w:cs="Times New Roman"/>
          <w:i/>
          <w:noProof/>
          <w:szCs w:val="24"/>
        </w:rPr>
        <w:t>Nano Lett</w:t>
      </w:r>
      <w:r w:rsidRPr="00693136">
        <w:rPr>
          <w:rFonts w:ascii="Calibri" w:hAnsi="Calibri" w:cs="Times New Roman"/>
          <w:noProof/>
          <w:szCs w:val="24"/>
        </w:rPr>
        <w:t xml:space="preserve"> </w:t>
      </w:r>
      <w:r w:rsidRPr="00693136">
        <w:rPr>
          <w:rFonts w:ascii="Calibri" w:hAnsi="Calibri" w:cs="Times New Roman"/>
          <w:b/>
          <w:noProof/>
          <w:szCs w:val="24"/>
        </w:rPr>
        <w:t>2012</w:t>
      </w:r>
      <w:r w:rsidRPr="00693136">
        <w:rPr>
          <w:rFonts w:ascii="Calibri" w:hAnsi="Calibri" w:cs="Times New Roman"/>
          <w:noProof/>
          <w:szCs w:val="24"/>
        </w:rPr>
        <w:t xml:space="preserve">, </w:t>
      </w:r>
      <w:r w:rsidRPr="00693136">
        <w:rPr>
          <w:rFonts w:ascii="Calibri" w:hAnsi="Calibri" w:cs="Times New Roman"/>
          <w:i/>
          <w:noProof/>
          <w:szCs w:val="24"/>
        </w:rPr>
        <w:t>12</w:t>
      </w:r>
      <w:r w:rsidRPr="00693136">
        <w:rPr>
          <w:rFonts w:ascii="Calibri" w:hAnsi="Calibri" w:cs="Times New Roman"/>
          <w:noProof/>
          <w:szCs w:val="24"/>
        </w:rPr>
        <w:t>, 1300.</w:t>
      </w:r>
      <w:bookmarkEnd w:id="11"/>
    </w:p>
    <w:p w:rsidR="00693136" w:rsidRPr="00693136" w:rsidRDefault="00693136" w:rsidP="00693136">
      <w:pPr>
        <w:pStyle w:val="ListParagraph"/>
        <w:spacing w:line="240" w:lineRule="auto"/>
        <w:ind w:left="0"/>
        <w:jc w:val="both"/>
        <w:rPr>
          <w:rFonts w:ascii="Calibri" w:hAnsi="Calibri" w:cs="Times New Roman"/>
          <w:noProof/>
          <w:szCs w:val="24"/>
        </w:rPr>
      </w:pPr>
      <w:bookmarkStart w:id="12" w:name="_ENREF_6"/>
      <w:r w:rsidRPr="00693136">
        <w:rPr>
          <w:rFonts w:ascii="Calibri" w:hAnsi="Calibri" w:cs="Times New Roman"/>
          <w:noProof/>
          <w:szCs w:val="24"/>
        </w:rPr>
        <w:tab/>
        <w:t>(6)</w:t>
      </w:r>
      <w:r w:rsidRPr="00693136">
        <w:rPr>
          <w:rFonts w:ascii="Calibri" w:hAnsi="Calibri" w:cs="Times New Roman"/>
          <w:noProof/>
          <w:szCs w:val="24"/>
        </w:rPr>
        <w:tab/>
        <w:t xml:space="preserve">Kometani, N.; Nakajima, H.; Asami, K.; Yonezawa, Y.; Kajimoto, O. </w:t>
      </w:r>
      <w:r w:rsidRPr="00693136">
        <w:rPr>
          <w:rFonts w:ascii="Calibri" w:hAnsi="Calibri" w:cs="Times New Roman"/>
          <w:i/>
          <w:noProof/>
          <w:szCs w:val="24"/>
        </w:rPr>
        <w:t>Journal of Physical Chemistry B</w:t>
      </w:r>
      <w:r w:rsidRPr="00693136">
        <w:rPr>
          <w:rFonts w:ascii="Calibri" w:hAnsi="Calibri" w:cs="Times New Roman"/>
          <w:noProof/>
          <w:szCs w:val="24"/>
        </w:rPr>
        <w:t xml:space="preserve"> </w:t>
      </w:r>
      <w:r w:rsidRPr="00693136">
        <w:rPr>
          <w:rFonts w:ascii="Calibri" w:hAnsi="Calibri" w:cs="Times New Roman"/>
          <w:b/>
          <w:noProof/>
          <w:szCs w:val="24"/>
        </w:rPr>
        <w:t>2000</w:t>
      </w:r>
      <w:r w:rsidRPr="00693136">
        <w:rPr>
          <w:rFonts w:ascii="Calibri" w:hAnsi="Calibri" w:cs="Times New Roman"/>
          <w:noProof/>
          <w:szCs w:val="24"/>
        </w:rPr>
        <w:t xml:space="preserve">, </w:t>
      </w:r>
      <w:r w:rsidRPr="00693136">
        <w:rPr>
          <w:rFonts w:ascii="Calibri" w:hAnsi="Calibri" w:cs="Times New Roman"/>
          <w:i/>
          <w:noProof/>
          <w:szCs w:val="24"/>
        </w:rPr>
        <w:t>104</w:t>
      </w:r>
      <w:r w:rsidRPr="00693136">
        <w:rPr>
          <w:rFonts w:ascii="Calibri" w:hAnsi="Calibri" w:cs="Times New Roman"/>
          <w:noProof/>
          <w:szCs w:val="24"/>
        </w:rPr>
        <w:t>, 9630.</w:t>
      </w:r>
      <w:bookmarkEnd w:id="12"/>
    </w:p>
    <w:p w:rsidR="00693136" w:rsidRDefault="00693136" w:rsidP="00693136">
      <w:pPr>
        <w:pStyle w:val="ListParagraph"/>
        <w:spacing w:line="240" w:lineRule="auto"/>
        <w:jc w:val="both"/>
        <w:rPr>
          <w:rFonts w:ascii="Calibri" w:hAnsi="Calibri" w:cs="Times New Roman"/>
          <w:noProof/>
          <w:szCs w:val="24"/>
        </w:rPr>
      </w:pPr>
    </w:p>
    <w:p w:rsidR="009A7961" w:rsidRPr="0077054A" w:rsidRDefault="0077054A" w:rsidP="0077054A">
      <w:pPr>
        <w:pStyle w:val="ListParagraph"/>
        <w:jc w:val="both"/>
        <w:rPr>
          <w:rFonts w:ascii="Times New Roman" w:hAnsi="Times New Roman" w:cs="Times New Roman"/>
          <w:sz w:val="24"/>
          <w:szCs w:val="24"/>
        </w:rPr>
      </w:pPr>
      <w:r w:rsidRPr="0077054A">
        <w:rPr>
          <w:rFonts w:ascii="Times New Roman" w:hAnsi="Times New Roman" w:cs="Times New Roman"/>
          <w:sz w:val="24"/>
          <w:szCs w:val="24"/>
        </w:rPr>
        <w:fldChar w:fldCharType="end"/>
      </w:r>
    </w:p>
    <w:sectPr w:rsidR="009A7961" w:rsidRPr="00770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6&lt;/item&gt;&lt;item&gt;20&lt;/item&gt;&lt;item&gt;1040&lt;/item&gt;&lt;item&gt;1075&lt;/item&gt;&lt;/record-ids&gt;&lt;/item&gt;&lt;/Libraries&gt;"/>
  </w:docVars>
  <w:rsids>
    <w:rsidRoot w:val="002E1799"/>
    <w:rsid w:val="000F0B13"/>
    <w:rsid w:val="000F2A80"/>
    <w:rsid w:val="00162EA6"/>
    <w:rsid w:val="001714AD"/>
    <w:rsid w:val="001B11F0"/>
    <w:rsid w:val="001D1328"/>
    <w:rsid w:val="001E7A0F"/>
    <w:rsid w:val="00291F2B"/>
    <w:rsid w:val="002E1799"/>
    <w:rsid w:val="00380EA9"/>
    <w:rsid w:val="003A2008"/>
    <w:rsid w:val="003E2E5B"/>
    <w:rsid w:val="003F0285"/>
    <w:rsid w:val="004336A2"/>
    <w:rsid w:val="004A5D40"/>
    <w:rsid w:val="004F1006"/>
    <w:rsid w:val="00547315"/>
    <w:rsid w:val="005E51C1"/>
    <w:rsid w:val="005F5529"/>
    <w:rsid w:val="0067221C"/>
    <w:rsid w:val="00693136"/>
    <w:rsid w:val="0077054A"/>
    <w:rsid w:val="007C7779"/>
    <w:rsid w:val="007F6F0A"/>
    <w:rsid w:val="00895CFE"/>
    <w:rsid w:val="00906A3D"/>
    <w:rsid w:val="00925690"/>
    <w:rsid w:val="009605F1"/>
    <w:rsid w:val="00966686"/>
    <w:rsid w:val="00966E25"/>
    <w:rsid w:val="009A7961"/>
    <w:rsid w:val="00A10579"/>
    <w:rsid w:val="00A9113E"/>
    <w:rsid w:val="00B26BFE"/>
    <w:rsid w:val="00B418E0"/>
    <w:rsid w:val="00BF5120"/>
    <w:rsid w:val="00C04ADE"/>
    <w:rsid w:val="00C34A57"/>
    <w:rsid w:val="00C55506"/>
    <w:rsid w:val="00C727DB"/>
    <w:rsid w:val="00CB666A"/>
    <w:rsid w:val="00CF3BD9"/>
    <w:rsid w:val="00D243EE"/>
    <w:rsid w:val="00D41399"/>
    <w:rsid w:val="00D47C20"/>
    <w:rsid w:val="00D60278"/>
    <w:rsid w:val="00DA71E6"/>
    <w:rsid w:val="00E236E8"/>
    <w:rsid w:val="00E6048A"/>
    <w:rsid w:val="00E6499A"/>
    <w:rsid w:val="00F14363"/>
    <w:rsid w:val="00F47325"/>
    <w:rsid w:val="00F85ED2"/>
    <w:rsid w:val="00FB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oleObject" Target="embeddings/oleObject1.bin"/><Relationship Id="rId17" Type="http://schemas.openxmlformats.org/officeDocument/2006/relationships/image" Target="media/image9.wmf"/><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11.bin"/><Relationship Id="rId10" Type="http://schemas.openxmlformats.org/officeDocument/2006/relationships/image" Target="media/image5.jpeg"/><Relationship Id="rId19" Type="http://schemas.openxmlformats.org/officeDocument/2006/relationships/image" Target="media/image10.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10.bin"/><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5220</TotalTime>
  <Pages>6</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24</cp:revision>
  <dcterms:created xsi:type="dcterms:W3CDTF">2013-04-19T00:34:00Z</dcterms:created>
  <dcterms:modified xsi:type="dcterms:W3CDTF">2013-06-10T00:06:00Z</dcterms:modified>
</cp:coreProperties>
</file>