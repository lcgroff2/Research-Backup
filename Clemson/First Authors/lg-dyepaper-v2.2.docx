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53EEA" w14:textId="77777777" w:rsidR="00AA118F" w:rsidRPr="00AA3143" w:rsidRDefault="00487B79" w:rsidP="00232FF0">
      <w:pPr>
        <w:pStyle w:val="NoSpacing"/>
        <w:jc w:val="both"/>
        <w:rPr>
          <w:rFonts w:ascii="Times New Roman" w:hAnsi="Times New Roman" w:cs="Times New Roman"/>
          <w:sz w:val="44"/>
          <w:szCs w:val="44"/>
        </w:rPr>
      </w:pPr>
      <w:r w:rsidRPr="00AA3143">
        <w:rPr>
          <w:rFonts w:ascii="Times New Roman" w:hAnsi="Times New Roman" w:cs="Times New Roman"/>
          <w:sz w:val="44"/>
          <w:szCs w:val="44"/>
        </w:rPr>
        <w:t xml:space="preserve">Measurement of </w:t>
      </w:r>
      <w:proofErr w:type="spellStart"/>
      <w:r w:rsidRPr="00AA3143">
        <w:rPr>
          <w:rFonts w:ascii="Times New Roman" w:hAnsi="Times New Roman" w:cs="Times New Roman"/>
          <w:sz w:val="44"/>
          <w:szCs w:val="44"/>
        </w:rPr>
        <w:t>Exciton</w:t>
      </w:r>
      <w:proofErr w:type="spellEnd"/>
      <w:r w:rsidRPr="00AA3143">
        <w:rPr>
          <w:rFonts w:ascii="Times New Roman" w:hAnsi="Times New Roman" w:cs="Times New Roman"/>
          <w:sz w:val="44"/>
          <w:szCs w:val="44"/>
        </w:rPr>
        <w:t xml:space="preserve"> </w:t>
      </w:r>
      <w:r w:rsidR="00FC51D4" w:rsidRPr="00AA3143">
        <w:rPr>
          <w:rFonts w:ascii="Times New Roman" w:hAnsi="Times New Roman" w:cs="Times New Roman"/>
          <w:sz w:val="44"/>
          <w:szCs w:val="44"/>
        </w:rPr>
        <w:t xml:space="preserve">Transport in </w:t>
      </w:r>
      <w:r w:rsidR="00FC366F" w:rsidRPr="00AA3143">
        <w:rPr>
          <w:rFonts w:ascii="Times New Roman" w:hAnsi="Times New Roman" w:cs="Times New Roman"/>
          <w:sz w:val="44"/>
          <w:szCs w:val="44"/>
        </w:rPr>
        <w:t>Conjugated Polymer Nanoparticles</w:t>
      </w:r>
    </w:p>
    <w:p w14:paraId="52FB7F75" w14:textId="77777777" w:rsidR="00ED13D1" w:rsidRDefault="00ED13D1" w:rsidP="00232FF0">
      <w:pPr>
        <w:pStyle w:val="NoSpacing"/>
        <w:jc w:val="both"/>
        <w:rPr>
          <w:rFonts w:ascii="Times New Roman" w:hAnsi="Times New Roman" w:cs="Times New Roman"/>
          <w:b/>
          <w:sz w:val="24"/>
          <w:szCs w:val="24"/>
        </w:rPr>
      </w:pPr>
    </w:p>
    <w:p w14:paraId="15558D4A" w14:textId="56EFA5B4" w:rsidR="00ED13D1" w:rsidRPr="00ED13D1" w:rsidRDefault="00ED13D1" w:rsidP="00232FF0">
      <w:pPr>
        <w:pStyle w:val="NoSpacing"/>
        <w:jc w:val="both"/>
        <w:rPr>
          <w:rFonts w:ascii="Times New Roman" w:hAnsi="Times New Roman" w:cs="Times New Roman"/>
          <w:sz w:val="24"/>
          <w:szCs w:val="24"/>
        </w:rPr>
      </w:pPr>
      <w:r>
        <w:rPr>
          <w:rFonts w:ascii="Times New Roman" w:hAnsi="Times New Roman" w:cs="Times New Roman"/>
          <w:sz w:val="24"/>
          <w:szCs w:val="24"/>
        </w:rPr>
        <w:t>Louis C. Groff</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Xiaoli</w:t>
      </w:r>
      <w:proofErr w:type="spellEnd"/>
      <w:r>
        <w:rPr>
          <w:rFonts w:ascii="Times New Roman" w:hAnsi="Times New Roman" w:cs="Times New Roman"/>
          <w:sz w:val="24"/>
          <w:szCs w:val="24"/>
        </w:rPr>
        <w:t xml:space="preserve"> Wang</w:t>
      </w:r>
      <w:r w:rsidR="00AA3143" w:rsidRPr="00AA3143">
        <w:rPr>
          <w:rFonts w:ascii="Times New Roman" w:hAnsi="Times New Roman" w:cs="Times New Roman"/>
          <w:i/>
          <w:sz w:val="24"/>
          <w:szCs w:val="24"/>
          <w:vertAlign w:val="superscript"/>
          <w:lang w:val="en-GB"/>
        </w:rPr>
        <w:t>†</w:t>
      </w:r>
      <w:r>
        <w:rPr>
          <w:rFonts w:ascii="Times New Roman" w:hAnsi="Times New Roman" w:cs="Times New Roman"/>
          <w:sz w:val="24"/>
          <w:szCs w:val="24"/>
        </w:rPr>
        <w:t>, and Jason D. McNeill</w:t>
      </w:r>
      <w:r w:rsidR="00AA3143">
        <w:rPr>
          <w:rFonts w:ascii="Times New Roman" w:hAnsi="Times New Roman" w:cs="Times New Roman"/>
          <w:sz w:val="24"/>
          <w:szCs w:val="24"/>
        </w:rPr>
        <w:t>*</w:t>
      </w:r>
      <w:r w:rsidR="00AA3143" w:rsidRPr="00AA3143">
        <w:rPr>
          <w:rFonts w:ascii="Times New Roman" w:hAnsi="Times New Roman" w:cs="Times New Roman"/>
          <w:i/>
          <w:sz w:val="24"/>
          <w:szCs w:val="24"/>
          <w:vertAlign w:val="superscript"/>
          <w:lang w:val="en-GB"/>
        </w:rPr>
        <w:t>†</w:t>
      </w:r>
    </w:p>
    <w:p w14:paraId="0E1A04EF" w14:textId="77777777" w:rsidR="00232FF0" w:rsidRDefault="00232FF0" w:rsidP="00232FF0">
      <w:pPr>
        <w:pStyle w:val="NoSpacing"/>
        <w:jc w:val="both"/>
        <w:rPr>
          <w:rFonts w:ascii="Times New Roman" w:hAnsi="Times New Roman" w:cs="Times New Roman"/>
          <w:b/>
          <w:sz w:val="24"/>
          <w:szCs w:val="24"/>
        </w:rPr>
      </w:pPr>
    </w:p>
    <w:p w14:paraId="0236307D" w14:textId="7EFCE2F4" w:rsidR="00AA3143" w:rsidRDefault="00AA3143" w:rsidP="00232FF0">
      <w:pPr>
        <w:pStyle w:val="NoSpacing"/>
        <w:jc w:val="both"/>
        <w:rPr>
          <w:rFonts w:ascii="Times New Roman" w:hAnsi="Times New Roman" w:cs="Times New Roman"/>
          <w:sz w:val="24"/>
          <w:szCs w:val="24"/>
        </w:rPr>
      </w:pPr>
      <w:r w:rsidRPr="00AA3143">
        <w:rPr>
          <w:rFonts w:ascii="Times New Roman" w:hAnsi="Times New Roman" w:cs="Times New Roman"/>
          <w:sz w:val="24"/>
          <w:szCs w:val="24"/>
          <w:vertAlign w:val="superscript"/>
        </w:rPr>
        <w:t>†</w:t>
      </w:r>
      <w:r w:rsidRPr="00AA3143">
        <w:rPr>
          <w:rFonts w:ascii="Times New Roman" w:hAnsi="Times New Roman" w:cs="Times New Roman"/>
          <w:sz w:val="24"/>
          <w:szCs w:val="24"/>
        </w:rPr>
        <w:t>Department of Chemistry, Clemson University, Clemson, SC, USA 29634</w:t>
      </w:r>
    </w:p>
    <w:p w14:paraId="469B9869" w14:textId="77777777" w:rsidR="00AA3143" w:rsidRDefault="00AA3143" w:rsidP="00232FF0">
      <w:pPr>
        <w:pStyle w:val="NoSpacing"/>
        <w:jc w:val="both"/>
        <w:rPr>
          <w:rFonts w:ascii="Times New Roman" w:hAnsi="Times New Roman" w:cs="Times New Roman"/>
          <w:sz w:val="24"/>
          <w:szCs w:val="24"/>
        </w:rPr>
      </w:pPr>
    </w:p>
    <w:p w14:paraId="12E50C79" w14:textId="77777777" w:rsidR="00AA3143" w:rsidRDefault="00AA3143" w:rsidP="00AA3143">
      <w:pPr>
        <w:pStyle w:val="BIEmailAddress"/>
      </w:pPr>
      <w:r>
        <w:rPr>
          <w:rFonts w:hint="eastAsia"/>
          <w:lang w:eastAsia="zh-CN"/>
        </w:rPr>
        <w:t xml:space="preserve">Corresponding Author, </w:t>
      </w:r>
      <w:r w:rsidRPr="004D20AC">
        <w:rPr>
          <w:lang w:eastAsia="zh-CN"/>
        </w:rPr>
        <w:t>*E-mail:</w:t>
      </w:r>
      <w:r>
        <w:rPr>
          <w:rFonts w:hint="eastAsia"/>
          <w:lang w:eastAsia="zh-CN"/>
        </w:rPr>
        <w:t xml:space="preserve"> </w:t>
      </w:r>
      <w:hyperlink r:id="rId5" w:history="1">
        <w:r w:rsidRPr="005666B7">
          <w:rPr>
            <w:rStyle w:val="Hyperlink"/>
            <w:rFonts w:hint="eastAsia"/>
          </w:rPr>
          <w:t>mcneill@clemson.edu</w:t>
        </w:r>
      </w:hyperlink>
    </w:p>
    <w:p w14:paraId="5A32D207" w14:textId="77777777" w:rsidR="00AA3143" w:rsidRPr="00AA3143" w:rsidRDefault="00AA3143" w:rsidP="00232FF0">
      <w:pPr>
        <w:pStyle w:val="NoSpacing"/>
        <w:jc w:val="both"/>
        <w:rPr>
          <w:rFonts w:ascii="Times New Roman" w:hAnsi="Times New Roman" w:cs="Times New Roman"/>
          <w:sz w:val="24"/>
          <w:szCs w:val="24"/>
        </w:rPr>
      </w:pPr>
    </w:p>
    <w:p w14:paraId="73E6BD3E" w14:textId="77777777" w:rsidR="00AA3143" w:rsidRDefault="00AA3143" w:rsidP="00232FF0">
      <w:pPr>
        <w:pStyle w:val="NoSpacing"/>
        <w:jc w:val="both"/>
        <w:rPr>
          <w:rFonts w:ascii="Times New Roman" w:hAnsi="Times New Roman" w:cs="Times New Roman"/>
          <w:b/>
          <w:sz w:val="24"/>
          <w:szCs w:val="24"/>
        </w:rPr>
      </w:pPr>
    </w:p>
    <w:p w14:paraId="75F6FA77" w14:textId="77777777" w:rsidR="00AA3143" w:rsidRDefault="00AA3143" w:rsidP="00232FF0">
      <w:pPr>
        <w:pStyle w:val="NoSpacing"/>
        <w:jc w:val="both"/>
        <w:rPr>
          <w:rFonts w:ascii="Times New Roman" w:hAnsi="Times New Roman" w:cs="Times New Roman"/>
          <w:b/>
          <w:sz w:val="24"/>
          <w:szCs w:val="24"/>
        </w:rPr>
      </w:pPr>
    </w:p>
    <w:p w14:paraId="1EF3ACAE" w14:textId="77777777" w:rsidR="00AA3143" w:rsidRDefault="00AA3143" w:rsidP="00232FF0">
      <w:pPr>
        <w:pStyle w:val="NoSpacing"/>
        <w:jc w:val="both"/>
        <w:rPr>
          <w:rFonts w:ascii="Times New Roman" w:hAnsi="Times New Roman" w:cs="Times New Roman"/>
          <w:b/>
          <w:sz w:val="24"/>
          <w:szCs w:val="24"/>
        </w:rPr>
      </w:pPr>
    </w:p>
    <w:p w14:paraId="05345606" w14:textId="77777777" w:rsidR="00AA3143" w:rsidRDefault="00AA3143" w:rsidP="00232FF0">
      <w:pPr>
        <w:pStyle w:val="NoSpacing"/>
        <w:jc w:val="both"/>
        <w:rPr>
          <w:rFonts w:ascii="Times New Roman" w:hAnsi="Times New Roman" w:cs="Times New Roman"/>
          <w:b/>
          <w:sz w:val="24"/>
          <w:szCs w:val="24"/>
        </w:rPr>
      </w:pPr>
    </w:p>
    <w:p w14:paraId="43D4CA3E" w14:textId="77777777" w:rsidR="00AA3143" w:rsidRDefault="00AA3143" w:rsidP="00232FF0">
      <w:pPr>
        <w:pStyle w:val="NoSpacing"/>
        <w:jc w:val="both"/>
        <w:rPr>
          <w:rFonts w:ascii="Times New Roman" w:hAnsi="Times New Roman" w:cs="Times New Roman"/>
          <w:b/>
          <w:sz w:val="24"/>
          <w:szCs w:val="24"/>
        </w:rPr>
      </w:pPr>
    </w:p>
    <w:p w14:paraId="555F90DA" w14:textId="77777777" w:rsidR="00AA3143" w:rsidRDefault="00AA3143" w:rsidP="00232FF0">
      <w:pPr>
        <w:pStyle w:val="NoSpacing"/>
        <w:jc w:val="both"/>
        <w:rPr>
          <w:rFonts w:ascii="Times New Roman" w:hAnsi="Times New Roman" w:cs="Times New Roman"/>
          <w:b/>
          <w:sz w:val="24"/>
          <w:szCs w:val="24"/>
        </w:rPr>
      </w:pPr>
    </w:p>
    <w:p w14:paraId="4E44DD5A" w14:textId="77777777" w:rsidR="00AA3143" w:rsidRDefault="00AA3143" w:rsidP="00232FF0">
      <w:pPr>
        <w:pStyle w:val="NoSpacing"/>
        <w:jc w:val="both"/>
        <w:rPr>
          <w:rFonts w:ascii="Times New Roman" w:hAnsi="Times New Roman" w:cs="Times New Roman"/>
          <w:b/>
          <w:sz w:val="24"/>
          <w:szCs w:val="24"/>
        </w:rPr>
      </w:pPr>
    </w:p>
    <w:p w14:paraId="42EC9D96" w14:textId="77777777" w:rsidR="00AA3143" w:rsidRDefault="00AA3143" w:rsidP="00232FF0">
      <w:pPr>
        <w:pStyle w:val="NoSpacing"/>
        <w:jc w:val="both"/>
        <w:rPr>
          <w:rFonts w:ascii="Times New Roman" w:hAnsi="Times New Roman" w:cs="Times New Roman"/>
          <w:b/>
          <w:sz w:val="24"/>
          <w:szCs w:val="24"/>
        </w:rPr>
      </w:pPr>
    </w:p>
    <w:p w14:paraId="0A665FCF" w14:textId="77777777" w:rsidR="00AA3143" w:rsidRDefault="00AA3143" w:rsidP="00232FF0">
      <w:pPr>
        <w:pStyle w:val="NoSpacing"/>
        <w:jc w:val="both"/>
        <w:rPr>
          <w:rFonts w:ascii="Times New Roman" w:hAnsi="Times New Roman" w:cs="Times New Roman"/>
          <w:b/>
          <w:sz w:val="24"/>
          <w:szCs w:val="24"/>
        </w:rPr>
      </w:pPr>
    </w:p>
    <w:p w14:paraId="14763349" w14:textId="77777777" w:rsidR="00AA3143" w:rsidRDefault="00AA3143" w:rsidP="00232FF0">
      <w:pPr>
        <w:pStyle w:val="NoSpacing"/>
        <w:jc w:val="both"/>
        <w:rPr>
          <w:rFonts w:ascii="Times New Roman" w:hAnsi="Times New Roman" w:cs="Times New Roman"/>
          <w:b/>
          <w:sz w:val="24"/>
          <w:szCs w:val="24"/>
        </w:rPr>
      </w:pPr>
    </w:p>
    <w:p w14:paraId="159A3C02" w14:textId="77777777" w:rsidR="00AA3143" w:rsidRDefault="00AA3143" w:rsidP="00232FF0">
      <w:pPr>
        <w:pStyle w:val="NoSpacing"/>
        <w:jc w:val="both"/>
        <w:rPr>
          <w:rFonts w:ascii="Times New Roman" w:hAnsi="Times New Roman" w:cs="Times New Roman"/>
          <w:b/>
          <w:sz w:val="24"/>
          <w:szCs w:val="24"/>
        </w:rPr>
      </w:pPr>
    </w:p>
    <w:p w14:paraId="58FCCCF3" w14:textId="77777777" w:rsidR="00AA3143" w:rsidRDefault="00AA3143" w:rsidP="00232FF0">
      <w:pPr>
        <w:pStyle w:val="NoSpacing"/>
        <w:jc w:val="both"/>
        <w:rPr>
          <w:rFonts w:ascii="Times New Roman" w:hAnsi="Times New Roman" w:cs="Times New Roman"/>
          <w:b/>
          <w:sz w:val="24"/>
          <w:szCs w:val="24"/>
        </w:rPr>
      </w:pPr>
    </w:p>
    <w:p w14:paraId="754F7744" w14:textId="77777777" w:rsidR="00AA3143" w:rsidRDefault="00AA3143" w:rsidP="00232FF0">
      <w:pPr>
        <w:pStyle w:val="NoSpacing"/>
        <w:jc w:val="both"/>
        <w:rPr>
          <w:rFonts w:ascii="Times New Roman" w:hAnsi="Times New Roman" w:cs="Times New Roman"/>
          <w:b/>
          <w:sz w:val="24"/>
          <w:szCs w:val="24"/>
        </w:rPr>
      </w:pPr>
    </w:p>
    <w:p w14:paraId="049F689D" w14:textId="77777777" w:rsidR="00AA3143" w:rsidRDefault="00AA3143" w:rsidP="00232FF0">
      <w:pPr>
        <w:pStyle w:val="NoSpacing"/>
        <w:jc w:val="both"/>
        <w:rPr>
          <w:rFonts w:ascii="Times New Roman" w:hAnsi="Times New Roman" w:cs="Times New Roman"/>
          <w:b/>
          <w:sz w:val="24"/>
          <w:szCs w:val="24"/>
        </w:rPr>
      </w:pPr>
    </w:p>
    <w:p w14:paraId="727CFAB7" w14:textId="77777777" w:rsidR="00AA3143" w:rsidRDefault="00AA3143" w:rsidP="00232FF0">
      <w:pPr>
        <w:pStyle w:val="NoSpacing"/>
        <w:jc w:val="both"/>
        <w:rPr>
          <w:rFonts w:ascii="Times New Roman" w:hAnsi="Times New Roman" w:cs="Times New Roman"/>
          <w:b/>
          <w:sz w:val="24"/>
          <w:szCs w:val="24"/>
        </w:rPr>
      </w:pPr>
    </w:p>
    <w:p w14:paraId="3FAB3AB6" w14:textId="77777777" w:rsidR="00AA3143" w:rsidRDefault="00AA3143" w:rsidP="00232FF0">
      <w:pPr>
        <w:pStyle w:val="NoSpacing"/>
        <w:jc w:val="both"/>
        <w:rPr>
          <w:rFonts w:ascii="Times New Roman" w:hAnsi="Times New Roman" w:cs="Times New Roman"/>
          <w:b/>
          <w:sz w:val="24"/>
          <w:szCs w:val="24"/>
        </w:rPr>
      </w:pPr>
    </w:p>
    <w:p w14:paraId="26F8381A" w14:textId="77777777" w:rsidR="00AA3143" w:rsidRDefault="00AA3143" w:rsidP="00232FF0">
      <w:pPr>
        <w:pStyle w:val="NoSpacing"/>
        <w:jc w:val="both"/>
        <w:rPr>
          <w:rFonts w:ascii="Times New Roman" w:hAnsi="Times New Roman" w:cs="Times New Roman"/>
          <w:b/>
          <w:sz w:val="24"/>
          <w:szCs w:val="24"/>
        </w:rPr>
      </w:pPr>
    </w:p>
    <w:p w14:paraId="1B8D0B13" w14:textId="77777777" w:rsidR="00AA3143" w:rsidRDefault="00AA3143" w:rsidP="00232FF0">
      <w:pPr>
        <w:pStyle w:val="NoSpacing"/>
        <w:jc w:val="both"/>
        <w:rPr>
          <w:rFonts w:ascii="Times New Roman" w:hAnsi="Times New Roman" w:cs="Times New Roman"/>
          <w:b/>
          <w:sz w:val="24"/>
          <w:szCs w:val="24"/>
        </w:rPr>
      </w:pPr>
    </w:p>
    <w:p w14:paraId="0CEE9246" w14:textId="77777777" w:rsidR="00AA3143" w:rsidRDefault="00AA3143" w:rsidP="00232FF0">
      <w:pPr>
        <w:pStyle w:val="NoSpacing"/>
        <w:jc w:val="both"/>
        <w:rPr>
          <w:rFonts w:ascii="Times New Roman" w:hAnsi="Times New Roman" w:cs="Times New Roman"/>
          <w:b/>
          <w:sz w:val="24"/>
          <w:szCs w:val="24"/>
        </w:rPr>
      </w:pPr>
    </w:p>
    <w:p w14:paraId="376E4E03" w14:textId="77777777" w:rsidR="00AA3143" w:rsidRDefault="00AA3143" w:rsidP="00232FF0">
      <w:pPr>
        <w:pStyle w:val="NoSpacing"/>
        <w:jc w:val="both"/>
        <w:rPr>
          <w:rFonts w:ascii="Times New Roman" w:hAnsi="Times New Roman" w:cs="Times New Roman"/>
          <w:b/>
          <w:sz w:val="24"/>
          <w:szCs w:val="24"/>
        </w:rPr>
      </w:pPr>
    </w:p>
    <w:p w14:paraId="1DB3A6FA" w14:textId="77777777" w:rsidR="00AA3143" w:rsidRDefault="00AA3143" w:rsidP="00232FF0">
      <w:pPr>
        <w:pStyle w:val="NoSpacing"/>
        <w:jc w:val="both"/>
        <w:rPr>
          <w:rFonts w:ascii="Times New Roman" w:hAnsi="Times New Roman" w:cs="Times New Roman"/>
          <w:b/>
          <w:sz w:val="24"/>
          <w:szCs w:val="24"/>
        </w:rPr>
      </w:pPr>
    </w:p>
    <w:p w14:paraId="10198F27" w14:textId="77777777" w:rsidR="00AA3143" w:rsidRDefault="00AA3143" w:rsidP="00232FF0">
      <w:pPr>
        <w:pStyle w:val="NoSpacing"/>
        <w:jc w:val="both"/>
        <w:rPr>
          <w:rFonts w:ascii="Times New Roman" w:hAnsi="Times New Roman" w:cs="Times New Roman"/>
          <w:b/>
          <w:sz w:val="24"/>
          <w:szCs w:val="24"/>
        </w:rPr>
      </w:pPr>
    </w:p>
    <w:p w14:paraId="3F9585D6" w14:textId="77777777" w:rsidR="00AA3143" w:rsidRDefault="00AA3143" w:rsidP="00232FF0">
      <w:pPr>
        <w:pStyle w:val="NoSpacing"/>
        <w:jc w:val="both"/>
        <w:rPr>
          <w:rFonts w:ascii="Times New Roman" w:hAnsi="Times New Roman" w:cs="Times New Roman"/>
          <w:b/>
          <w:sz w:val="24"/>
          <w:szCs w:val="24"/>
        </w:rPr>
      </w:pPr>
    </w:p>
    <w:p w14:paraId="663C4532" w14:textId="77777777" w:rsidR="00AA3143" w:rsidRDefault="00AA3143" w:rsidP="00232FF0">
      <w:pPr>
        <w:pStyle w:val="NoSpacing"/>
        <w:jc w:val="both"/>
        <w:rPr>
          <w:rFonts w:ascii="Times New Roman" w:hAnsi="Times New Roman" w:cs="Times New Roman"/>
          <w:b/>
          <w:sz w:val="24"/>
          <w:szCs w:val="24"/>
        </w:rPr>
      </w:pPr>
    </w:p>
    <w:p w14:paraId="313782EE" w14:textId="77777777" w:rsidR="00AA3143" w:rsidRDefault="00AA3143" w:rsidP="00232FF0">
      <w:pPr>
        <w:pStyle w:val="NoSpacing"/>
        <w:jc w:val="both"/>
        <w:rPr>
          <w:rFonts w:ascii="Times New Roman" w:hAnsi="Times New Roman" w:cs="Times New Roman"/>
          <w:b/>
          <w:sz w:val="24"/>
          <w:szCs w:val="24"/>
        </w:rPr>
      </w:pPr>
    </w:p>
    <w:p w14:paraId="39A6B04A" w14:textId="77777777" w:rsidR="00AA3143" w:rsidRDefault="00AA3143" w:rsidP="00232FF0">
      <w:pPr>
        <w:pStyle w:val="NoSpacing"/>
        <w:jc w:val="both"/>
        <w:rPr>
          <w:rFonts w:ascii="Times New Roman" w:hAnsi="Times New Roman" w:cs="Times New Roman"/>
          <w:b/>
          <w:sz w:val="24"/>
          <w:szCs w:val="24"/>
        </w:rPr>
      </w:pPr>
    </w:p>
    <w:p w14:paraId="4AC5D9D4" w14:textId="77777777" w:rsidR="00AA3143" w:rsidRDefault="00AA3143" w:rsidP="00232FF0">
      <w:pPr>
        <w:pStyle w:val="NoSpacing"/>
        <w:jc w:val="both"/>
        <w:rPr>
          <w:rFonts w:ascii="Times New Roman" w:hAnsi="Times New Roman" w:cs="Times New Roman"/>
          <w:b/>
          <w:sz w:val="24"/>
          <w:szCs w:val="24"/>
        </w:rPr>
      </w:pPr>
    </w:p>
    <w:p w14:paraId="234276C7" w14:textId="77777777" w:rsidR="00AA3143" w:rsidRDefault="00AA3143" w:rsidP="00232FF0">
      <w:pPr>
        <w:pStyle w:val="NoSpacing"/>
        <w:jc w:val="both"/>
        <w:rPr>
          <w:rFonts w:ascii="Times New Roman" w:hAnsi="Times New Roman" w:cs="Times New Roman"/>
          <w:b/>
          <w:sz w:val="24"/>
          <w:szCs w:val="24"/>
        </w:rPr>
      </w:pPr>
    </w:p>
    <w:p w14:paraId="47D38530" w14:textId="77777777" w:rsidR="00AA3143" w:rsidRDefault="00AA3143" w:rsidP="00232FF0">
      <w:pPr>
        <w:pStyle w:val="NoSpacing"/>
        <w:jc w:val="both"/>
        <w:rPr>
          <w:rFonts w:ascii="Times New Roman" w:hAnsi="Times New Roman" w:cs="Times New Roman"/>
          <w:b/>
          <w:sz w:val="24"/>
          <w:szCs w:val="24"/>
        </w:rPr>
      </w:pPr>
    </w:p>
    <w:p w14:paraId="18A95490" w14:textId="77777777" w:rsidR="00AA3143" w:rsidRDefault="00AA3143" w:rsidP="00232FF0">
      <w:pPr>
        <w:pStyle w:val="NoSpacing"/>
        <w:jc w:val="both"/>
        <w:rPr>
          <w:rFonts w:ascii="Times New Roman" w:hAnsi="Times New Roman" w:cs="Times New Roman"/>
          <w:b/>
          <w:sz w:val="24"/>
          <w:szCs w:val="24"/>
        </w:rPr>
      </w:pPr>
    </w:p>
    <w:p w14:paraId="331DCEC9" w14:textId="77777777" w:rsidR="00AA3143" w:rsidRDefault="00AA3143" w:rsidP="00232FF0">
      <w:pPr>
        <w:pStyle w:val="NoSpacing"/>
        <w:jc w:val="both"/>
        <w:rPr>
          <w:rFonts w:ascii="Times New Roman" w:hAnsi="Times New Roman" w:cs="Times New Roman"/>
          <w:b/>
          <w:sz w:val="24"/>
          <w:szCs w:val="24"/>
        </w:rPr>
      </w:pPr>
    </w:p>
    <w:p w14:paraId="1992D0E2" w14:textId="77777777" w:rsidR="00AA3143" w:rsidRDefault="00AA3143" w:rsidP="00232FF0">
      <w:pPr>
        <w:pStyle w:val="NoSpacing"/>
        <w:jc w:val="both"/>
        <w:rPr>
          <w:rFonts w:ascii="Times New Roman" w:hAnsi="Times New Roman" w:cs="Times New Roman"/>
          <w:b/>
          <w:sz w:val="24"/>
          <w:szCs w:val="24"/>
        </w:rPr>
      </w:pPr>
    </w:p>
    <w:p w14:paraId="30643C1A" w14:textId="77777777" w:rsidR="00AA3143" w:rsidRDefault="00AA3143" w:rsidP="00232FF0">
      <w:pPr>
        <w:pStyle w:val="NoSpacing"/>
        <w:jc w:val="both"/>
        <w:rPr>
          <w:rFonts w:ascii="Times New Roman" w:hAnsi="Times New Roman" w:cs="Times New Roman"/>
          <w:b/>
          <w:sz w:val="24"/>
          <w:szCs w:val="24"/>
        </w:rPr>
      </w:pPr>
    </w:p>
    <w:p w14:paraId="781C4B5B" w14:textId="77777777" w:rsidR="00AA3143" w:rsidRDefault="00AA3143" w:rsidP="00232FF0">
      <w:pPr>
        <w:pStyle w:val="NoSpacing"/>
        <w:jc w:val="both"/>
        <w:rPr>
          <w:rFonts w:ascii="Times New Roman" w:hAnsi="Times New Roman" w:cs="Times New Roman"/>
          <w:b/>
          <w:sz w:val="24"/>
          <w:szCs w:val="24"/>
        </w:rPr>
      </w:pPr>
    </w:p>
    <w:p w14:paraId="173C0F61" w14:textId="5FC42D9C" w:rsidR="00FA5FA5" w:rsidRDefault="00AA3143"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lastRenderedPageBreak/>
        <w:t>ABSTRACT</w:t>
      </w:r>
    </w:p>
    <w:p w14:paraId="55852C79" w14:textId="77777777" w:rsidR="00AA3143" w:rsidRDefault="00AA3143" w:rsidP="00232FF0">
      <w:pPr>
        <w:pStyle w:val="NoSpacing"/>
        <w:jc w:val="both"/>
        <w:rPr>
          <w:rFonts w:ascii="Times New Roman" w:hAnsi="Times New Roman" w:cs="Times New Roman"/>
          <w:b/>
          <w:sz w:val="24"/>
          <w:szCs w:val="24"/>
        </w:rPr>
      </w:pPr>
    </w:p>
    <w:p w14:paraId="4965C0A8" w14:textId="3177A1C1" w:rsidR="00FA5FA5" w:rsidRPr="00AA3143" w:rsidRDefault="00FA5FA5" w:rsidP="00232FF0">
      <w:pPr>
        <w:pStyle w:val="NoSpacing"/>
        <w:jc w:val="both"/>
        <w:rPr>
          <w:rFonts w:ascii="Times New Roman" w:hAnsi="Times New Roman" w:cs="Times New Roman"/>
          <w:sz w:val="24"/>
          <w:szCs w:val="24"/>
        </w:rPr>
      </w:pPr>
      <w:r>
        <w:rPr>
          <w:rFonts w:ascii="Times New Roman" w:hAnsi="Times New Roman" w:cs="Times New Roman"/>
          <w:sz w:val="24"/>
          <w:szCs w:val="24"/>
        </w:rPr>
        <w:tab/>
      </w:r>
      <w:r w:rsidR="00602ED8">
        <w:rPr>
          <w:rFonts w:ascii="Times New Roman" w:hAnsi="Times New Roman" w:cs="Times New Roman"/>
          <w:sz w:val="24"/>
          <w:szCs w:val="24"/>
        </w:rPr>
        <w:t xml:space="preserve">A novel approach is proposed </w:t>
      </w:r>
      <w:r w:rsidR="00EF15C5">
        <w:rPr>
          <w:rFonts w:ascii="Times New Roman" w:hAnsi="Times New Roman" w:cs="Times New Roman"/>
          <w:sz w:val="24"/>
          <w:szCs w:val="24"/>
        </w:rPr>
        <w:t xml:space="preserve">for determining </w:t>
      </w:r>
      <w:proofErr w:type="spellStart"/>
      <w:r w:rsidR="00EF15C5">
        <w:rPr>
          <w:rFonts w:ascii="Times New Roman" w:hAnsi="Times New Roman" w:cs="Times New Roman"/>
          <w:sz w:val="24"/>
          <w:szCs w:val="24"/>
        </w:rPr>
        <w:t>exciton</w:t>
      </w:r>
      <w:proofErr w:type="spellEnd"/>
      <w:r w:rsidR="00EF15C5">
        <w:rPr>
          <w:rFonts w:ascii="Times New Roman" w:hAnsi="Times New Roman" w:cs="Times New Roman"/>
          <w:sz w:val="24"/>
          <w:szCs w:val="24"/>
        </w:rPr>
        <w:t xml:space="preserve"> transport parameters in organic semiconductors. </w:t>
      </w:r>
      <w:proofErr w:type="spellStart"/>
      <w:r w:rsidR="00762EC2">
        <w:rPr>
          <w:rFonts w:ascii="Times New Roman" w:hAnsi="Times New Roman" w:cs="Times New Roman"/>
          <w:sz w:val="24"/>
          <w:szCs w:val="24"/>
        </w:rPr>
        <w:t>Exciton</w:t>
      </w:r>
      <w:proofErr w:type="spellEnd"/>
      <w:r w:rsidR="00762EC2">
        <w:rPr>
          <w:rFonts w:ascii="Times New Roman" w:hAnsi="Times New Roman" w:cs="Times New Roman"/>
          <w:sz w:val="24"/>
          <w:szCs w:val="24"/>
        </w:rPr>
        <w:t xml:space="preserve"> dynamics of </w:t>
      </w:r>
      <w:r>
        <w:rPr>
          <w:rFonts w:ascii="Times New Roman" w:hAnsi="Times New Roman" w:cs="Times New Roman"/>
          <w:sz w:val="24"/>
          <w:szCs w:val="24"/>
        </w:rPr>
        <w:t xml:space="preserve">PFBT nanoparticles </w:t>
      </w:r>
      <w:r w:rsidR="00762EC2">
        <w:rPr>
          <w:rFonts w:ascii="Times New Roman" w:hAnsi="Times New Roman" w:cs="Times New Roman"/>
          <w:sz w:val="24"/>
          <w:szCs w:val="24"/>
        </w:rPr>
        <w:t xml:space="preserve">doped with dyes </w:t>
      </w:r>
      <w:r>
        <w:rPr>
          <w:rFonts w:ascii="Times New Roman" w:hAnsi="Times New Roman" w:cs="Times New Roman"/>
          <w:sz w:val="24"/>
          <w:szCs w:val="24"/>
        </w:rPr>
        <w:t xml:space="preserve">were investigated by time-resolved fluorescence spectroscopy. Highly efficient energy transfer </w:t>
      </w:r>
      <w:r w:rsidR="009A42AF">
        <w:rPr>
          <w:rFonts w:ascii="Times New Roman" w:hAnsi="Times New Roman" w:cs="Times New Roman"/>
          <w:sz w:val="24"/>
          <w:szCs w:val="24"/>
        </w:rPr>
        <w:t xml:space="preserve">to the dye </w:t>
      </w:r>
      <w:r>
        <w:rPr>
          <w:rFonts w:ascii="Times New Roman" w:hAnsi="Times New Roman" w:cs="Times New Roman"/>
          <w:sz w:val="24"/>
          <w:szCs w:val="24"/>
        </w:rPr>
        <w:t>at low do</w:t>
      </w:r>
      <w:r w:rsidR="009A42AF">
        <w:rPr>
          <w:rFonts w:ascii="Times New Roman" w:hAnsi="Times New Roman" w:cs="Times New Roman"/>
          <w:sz w:val="24"/>
          <w:szCs w:val="24"/>
        </w:rPr>
        <w:t>ping levels</w:t>
      </w:r>
      <w:r w:rsidR="00762EC2">
        <w:rPr>
          <w:rFonts w:ascii="Times New Roman" w:hAnsi="Times New Roman" w:cs="Times New Roman"/>
          <w:sz w:val="24"/>
          <w:szCs w:val="24"/>
        </w:rPr>
        <w:t xml:space="preserve"> is observed</w:t>
      </w:r>
      <w:r w:rsidR="001E5313">
        <w:rPr>
          <w:rFonts w:ascii="Times New Roman" w:hAnsi="Times New Roman" w:cs="Times New Roman"/>
          <w:sz w:val="24"/>
          <w:szCs w:val="24"/>
        </w:rPr>
        <w:t xml:space="preserve"> in</w:t>
      </w:r>
      <w:r>
        <w:rPr>
          <w:rFonts w:ascii="Times New Roman" w:hAnsi="Times New Roman" w:cs="Times New Roman"/>
          <w:sz w:val="24"/>
          <w:szCs w:val="24"/>
        </w:rPr>
        <w:t xml:space="preserve"> the </w:t>
      </w:r>
      <w:r w:rsidR="00762EC2">
        <w:rPr>
          <w:rFonts w:ascii="Times New Roman" w:hAnsi="Times New Roman" w:cs="Times New Roman"/>
          <w:sz w:val="24"/>
          <w:szCs w:val="24"/>
        </w:rPr>
        <w:t xml:space="preserve">fluorescence </w:t>
      </w:r>
      <w:r>
        <w:rPr>
          <w:rFonts w:ascii="Times New Roman" w:hAnsi="Times New Roman" w:cs="Times New Roman"/>
          <w:sz w:val="24"/>
          <w:szCs w:val="24"/>
        </w:rPr>
        <w:t xml:space="preserve">spectra and </w:t>
      </w:r>
      <w:r w:rsidR="00B442C6">
        <w:rPr>
          <w:rFonts w:ascii="Times New Roman" w:hAnsi="Times New Roman" w:cs="Times New Roman"/>
          <w:sz w:val="24"/>
          <w:szCs w:val="24"/>
        </w:rPr>
        <w:t>excited state kinetics</w:t>
      </w:r>
      <w:r w:rsidR="006F3955">
        <w:rPr>
          <w:rFonts w:ascii="Times New Roman" w:hAnsi="Times New Roman" w:cs="Times New Roman"/>
          <w:sz w:val="24"/>
          <w:szCs w:val="24"/>
        </w:rPr>
        <w:t xml:space="preserve">. </w:t>
      </w:r>
      <w:proofErr w:type="spellStart"/>
      <w:r w:rsidR="006F3955">
        <w:rPr>
          <w:rFonts w:ascii="Times New Roman" w:hAnsi="Times New Roman" w:cs="Times New Roman"/>
          <w:sz w:val="24"/>
          <w:szCs w:val="24"/>
        </w:rPr>
        <w:t>Exciton</w:t>
      </w:r>
      <w:proofErr w:type="spellEnd"/>
      <w:r w:rsidR="006F3955">
        <w:rPr>
          <w:rFonts w:ascii="Times New Roman" w:hAnsi="Times New Roman" w:cs="Times New Roman"/>
          <w:sz w:val="24"/>
          <w:szCs w:val="24"/>
        </w:rPr>
        <w:t xml:space="preserve"> transport parameters were obtained by </w:t>
      </w:r>
      <w:r w:rsidR="00444AAB">
        <w:rPr>
          <w:rFonts w:ascii="Times New Roman" w:hAnsi="Times New Roman" w:cs="Times New Roman"/>
          <w:sz w:val="24"/>
          <w:szCs w:val="24"/>
        </w:rPr>
        <w:t>fitting to</w:t>
      </w:r>
      <w:r>
        <w:rPr>
          <w:rFonts w:ascii="Times New Roman" w:hAnsi="Times New Roman" w:cs="Times New Roman"/>
          <w:sz w:val="24"/>
          <w:szCs w:val="24"/>
        </w:rPr>
        <w:t xml:space="preserve"> a </w:t>
      </w:r>
      <w:r w:rsidR="00444AAB">
        <w:rPr>
          <w:rFonts w:ascii="Times New Roman" w:hAnsi="Times New Roman" w:cs="Times New Roman"/>
          <w:sz w:val="24"/>
          <w:szCs w:val="24"/>
        </w:rPr>
        <w:t xml:space="preserve">model that included the effects of </w:t>
      </w:r>
      <w:r w:rsidR="003A43E9">
        <w:rPr>
          <w:rFonts w:ascii="Times New Roman" w:hAnsi="Times New Roman" w:cs="Times New Roman"/>
          <w:sz w:val="24"/>
          <w:szCs w:val="24"/>
        </w:rPr>
        <w:t xml:space="preserve">nanoparticle size, </w:t>
      </w:r>
      <w:proofErr w:type="spellStart"/>
      <w:r w:rsidR="00444AAB">
        <w:rPr>
          <w:rFonts w:ascii="Times New Roman" w:hAnsi="Times New Roman" w:cs="Times New Roman"/>
          <w:sz w:val="24"/>
          <w:szCs w:val="24"/>
        </w:rPr>
        <w:t>exciton</w:t>
      </w:r>
      <w:proofErr w:type="spellEnd"/>
      <w:r w:rsidR="00444AAB">
        <w:rPr>
          <w:rFonts w:ascii="Times New Roman" w:hAnsi="Times New Roman" w:cs="Times New Roman"/>
          <w:sz w:val="24"/>
          <w:szCs w:val="24"/>
        </w:rPr>
        <w:t xml:space="preserve"> diffusion, </w:t>
      </w:r>
      <w:r w:rsidR="003A43E9">
        <w:rPr>
          <w:rFonts w:ascii="Times New Roman" w:hAnsi="Times New Roman" w:cs="Times New Roman"/>
          <w:sz w:val="24"/>
          <w:szCs w:val="24"/>
        </w:rPr>
        <w:t xml:space="preserve">and </w:t>
      </w:r>
      <w:r>
        <w:rPr>
          <w:rFonts w:ascii="Times New Roman" w:hAnsi="Times New Roman" w:cs="Times New Roman"/>
          <w:sz w:val="24"/>
          <w:szCs w:val="24"/>
        </w:rPr>
        <w:t>energy</w:t>
      </w:r>
      <w:r w:rsidR="00E562E9">
        <w:rPr>
          <w:rFonts w:ascii="Times New Roman" w:hAnsi="Times New Roman" w:cs="Times New Roman"/>
          <w:sz w:val="24"/>
          <w:szCs w:val="24"/>
        </w:rPr>
        <w:t xml:space="preserve"> transfer</w:t>
      </w:r>
      <w:r w:rsidR="00CB4C39">
        <w:rPr>
          <w:rFonts w:ascii="Times New Roman" w:hAnsi="Times New Roman" w:cs="Times New Roman"/>
          <w:sz w:val="24"/>
          <w:szCs w:val="24"/>
        </w:rPr>
        <w:t xml:space="preserve">. The results indicate substantial quenching by </w:t>
      </w:r>
      <w:r w:rsidR="00646514">
        <w:rPr>
          <w:rFonts w:ascii="Times New Roman" w:hAnsi="Times New Roman" w:cs="Times New Roman"/>
          <w:sz w:val="24"/>
          <w:szCs w:val="24"/>
        </w:rPr>
        <w:t xml:space="preserve">intrinsic </w:t>
      </w:r>
      <w:r w:rsidR="00CB4C39">
        <w:rPr>
          <w:rFonts w:ascii="Times New Roman" w:hAnsi="Times New Roman" w:cs="Times New Roman"/>
          <w:sz w:val="24"/>
          <w:szCs w:val="24"/>
        </w:rPr>
        <w:t>defects</w:t>
      </w:r>
      <w:r w:rsidR="00EA50F7">
        <w:rPr>
          <w:rFonts w:ascii="Times New Roman" w:hAnsi="Times New Roman" w:cs="Times New Roman"/>
          <w:sz w:val="24"/>
          <w:szCs w:val="24"/>
        </w:rPr>
        <w:t xml:space="preserve">, owing in part to </w:t>
      </w:r>
      <w:proofErr w:type="spellStart"/>
      <w:r w:rsidR="00EA50F7">
        <w:rPr>
          <w:rFonts w:ascii="Times New Roman" w:hAnsi="Times New Roman" w:cs="Times New Roman"/>
          <w:sz w:val="24"/>
          <w:szCs w:val="24"/>
        </w:rPr>
        <w:t>exciton</w:t>
      </w:r>
      <w:proofErr w:type="spellEnd"/>
      <w:r w:rsidR="00EA50F7">
        <w:rPr>
          <w:rFonts w:ascii="Times New Roman" w:hAnsi="Times New Roman" w:cs="Times New Roman"/>
          <w:sz w:val="24"/>
          <w:szCs w:val="24"/>
        </w:rPr>
        <w:t xml:space="preserve"> diffusion, which can increase the</w:t>
      </w:r>
      <w:r w:rsidR="004A5D65">
        <w:rPr>
          <w:rFonts w:ascii="Times New Roman" w:hAnsi="Times New Roman" w:cs="Times New Roman"/>
          <w:sz w:val="24"/>
          <w:szCs w:val="24"/>
        </w:rPr>
        <w:t xml:space="preserve"> effective quenching</w:t>
      </w:r>
      <w:r w:rsidR="00806712">
        <w:rPr>
          <w:rFonts w:ascii="Times New Roman" w:hAnsi="Times New Roman" w:cs="Times New Roman"/>
          <w:sz w:val="24"/>
          <w:szCs w:val="24"/>
        </w:rPr>
        <w:t xml:space="preserve"> volume</w:t>
      </w:r>
      <w:r w:rsidR="004A5D65">
        <w:rPr>
          <w:rFonts w:ascii="Times New Roman" w:hAnsi="Times New Roman" w:cs="Times New Roman"/>
          <w:sz w:val="24"/>
          <w:szCs w:val="24"/>
        </w:rPr>
        <w:t>.</w:t>
      </w:r>
      <w:r>
        <w:rPr>
          <w:rFonts w:ascii="Times New Roman" w:hAnsi="Times New Roman" w:cs="Times New Roman"/>
          <w:sz w:val="24"/>
          <w:szCs w:val="24"/>
        </w:rPr>
        <w:t xml:space="preserve"> </w:t>
      </w:r>
      <w:r w:rsidR="00020028">
        <w:rPr>
          <w:rFonts w:ascii="Times New Roman" w:hAnsi="Times New Roman" w:cs="Times New Roman"/>
          <w:sz w:val="24"/>
          <w:szCs w:val="24"/>
        </w:rPr>
        <w:t>We estimated the amount of quenching by intrinsic defects, and included quenching by defects in our model,</w:t>
      </w:r>
      <w:r w:rsidR="00D91E6F">
        <w:rPr>
          <w:rFonts w:ascii="Times New Roman" w:hAnsi="Times New Roman" w:cs="Times New Roman"/>
          <w:sz w:val="24"/>
          <w:szCs w:val="24"/>
        </w:rPr>
        <w:t xml:space="preserve"> </w:t>
      </w:r>
      <w:r w:rsidR="007F017A">
        <w:rPr>
          <w:rFonts w:ascii="Times New Roman" w:hAnsi="Times New Roman" w:cs="Times New Roman"/>
          <w:sz w:val="24"/>
          <w:szCs w:val="24"/>
        </w:rPr>
        <w:t>yield</w:t>
      </w:r>
      <w:r w:rsidR="00D91E6F">
        <w:rPr>
          <w:rFonts w:ascii="Times New Roman" w:hAnsi="Times New Roman" w:cs="Times New Roman"/>
          <w:sz w:val="24"/>
          <w:szCs w:val="24"/>
        </w:rPr>
        <w:t>ing</w:t>
      </w:r>
      <w:r w:rsidR="007F017A">
        <w:rPr>
          <w:rFonts w:ascii="Times New Roman" w:hAnsi="Times New Roman" w:cs="Times New Roman"/>
          <w:sz w:val="24"/>
          <w:szCs w:val="24"/>
        </w:rPr>
        <w:t xml:space="preserve"> an </w:t>
      </w:r>
      <w:r w:rsidR="00D91E6F">
        <w:rPr>
          <w:rFonts w:ascii="Times New Roman" w:hAnsi="Times New Roman" w:cs="Times New Roman"/>
          <w:sz w:val="24"/>
          <w:szCs w:val="24"/>
        </w:rPr>
        <w:t xml:space="preserve">estimated </w:t>
      </w:r>
      <w:proofErr w:type="spellStart"/>
      <w:r w:rsidR="007F017A">
        <w:rPr>
          <w:rFonts w:ascii="Times New Roman" w:hAnsi="Times New Roman" w:cs="Times New Roman"/>
          <w:sz w:val="24"/>
          <w:szCs w:val="24"/>
        </w:rPr>
        <w:t>exciton</w:t>
      </w:r>
      <w:proofErr w:type="spellEnd"/>
      <w:r w:rsidR="007F017A">
        <w:rPr>
          <w:rFonts w:ascii="Times New Roman" w:hAnsi="Times New Roman" w:cs="Times New Roman"/>
          <w:sz w:val="24"/>
          <w:szCs w:val="24"/>
        </w:rPr>
        <w:t xml:space="preserve"> diffusion length of 12 nm </w:t>
      </w:r>
      <w:r w:rsidR="00806712">
        <w:rPr>
          <w:rFonts w:ascii="Times New Roman" w:hAnsi="Times New Roman" w:cs="Times New Roman"/>
          <w:sz w:val="24"/>
          <w:szCs w:val="24"/>
        </w:rPr>
        <w:t xml:space="preserve">and diffusion constant of </w:t>
      </w:r>
      <w:r w:rsidR="000F53FC">
        <w:rPr>
          <w:rFonts w:ascii="Times New Roman" w:hAnsi="Times New Roman" w:cs="Times New Roman"/>
          <w:sz w:val="24"/>
          <w:szCs w:val="24"/>
        </w:rPr>
        <w:t>8.0x10</w:t>
      </w:r>
      <w:r w:rsidR="000F53FC">
        <w:rPr>
          <w:rFonts w:ascii="Times New Roman" w:hAnsi="Times New Roman" w:cs="Times New Roman"/>
          <w:sz w:val="24"/>
          <w:szCs w:val="24"/>
          <w:vertAlign w:val="superscript"/>
        </w:rPr>
        <w:t>-9</w:t>
      </w:r>
      <w:r w:rsidR="00806712">
        <w:rPr>
          <w:rFonts w:ascii="Times New Roman" w:hAnsi="Times New Roman" w:cs="Times New Roman"/>
          <w:sz w:val="24"/>
          <w:szCs w:val="24"/>
        </w:rPr>
        <w:t xml:space="preserve"> </w:t>
      </w:r>
      <w:r w:rsidR="005D72B0">
        <w:rPr>
          <w:rFonts w:ascii="Times New Roman" w:hAnsi="Times New Roman" w:cs="Times New Roman"/>
          <w:sz w:val="24"/>
          <w:szCs w:val="24"/>
        </w:rPr>
        <w:t>m</w:t>
      </w:r>
      <w:r w:rsidR="000F53FC">
        <w:rPr>
          <w:rFonts w:ascii="Times New Roman" w:hAnsi="Times New Roman" w:cs="Times New Roman"/>
          <w:sz w:val="24"/>
          <w:szCs w:val="24"/>
          <w:vertAlign w:val="superscript"/>
        </w:rPr>
        <w:t>2</w:t>
      </w:r>
      <w:r w:rsidR="00A5065B">
        <w:rPr>
          <w:rFonts w:ascii="Times New Roman" w:hAnsi="Times New Roman" w:cs="Times New Roman"/>
          <w:sz w:val="24"/>
          <w:szCs w:val="24"/>
        </w:rPr>
        <w:t xml:space="preserve"> </w:t>
      </w:r>
      <w:r w:rsidR="005D72B0">
        <w:rPr>
          <w:rFonts w:ascii="Times New Roman" w:hAnsi="Times New Roman" w:cs="Times New Roman"/>
          <w:sz w:val="24"/>
          <w:szCs w:val="24"/>
        </w:rPr>
        <w:t>s</w:t>
      </w:r>
      <w:r w:rsidR="00A5065B">
        <w:rPr>
          <w:rFonts w:ascii="Times New Roman" w:hAnsi="Times New Roman" w:cs="Times New Roman"/>
          <w:sz w:val="24"/>
          <w:szCs w:val="24"/>
          <w:vertAlign w:val="superscript"/>
        </w:rPr>
        <w:t>-1</w:t>
      </w:r>
      <w:r w:rsidR="005D72B0">
        <w:rPr>
          <w:rFonts w:ascii="Times New Roman" w:hAnsi="Times New Roman" w:cs="Times New Roman"/>
          <w:sz w:val="24"/>
          <w:szCs w:val="24"/>
        </w:rPr>
        <w:t xml:space="preserve"> </w:t>
      </w:r>
      <w:r w:rsidR="007F017A">
        <w:rPr>
          <w:rFonts w:ascii="Times New Roman" w:hAnsi="Times New Roman" w:cs="Times New Roman"/>
          <w:sz w:val="24"/>
          <w:szCs w:val="24"/>
        </w:rPr>
        <w:t xml:space="preserve">for </w:t>
      </w:r>
      <w:r w:rsidR="00806712">
        <w:rPr>
          <w:rFonts w:ascii="Times New Roman" w:hAnsi="Times New Roman" w:cs="Times New Roman"/>
          <w:sz w:val="24"/>
          <w:szCs w:val="24"/>
        </w:rPr>
        <w:t xml:space="preserve">nanoparticles of </w:t>
      </w:r>
      <w:r w:rsidR="007F017A">
        <w:rPr>
          <w:rFonts w:ascii="Times New Roman" w:hAnsi="Times New Roman" w:cs="Times New Roman"/>
          <w:sz w:val="24"/>
          <w:szCs w:val="24"/>
        </w:rPr>
        <w:t>PFBT.</w:t>
      </w:r>
    </w:p>
    <w:p w14:paraId="7083D43F" w14:textId="77777777" w:rsidR="00AA3143" w:rsidRDefault="00AA3143" w:rsidP="00232FF0">
      <w:pPr>
        <w:pStyle w:val="NoSpacing"/>
        <w:jc w:val="both"/>
        <w:rPr>
          <w:rFonts w:ascii="Times New Roman" w:hAnsi="Times New Roman" w:cs="Times New Roman"/>
          <w:b/>
          <w:sz w:val="24"/>
          <w:szCs w:val="24"/>
        </w:rPr>
      </w:pPr>
    </w:p>
    <w:p w14:paraId="0C726E33" w14:textId="77777777" w:rsidR="00AA3143" w:rsidRDefault="00AA3143" w:rsidP="00232FF0">
      <w:pPr>
        <w:pStyle w:val="NoSpacing"/>
        <w:jc w:val="both"/>
        <w:rPr>
          <w:rFonts w:ascii="Times New Roman" w:hAnsi="Times New Roman" w:cs="Times New Roman"/>
          <w:b/>
          <w:sz w:val="24"/>
          <w:szCs w:val="24"/>
        </w:rPr>
      </w:pPr>
    </w:p>
    <w:p w14:paraId="1CFA5101" w14:textId="77777777" w:rsidR="00AA3143" w:rsidRDefault="00AA3143" w:rsidP="00232FF0">
      <w:pPr>
        <w:pStyle w:val="NoSpacing"/>
        <w:jc w:val="both"/>
        <w:rPr>
          <w:rFonts w:ascii="Times New Roman" w:hAnsi="Times New Roman" w:cs="Times New Roman"/>
          <w:b/>
          <w:sz w:val="24"/>
          <w:szCs w:val="24"/>
        </w:rPr>
      </w:pPr>
    </w:p>
    <w:p w14:paraId="4A0248DD" w14:textId="77777777" w:rsidR="00AA3143" w:rsidRDefault="00AA3143" w:rsidP="00232FF0">
      <w:pPr>
        <w:pStyle w:val="NoSpacing"/>
        <w:jc w:val="both"/>
        <w:rPr>
          <w:rFonts w:ascii="Times New Roman" w:hAnsi="Times New Roman" w:cs="Times New Roman"/>
          <w:b/>
          <w:sz w:val="24"/>
          <w:szCs w:val="24"/>
        </w:rPr>
      </w:pPr>
    </w:p>
    <w:p w14:paraId="54B21449" w14:textId="77777777" w:rsidR="00AA3143" w:rsidRDefault="00AA3143" w:rsidP="00232FF0">
      <w:pPr>
        <w:pStyle w:val="NoSpacing"/>
        <w:jc w:val="both"/>
        <w:rPr>
          <w:rFonts w:ascii="Times New Roman" w:hAnsi="Times New Roman" w:cs="Times New Roman"/>
          <w:b/>
          <w:sz w:val="24"/>
          <w:szCs w:val="24"/>
        </w:rPr>
      </w:pPr>
    </w:p>
    <w:p w14:paraId="4EC111BB" w14:textId="77777777" w:rsidR="00AA3143" w:rsidRDefault="00AA3143" w:rsidP="00232FF0">
      <w:pPr>
        <w:pStyle w:val="NoSpacing"/>
        <w:jc w:val="both"/>
        <w:rPr>
          <w:rFonts w:ascii="Times New Roman" w:hAnsi="Times New Roman" w:cs="Times New Roman"/>
          <w:b/>
          <w:sz w:val="24"/>
          <w:szCs w:val="24"/>
        </w:rPr>
      </w:pPr>
    </w:p>
    <w:p w14:paraId="5FD20B46" w14:textId="77777777" w:rsidR="00AA3143" w:rsidRDefault="00AA3143" w:rsidP="00232FF0">
      <w:pPr>
        <w:pStyle w:val="NoSpacing"/>
        <w:jc w:val="both"/>
        <w:rPr>
          <w:rFonts w:ascii="Times New Roman" w:hAnsi="Times New Roman" w:cs="Times New Roman"/>
          <w:b/>
          <w:sz w:val="24"/>
          <w:szCs w:val="24"/>
        </w:rPr>
      </w:pPr>
    </w:p>
    <w:p w14:paraId="18075C31" w14:textId="77777777" w:rsidR="00AA3143" w:rsidRDefault="00AA3143" w:rsidP="00232FF0">
      <w:pPr>
        <w:pStyle w:val="NoSpacing"/>
        <w:jc w:val="both"/>
        <w:rPr>
          <w:rFonts w:ascii="Times New Roman" w:hAnsi="Times New Roman" w:cs="Times New Roman"/>
          <w:b/>
          <w:sz w:val="24"/>
          <w:szCs w:val="24"/>
        </w:rPr>
      </w:pPr>
    </w:p>
    <w:p w14:paraId="6D687C85" w14:textId="77777777" w:rsidR="00AA3143" w:rsidRDefault="00AA3143" w:rsidP="00232FF0">
      <w:pPr>
        <w:pStyle w:val="NoSpacing"/>
        <w:jc w:val="both"/>
        <w:rPr>
          <w:rFonts w:ascii="Times New Roman" w:hAnsi="Times New Roman" w:cs="Times New Roman"/>
          <w:b/>
          <w:sz w:val="24"/>
          <w:szCs w:val="24"/>
        </w:rPr>
      </w:pPr>
    </w:p>
    <w:p w14:paraId="5C7DE769" w14:textId="77777777" w:rsidR="00AA3143" w:rsidRDefault="00AA3143" w:rsidP="00232FF0">
      <w:pPr>
        <w:pStyle w:val="NoSpacing"/>
        <w:jc w:val="both"/>
        <w:rPr>
          <w:rFonts w:ascii="Times New Roman" w:hAnsi="Times New Roman" w:cs="Times New Roman"/>
          <w:b/>
          <w:sz w:val="24"/>
          <w:szCs w:val="24"/>
        </w:rPr>
      </w:pPr>
    </w:p>
    <w:p w14:paraId="652392F7" w14:textId="77777777" w:rsidR="00AA3143" w:rsidRDefault="00AA3143" w:rsidP="00232FF0">
      <w:pPr>
        <w:pStyle w:val="NoSpacing"/>
        <w:jc w:val="both"/>
        <w:rPr>
          <w:rFonts w:ascii="Times New Roman" w:hAnsi="Times New Roman" w:cs="Times New Roman"/>
          <w:b/>
          <w:sz w:val="24"/>
          <w:szCs w:val="24"/>
        </w:rPr>
      </w:pPr>
    </w:p>
    <w:p w14:paraId="20C9F62F" w14:textId="77777777" w:rsidR="00AA3143" w:rsidRDefault="00AA3143" w:rsidP="00232FF0">
      <w:pPr>
        <w:pStyle w:val="NoSpacing"/>
        <w:jc w:val="both"/>
        <w:rPr>
          <w:rFonts w:ascii="Times New Roman" w:hAnsi="Times New Roman" w:cs="Times New Roman"/>
          <w:b/>
          <w:sz w:val="24"/>
          <w:szCs w:val="24"/>
        </w:rPr>
      </w:pPr>
    </w:p>
    <w:p w14:paraId="7EF6247D" w14:textId="77777777" w:rsidR="00AA3143" w:rsidRDefault="00AA3143" w:rsidP="00232FF0">
      <w:pPr>
        <w:pStyle w:val="NoSpacing"/>
        <w:jc w:val="both"/>
        <w:rPr>
          <w:rFonts w:ascii="Times New Roman" w:hAnsi="Times New Roman" w:cs="Times New Roman"/>
          <w:b/>
          <w:sz w:val="24"/>
          <w:szCs w:val="24"/>
        </w:rPr>
      </w:pPr>
    </w:p>
    <w:p w14:paraId="43E2D130" w14:textId="77777777" w:rsidR="00AA3143" w:rsidRDefault="00AA3143" w:rsidP="00232FF0">
      <w:pPr>
        <w:pStyle w:val="NoSpacing"/>
        <w:jc w:val="both"/>
        <w:rPr>
          <w:rFonts w:ascii="Times New Roman" w:hAnsi="Times New Roman" w:cs="Times New Roman"/>
          <w:b/>
          <w:sz w:val="24"/>
          <w:szCs w:val="24"/>
        </w:rPr>
      </w:pPr>
    </w:p>
    <w:p w14:paraId="6F7FE8FD" w14:textId="77777777" w:rsidR="00AA3143" w:rsidRDefault="00AA3143" w:rsidP="00232FF0">
      <w:pPr>
        <w:pStyle w:val="NoSpacing"/>
        <w:jc w:val="both"/>
        <w:rPr>
          <w:rFonts w:ascii="Times New Roman" w:hAnsi="Times New Roman" w:cs="Times New Roman"/>
          <w:b/>
          <w:sz w:val="24"/>
          <w:szCs w:val="24"/>
        </w:rPr>
      </w:pPr>
    </w:p>
    <w:p w14:paraId="191A27DA" w14:textId="77777777" w:rsidR="00AA3143" w:rsidRDefault="00AA3143" w:rsidP="00232FF0">
      <w:pPr>
        <w:pStyle w:val="NoSpacing"/>
        <w:jc w:val="both"/>
        <w:rPr>
          <w:rFonts w:ascii="Times New Roman" w:hAnsi="Times New Roman" w:cs="Times New Roman"/>
          <w:b/>
          <w:sz w:val="24"/>
          <w:szCs w:val="24"/>
        </w:rPr>
      </w:pPr>
    </w:p>
    <w:p w14:paraId="1B7785ED" w14:textId="77777777" w:rsidR="00AA3143" w:rsidRDefault="00AA3143" w:rsidP="00232FF0">
      <w:pPr>
        <w:pStyle w:val="NoSpacing"/>
        <w:jc w:val="both"/>
        <w:rPr>
          <w:rFonts w:ascii="Times New Roman" w:hAnsi="Times New Roman" w:cs="Times New Roman"/>
          <w:b/>
          <w:sz w:val="24"/>
          <w:szCs w:val="24"/>
        </w:rPr>
      </w:pPr>
    </w:p>
    <w:p w14:paraId="5359A39F" w14:textId="77777777" w:rsidR="00AA3143" w:rsidRDefault="00AA3143" w:rsidP="00232FF0">
      <w:pPr>
        <w:pStyle w:val="NoSpacing"/>
        <w:jc w:val="both"/>
        <w:rPr>
          <w:rFonts w:ascii="Times New Roman" w:hAnsi="Times New Roman" w:cs="Times New Roman"/>
          <w:b/>
          <w:sz w:val="24"/>
          <w:szCs w:val="24"/>
        </w:rPr>
      </w:pPr>
    </w:p>
    <w:p w14:paraId="30E6F264" w14:textId="77777777" w:rsidR="00AA3143" w:rsidRDefault="00AA3143" w:rsidP="00232FF0">
      <w:pPr>
        <w:pStyle w:val="NoSpacing"/>
        <w:jc w:val="both"/>
        <w:rPr>
          <w:rFonts w:ascii="Times New Roman" w:hAnsi="Times New Roman" w:cs="Times New Roman"/>
          <w:b/>
          <w:sz w:val="24"/>
          <w:szCs w:val="24"/>
        </w:rPr>
      </w:pPr>
    </w:p>
    <w:p w14:paraId="26EDA1D3" w14:textId="77777777" w:rsidR="00AA3143" w:rsidRDefault="00AA3143" w:rsidP="00232FF0">
      <w:pPr>
        <w:pStyle w:val="NoSpacing"/>
        <w:jc w:val="both"/>
        <w:rPr>
          <w:rFonts w:ascii="Times New Roman" w:hAnsi="Times New Roman" w:cs="Times New Roman"/>
          <w:b/>
          <w:sz w:val="24"/>
          <w:szCs w:val="24"/>
        </w:rPr>
      </w:pPr>
    </w:p>
    <w:p w14:paraId="0565D7AC" w14:textId="77777777" w:rsidR="00AA3143" w:rsidRDefault="00AA3143" w:rsidP="00232FF0">
      <w:pPr>
        <w:pStyle w:val="NoSpacing"/>
        <w:jc w:val="both"/>
        <w:rPr>
          <w:rFonts w:ascii="Times New Roman" w:hAnsi="Times New Roman" w:cs="Times New Roman"/>
          <w:b/>
          <w:sz w:val="24"/>
          <w:szCs w:val="24"/>
        </w:rPr>
      </w:pPr>
    </w:p>
    <w:p w14:paraId="2F0FA7EB" w14:textId="77777777" w:rsidR="00AA3143" w:rsidRDefault="00AA3143" w:rsidP="00232FF0">
      <w:pPr>
        <w:pStyle w:val="NoSpacing"/>
        <w:jc w:val="both"/>
        <w:rPr>
          <w:rFonts w:ascii="Times New Roman" w:hAnsi="Times New Roman" w:cs="Times New Roman"/>
          <w:b/>
          <w:sz w:val="24"/>
          <w:szCs w:val="24"/>
        </w:rPr>
      </w:pPr>
    </w:p>
    <w:p w14:paraId="06A9B253" w14:textId="77777777" w:rsidR="00AA3143" w:rsidRDefault="00AA3143" w:rsidP="00232FF0">
      <w:pPr>
        <w:pStyle w:val="NoSpacing"/>
        <w:jc w:val="both"/>
        <w:rPr>
          <w:rFonts w:ascii="Times New Roman" w:hAnsi="Times New Roman" w:cs="Times New Roman"/>
          <w:b/>
          <w:sz w:val="24"/>
          <w:szCs w:val="24"/>
        </w:rPr>
      </w:pPr>
    </w:p>
    <w:p w14:paraId="372AC65C" w14:textId="77777777" w:rsidR="00AA3143" w:rsidRDefault="00AA3143" w:rsidP="00232FF0">
      <w:pPr>
        <w:pStyle w:val="NoSpacing"/>
        <w:jc w:val="both"/>
        <w:rPr>
          <w:rFonts w:ascii="Times New Roman" w:hAnsi="Times New Roman" w:cs="Times New Roman"/>
          <w:b/>
          <w:sz w:val="24"/>
          <w:szCs w:val="24"/>
        </w:rPr>
      </w:pPr>
    </w:p>
    <w:p w14:paraId="7F0897B4" w14:textId="77777777" w:rsidR="00AA3143" w:rsidRDefault="00AA3143" w:rsidP="00232FF0">
      <w:pPr>
        <w:pStyle w:val="NoSpacing"/>
        <w:jc w:val="both"/>
        <w:rPr>
          <w:rFonts w:ascii="Times New Roman" w:hAnsi="Times New Roman" w:cs="Times New Roman"/>
          <w:b/>
          <w:sz w:val="24"/>
          <w:szCs w:val="24"/>
        </w:rPr>
      </w:pPr>
    </w:p>
    <w:p w14:paraId="07B0BDE5" w14:textId="77777777" w:rsidR="00AA3143" w:rsidRDefault="00AA3143" w:rsidP="00232FF0">
      <w:pPr>
        <w:pStyle w:val="NoSpacing"/>
        <w:jc w:val="both"/>
        <w:rPr>
          <w:rFonts w:ascii="Times New Roman" w:hAnsi="Times New Roman" w:cs="Times New Roman"/>
          <w:b/>
          <w:sz w:val="24"/>
          <w:szCs w:val="24"/>
        </w:rPr>
      </w:pPr>
    </w:p>
    <w:p w14:paraId="2271A414" w14:textId="77777777" w:rsidR="00AA3143" w:rsidRDefault="00AA3143" w:rsidP="00232FF0">
      <w:pPr>
        <w:pStyle w:val="NoSpacing"/>
        <w:jc w:val="both"/>
        <w:rPr>
          <w:rFonts w:ascii="Times New Roman" w:hAnsi="Times New Roman" w:cs="Times New Roman"/>
          <w:b/>
          <w:sz w:val="24"/>
          <w:szCs w:val="24"/>
        </w:rPr>
      </w:pPr>
    </w:p>
    <w:p w14:paraId="7CB05B58" w14:textId="77777777" w:rsidR="00AA3143" w:rsidRDefault="00AA3143" w:rsidP="00232FF0">
      <w:pPr>
        <w:pStyle w:val="NoSpacing"/>
        <w:jc w:val="both"/>
        <w:rPr>
          <w:rFonts w:ascii="Times New Roman" w:hAnsi="Times New Roman" w:cs="Times New Roman"/>
          <w:b/>
          <w:sz w:val="24"/>
          <w:szCs w:val="24"/>
        </w:rPr>
      </w:pPr>
    </w:p>
    <w:p w14:paraId="14AD3522" w14:textId="77777777" w:rsidR="00AA3143" w:rsidRDefault="00AA3143" w:rsidP="00232FF0">
      <w:pPr>
        <w:pStyle w:val="NoSpacing"/>
        <w:jc w:val="both"/>
        <w:rPr>
          <w:rFonts w:ascii="Times New Roman" w:hAnsi="Times New Roman" w:cs="Times New Roman"/>
          <w:b/>
          <w:sz w:val="24"/>
          <w:szCs w:val="24"/>
        </w:rPr>
      </w:pPr>
    </w:p>
    <w:p w14:paraId="53DC1E0F" w14:textId="77777777" w:rsidR="00AA3143" w:rsidRDefault="00AA3143" w:rsidP="00232FF0">
      <w:pPr>
        <w:pStyle w:val="NoSpacing"/>
        <w:jc w:val="both"/>
        <w:rPr>
          <w:rFonts w:ascii="Times New Roman" w:hAnsi="Times New Roman" w:cs="Times New Roman"/>
          <w:b/>
          <w:sz w:val="24"/>
          <w:szCs w:val="24"/>
        </w:rPr>
      </w:pPr>
    </w:p>
    <w:p w14:paraId="3E7A14F1" w14:textId="77777777" w:rsidR="00AA3143" w:rsidRDefault="00AA3143" w:rsidP="00232FF0">
      <w:pPr>
        <w:pStyle w:val="NoSpacing"/>
        <w:jc w:val="both"/>
        <w:rPr>
          <w:rFonts w:ascii="Times New Roman" w:hAnsi="Times New Roman" w:cs="Times New Roman"/>
          <w:b/>
          <w:sz w:val="24"/>
          <w:szCs w:val="24"/>
        </w:rPr>
      </w:pPr>
    </w:p>
    <w:p w14:paraId="6C82462D" w14:textId="77777777" w:rsidR="00AA3143" w:rsidRDefault="00AA3143" w:rsidP="00232FF0">
      <w:pPr>
        <w:pStyle w:val="NoSpacing"/>
        <w:jc w:val="both"/>
        <w:rPr>
          <w:rFonts w:ascii="Times New Roman" w:hAnsi="Times New Roman" w:cs="Times New Roman"/>
          <w:b/>
          <w:sz w:val="24"/>
          <w:szCs w:val="24"/>
        </w:rPr>
      </w:pPr>
    </w:p>
    <w:p w14:paraId="5CCB2A60" w14:textId="77777777" w:rsidR="00AA3143" w:rsidRDefault="00AA3143" w:rsidP="00232FF0">
      <w:pPr>
        <w:pStyle w:val="NoSpacing"/>
        <w:jc w:val="both"/>
        <w:rPr>
          <w:rFonts w:ascii="Times New Roman" w:hAnsi="Times New Roman" w:cs="Times New Roman"/>
          <w:b/>
          <w:sz w:val="24"/>
          <w:szCs w:val="24"/>
        </w:rPr>
      </w:pPr>
    </w:p>
    <w:p w14:paraId="792592A4" w14:textId="77777777" w:rsidR="00AA3143" w:rsidRDefault="00AA3143" w:rsidP="00232FF0">
      <w:pPr>
        <w:pStyle w:val="NoSpacing"/>
        <w:jc w:val="both"/>
        <w:rPr>
          <w:rFonts w:ascii="Times New Roman" w:hAnsi="Times New Roman" w:cs="Times New Roman"/>
          <w:b/>
          <w:sz w:val="24"/>
          <w:szCs w:val="24"/>
        </w:rPr>
      </w:pPr>
    </w:p>
    <w:p w14:paraId="5F9CBBA1" w14:textId="06296765" w:rsidR="00232FF0" w:rsidRDefault="00232FF0" w:rsidP="00232FF0">
      <w:pPr>
        <w:pStyle w:val="NoSpacing"/>
        <w:jc w:val="both"/>
        <w:rPr>
          <w:rFonts w:ascii="Times New Roman" w:hAnsi="Times New Roman" w:cs="Times New Roman"/>
          <w:b/>
          <w:sz w:val="24"/>
          <w:szCs w:val="24"/>
        </w:rPr>
      </w:pPr>
      <w:r w:rsidRPr="00232FF0">
        <w:rPr>
          <w:rFonts w:ascii="Times New Roman" w:hAnsi="Times New Roman" w:cs="Times New Roman"/>
          <w:b/>
          <w:sz w:val="24"/>
          <w:szCs w:val="24"/>
        </w:rPr>
        <w:lastRenderedPageBreak/>
        <w:t>I</w:t>
      </w:r>
      <w:r w:rsidR="0017041F">
        <w:rPr>
          <w:rFonts w:ascii="Times New Roman" w:hAnsi="Times New Roman" w:cs="Times New Roman"/>
          <w:b/>
          <w:sz w:val="24"/>
          <w:szCs w:val="24"/>
        </w:rPr>
        <w:t>NTRODUCTION</w:t>
      </w:r>
    </w:p>
    <w:p w14:paraId="06304DE8" w14:textId="77777777" w:rsidR="0017041F" w:rsidRPr="00232FF0" w:rsidRDefault="0017041F" w:rsidP="00232FF0">
      <w:pPr>
        <w:pStyle w:val="NoSpacing"/>
        <w:jc w:val="both"/>
        <w:rPr>
          <w:rFonts w:ascii="Times New Roman" w:hAnsi="Times New Roman" w:cs="Times New Roman"/>
          <w:b/>
          <w:sz w:val="24"/>
          <w:szCs w:val="24"/>
        </w:rPr>
      </w:pPr>
    </w:p>
    <w:p w14:paraId="1AD6FE16" w14:textId="052221A9" w:rsidR="00603CAC" w:rsidRPr="00120187" w:rsidRDefault="00603CAC" w:rsidP="00603CAC">
      <w:pPr>
        <w:ind w:firstLine="720"/>
        <w:jc w:val="both"/>
      </w:pPr>
      <w:r w:rsidRPr="00120187">
        <w:t>In recent years, there has been a great deal of interest in conjugated polymers, largely due to their application as the active materials in flexible, low-cost, highly efficient photovoltaic</w:t>
      </w:r>
      <w:hyperlink w:anchor="_ENREF_1" w:tooltip="Dennler, 2005 #1031" w:history="1">
        <w:r w:rsidR="002F4B01">
          <w:fldChar w:fldCharType="begin"/>
        </w:r>
        <w:r w:rsidR="002F4B01">
          <w:instrText xml:space="preserve"> ADDIN EN.CITE &lt;EndNote&gt;&lt;Cite&gt;&lt;Author&gt;Dennler&lt;/Author&gt;&lt;Year&gt;2005&lt;/Year&gt;&lt;RecNum&gt;1031&lt;/RecNum&gt;&lt;DisplayText&gt;&lt;style face="superscript"&gt;1&lt;/style&gt;&lt;/DisplayText&gt;&lt;record&gt;&lt;rec-number&gt;1031&lt;/rec-number&gt;&lt;foreign-keys&gt;&lt;key app="EN" db-id="92td2f2aorv2tfe55a5vvddgadwe5vda5zez"&gt;1031&lt;/key&gt;&lt;/foreign-keys&gt;&lt;ref-type name="Journal Article"&gt;17&lt;/ref-type&gt;&lt;contributors&gt;&lt;authors&gt;&lt;author&gt;Dennler, G., and Sariciftci, N. S.&lt;/author&gt;&lt;/authors&gt;&lt;/contributors&gt;&lt;titles&gt;&lt;title&gt;&amp;quot;Flexible Conjugated Polymer-Based Plastic Solar Cells: From Basics to Applications.&amp;quot;&lt;/title&gt;&lt;secondary-title&gt;Proceedings of the IEEE&lt;/secondary-title&gt;&lt;/titles&gt;&lt;periodical&gt;&lt;full-title&gt;Proceedings of the Ieee&lt;/full-title&gt;&lt;abbr-1&gt;P Ieee&lt;/abbr-1&gt;&lt;/periodical&gt;&lt;pages&gt;1429&lt;/pages&gt;&lt;volume&gt;93&lt;/volume&gt;&lt;number&gt;8&lt;/number&gt;&lt;dates&gt;&lt;year&gt;2005&lt;/year&gt;&lt;/dates&gt;&lt;urls&gt;&lt;/urls&gt;&lt;/record&gt;&lt;/Cite&gt;&lt;/EndNote&gt;</w:instrText>
        </w:r>
        <w:r w:rsidR="002F4B01">
          <w:fldChar w:fldCharType="separate"/>
        </w:r>
        <w:r w:rsidR="002F4B01" w:rsidRPr="00355453">
          <w:rPr>
            <w:noProof/>
            <w:vertAlign w:val="superscript"/>
          </w:rPr>
          <w:t>1</w:t>
        </w:r>
        <w:r w:rsidR="002F4B01">
          <w:fldChar w:fldCharType="end"/>
        </w:r>
      </w:hyperlink>
      <w:r w:rsidRPr="00120187">
        <w:t xml:space="preserve"> and light-emitting devices.</w:t>
      </w:r>
      <w:hyperlink w:anchor="_ENREF_2" w:tooltip="Yim, 2008 #1032" w:history="1">
        <w:r w:rsidR="002F4B01">
          <w:fldChar w:fldCharType="begin"/>
        </w:r>
        <w:r w:rsidR="002F4B01">
          <w:instrText xml:space="preserve"> ADDIN EN.CITE &lt;EndNote&gt;&lt;Cite&gt;&lt;Author&gt;Yim&lt;/Author&gt;&lt;Year&gt;2008&lt;/Year&gt;&lt;RecNum&gt;1032&lt;/RecNum&gt;&lt;DisplayText&gt;&lt;style face="superscript"&gt;2&lt;/style&gt;&lt;/DisplayText&gt;&lt;record&gt;&lt;rec-number&gt;1032&lt;/rec-number&gt;&lt;foreign-keys&gt;&lt;key app="EN" db-id="92td2f2aorv2tfe55a5vvddgadwe5vda5zez"&gt;1032&lt;/key&gt;&lt;/foreign-keys&gt;&lt;ref-type name="Journal Article"&gt;17&lt;/ref-type&gt;&lt;contributors&gt;&lt;authors&gt;&lt;author&gt;Yim, K. H., Zheng, Z., Liang, Z., Friend, R. H., Huck, W. T. S., and Kim, J. S.&lt;/author&gt;&lt;/authors&gt;&lt;/contributors&gt;&lt;titles&gt;&lt;title&gt;&amp;quot;Efficient Conjugated-Polymer Optoelectronic Devices Fabricated by Thin-Film Transfer-Printing Technique.&amp;quot;&lt;/title&gt;&lt;secondary-title&gt;Advanced Functional Materials&lt;/secondary-title&gt;&lt;/titles&gt;&lt;periodical&gt;&lt;full-title&gt;Advanced Functional Materials&lt;/full-title&gt;&lt;abbr-1&gt;Adv Funct Mater&lt;/abbr-1&gt;&lt;/periodical&gt;&lt;pages&gt;1012&lt;/pages&gt;&lt;volume&gt;18&lt;/volume&gt;&lt;dates&gt;&lt;year&gt;2008&lt;/year&gt;&lt;/dates&gt;&lt;urls&gt;&lt;/urls&gt;&lt;/record&gt;&lt;/Cite&gt;&lt;/EndNote&gt;</w:instrText>
        </w:r>
        <w:r w:rsidR="002F4B01">
          <w:fldChar w:fldCharType="separate"/>
        </w:r>
        <w:r w:rsidR="002F4B01" w:rsidRPr="00355453">
          <w:rPr>
            <w:noProof/>
            <w:vertAlign w:val="superscript"/>
          </w:rPr>
          <w:t>2</w:t>
        </w:r>
        <w:r w:rsidR="002F4B01">
          <w:fldChar w:fldCharType="end"/>
        </w:r>
      </w:hyperlink>
      <w:r w:rsidR="00355453">
        <w:t xml:space="preserve"> </w:t>
      </w:r>
      <w:r>
        <w:t>C</w:t>
      </w:r>
      <w:r w:rsidRPr="00120187">
        <w:t>onjugated polymer nanoparticles (CPNs) are of interest for us</w:t>
      </w:r>
      <w:r>
        <w:t>e in biological imaging, given their</w:t>
      </w:r>
      <w:r w:rsidRPr="00120187">
        <w:t xml:space="preserve"> </w:t>
      </w:r>
      <w:r>
        <w:t>high fluorescence brightness, extraordinary two-photon fluorescence cross-sections,</w:t>
      </w:r>
      <w:r w:rsidRPr="00120187">
        <w:t xml:space="preserve"> </w:t>
      </w:r>
      <w:r>
        <w:t xml:space="preserve">and excellent </w:t>
      </w:r>
      <w:proofErr w:type="spellStart"/>
      <w:r>
        <w:t>photostability</w:t>
      </w:r>
      <w:proofErr w:type="spellEnd"/>
      <w:r w:rsidRPr="00120187">
        <w:t>.</w:t>
      </w:r>
      <w:hyperlink w:anchor="_ENREF_3" w:tooltip="Wu, 2007 #32" w:history="1">
        <w:r w:rsidR="002F4B0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2F4B01">
          <w:instrText xml:space="preserve"> ADDIN EN.CITE </w:instrText>
        </w:r>
        <w:r w:rsidR="002F4B01">
          <w:fldChar w:fldCharType="begin">
            <w:fldData xml:space="preserve">PEVuZE5vdGU+PENpdGU+PEF1dGhvcj5XdTwvQXV0aG9yPjxZZWFyPjIwMDc8L1llYXI+PFJlY051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</w:fldData>
          </w:fldChar>
        </w:r>
        <w:r w:rsidR="002F4B01">
          <w:instrText xml:space="preserve"> ADDIN EN.CITE.DATA </w:instrText>
        </w:r>
        <w:r w:rsidR="002F4B01">
          <w:fldChar w:fldCharType="end"/>
        </w:r>
        <w:r w:rsidR="002F4B01">
          <w:fldChar w:fldCharType="separate"/>
        </w:r>
        <w:r w:rsidR="002F4B01" w:rsidRPr="00626BD3">
          <w:rPr>
            <w:noProof/>
            <w:vertAlign w:val="superscript"/>
          </w:rPr>
          <w:t>3-9</w:t>
        </w:r>
        <w:r w:rsidR="002F4B01">
          <w:fldChar w:fldCharType="end"/>
        </w:r>
      </w:hyperlink>
      <w:hyperlink w:anchor="_ENREF_4" w:tooltip="Yu, 2009 #5" w:history="1"/>
      <w:hyperlink w:anchor="_ENREF_5" w:tooltip="Wu, 2009 #9" w:history="1"/>
      <w:hyperlink w:anchor="_ENREF_6" w:tooltip="Wu, 2008 #2" w:history="1"/>
      <w:hyperlink w:anchor="_ENREF_7" w:tooltip="Wu, 2010 #45" w:history="1"/>
      <w:hyperlink w:anchor="_ENREF_8" w:tooltip="Wu, 2013 #33" w:history="1"/>
      <w:r w:rsidRPr="00120187">
        <w:t xml:space="preserve"> </w:t>
      </w:r>
      <w:r>
        <w:t>It is increasingly clear that further development of applications requires additional understanding of the</w:t>
      </w:r>
      <w:r w:rsidRPr="00120187">
        <w:t xml:space="preserve"> </w:t>
      </w:r>
      <w:r>
        <w:t xml:space="preserve">complex </w:t>
      </w:r>
      <w:proofErr w:type="spellStart"/>
      <w:r w:rsidRPr="00120187">
        <w:t>photophysics</w:t>
      </w:r>
      <w:proofErr w:type="spellEnd"/>
      <w:r w:rsidRPr="00120187">
        <w:t xml:space="preserve"> </w:t>
      </w:r>
      <w:r>
        <w:t xml:space="preserve">and photochemistry </w:t>
      </w:r>
      <w:r w:rsidRPr="00120187">
        <w:t xml:space="preserve">of </w:t>
      </w:r>
      <w:r>
        <w:t>conjugated polymers,</w:t>
      </w:r>
      <w:r w:rsidR="00BF10A1">
        <w:t xml:space="preserve"> as well as their</w:t>
      </w:r>
      <w:r w:rsidRPr="00120187">
        <w:t xml:space="preserve"> dependen</w:t>
      </w:r>
      <w:r w:rsidR="003E0181">
        <w:t>ce on</w:t>
      </w:r>
      <w:r w:rsidRPr="00120187">
        <w:t xml:space="preserve"> polymer structure and processing conditions. In organic semiconductors, the principal neutral electronic excitation of inter</w:t>
      </w:r>
      <w:r w:rsidR="003E0181">
        <w:t>est is typically the</w:t>
      </w:r>
      <w:r w:rsidRPr="00120187">
        <w:t xml:space="preserve"> </w:t>
      </w:r>
      <w:proofErr w:type="spellStart"/>
      <w:r w:rsidRPr="00120187">
        <w:t>Frenkel</w:t>
      </w:r>
      <w:proofErr w:type="spellEnd"/>
      <w:r w:rsidRPr="00120187">
        <w:t xml:space="preserve">-type singlet </w:t>
      </w:r>
      <w:proofErr w:type="spellStart"/>
      <w:r w:rsidRPr="00120187">
        <w:t>exciton</w:t>
      </w:r>
      <w:proofErr w:type="spellEnd"/>
      <w:r>
        <w:t>.</w:t>
      </w:r>
      <w:hyperlink w:anchor="_ENREF_10" w:tooltip="Emelianova, 2010 #1035" w:history="1">
        <w:r w:rsidR="002F4B01">
          <w:fldChar w:fldCharType="begin"/>
        </w:r>
        <w:r w:rsidR="002F4B01">
          <w:instrText xml:space="preserve"> ADDIN EN.CITE &lt;EndNote&gt;&lt;Cite&gt;&lt;Author&gt;Emelianova&lt;/Author&gt;&lt;Year&gt;2010&lt;/Year&gt;&lt;RecNum&gt;1035&lt;/RecNum&gt;&lt;DisplayText&gt;&lt;style face="superscript"&gt;10&lt;/style&gt;&lt;/DisplayText&gt;&lt;record&gt;&lt;rec-number&gt;1035&lt;/rec-number&gt;&lt;foreign-keys&gt;&lt;key app="EN" db-id="92td2f2aorv2tfe55a5vvddgadwe5vda5zez"&gt;1035&lt;/key&gt;&lt;/foreign-keys&gt;&lt;ref-type name="Journal Article"&gt;17&lt;/ref-type&gt;&lt;contributors&gt;&lt;authors&gt;&lt;author&gt;Emelianova, E. V., Athanasopoulos, S., Silbey, R. J., and Beljonne, D.&lt;/author&gt;&lt;/authors&gt;&lt;/contributors&gt;&lt;titles&gt;&lt;title&gt;“2D Excitons as Primary Energy Carriers in Organic Crystals: The Case of Oligoacenes.”&lt;/title&gt;&lt;secondary-title&gt;Physical Review Letters&lt;/secondary-title&gt;&lt;/titles&gt;&lt;periodical&gt;&lt;full-title&gt;Physical Review Letters&lt;/full-title&gt;&lt;abbr-1&gt;Phys Rev Lett&lt;/abbr-1&gt;&lt;/periodical&gt;&lt;pages&gt;206405&lt;/pages&gt;&lt;volume&gt;104&lt;/volume&gt;&lt;dates&gt;&lt;year&gt;2010&lt;/year&gt;&lt;/dates&gt;&lt;urls&gt;&lt;/urls&gt;&lt;/record&gt;&lt;/Cite&gt;&lt;/EndNote&gt;</w:instrText>
        </w:r>
        <w:r w:rsidR="002F4B01">
          <w:fldChar w:fldCharType="separate"/>
        </w:r>
        <w:r w:rsidR="002F4B01" w:rsidRPr="00626BD3">
          <w:rPr>
            <w:noProof/>
            <w:vertAlign w:val="superscript"/>
          </w:rPr>
          <w:t>10</w:t>
        </w:r>
        <w:r w:rsidR="002F4B01">
          <w:fldChar w:fldCharType="end"/>
        </w:r>
      </w:hyperlink>
      <w:r w:rsidR="0067139B">
        <w:rPr>
          <w:vertAlign w:val="superscript"/>
        </w:rPr>
        <w:t>,</w:t>
      </w:r>
      <w:hyperlink w:anchor="_ENREF_11" w:tooltip="Kasha, 1965 #47" w:history="1">
        <w:r w:rsidR="002F4B01">
          <w:rPr>
            <w:vertAlign w:val="superscript"/>
          </w:rPr>
          <w:fldChar w:fldCharType="begin"/>
        </w:r>
        <w:r w:rsidR="002F4B01">
          <w:rPr>
            <w:vertAlign w:val="superscript"/>
          </w:rPr>
          <w:instrText xml:space="preserve"> ADDIN EN.CITE &lt;EndNote&gt;&lt;Cite&gt;&lt;Author&gt;Kasha&lt;/Author&gt;&lt;Year&gt;1965&lt;/Year&gt;&lt;RecNum&gt;47&lt;/RecNum&gt;&lt;DisplayText&gt;&lt;style face="superscript"&gt;11&lt;/style&gt;&lt;/DisplayText&gt;&lt;record&gt;&lt;rec-number&gt;47&lt;/rec-number&gt;&lt;foreign-keys&gt;&lt;key app="EN" db-id="92td2f2aorv2tfe55a5vvddgadwe5vda5zez"&gt;47&lt;/key&gt;&lt;/foreign-keys&gt;&lt;ref-type name="Journal Article"&gt;17&lt;/ref-type&gt;&lt;contributors&gt;&lt;authors&gt;&lt;author&gt;Kasha, M.&lt;/author&gt;&lt;author&gt;Rawls, H. R.&lt;/author&gt;&lt;author&gt;Ashraf El-Bayoumi, M.&lt;/author&gt;&lt;/authors&gt;&lt;/contributors&gt;&lt;titles&gt;&lt;title&gt;The exciton model in molecular spectroscopy&lt;/title&gt;&lt;secondary-title&gt;Pure and Applied Chemistry&lt;/secondary-title&gt;&lt;/titles&gt;&lt;periodical&gt;&lt;full-title&gt;Pure and Applied Chemistry&lt;/full-title&gt;&lt;/periodical&gt;&lt;pages&gt;371-392&lt;/pages&gt;&lt;volume&gt;11&lt;/volume&gt;&lt;number&gt;3-4&lt;/number&gt;&lt;dates&gt;&lt;year&gt;1965&lt;/year&gt;&lt;/dates&gt;&lt;urls&gt;&lt;/urls&gt;&lt;/record&gt;&lt;/Cite&gt;&lt;/EndNote&gt;</w:instrText>
        </w:r>
        <w:r w:rsidR="002F4B01">
          <w:rPr>
            <w:vertAlign w:val="superscript"/>
          </w:rPr>
          <w:fldChar w:fldCharType="separate"/>
        </w:r>
        <w:r w:rsidR="002F4B01">
          <w:rPr>
            <w:noProof/>
            <w:vertAlign w:val="superscript"/>
          </w:rPr>
          <w:t>11</w:t>
        </w:r>
        <w:r w:rsidR="002F4B01">
          <w:rPr>
            <w:vertAlign w:val="superscript"/>
          </w:rPr>
          <w:fldChar w:fldCharType="end"/>
        </w:r>
      </w:hyperlink>
      <w:r w:rsidR="00E55DB0">
        <w:t xml:space="preserve"> </w:t>
      </w:r>
      <w:r>
        <w:t>E</w:t>
      </w:r>
      <w:r w:rsidRPr="00120187">
        <w:t xml:space="preserve">nergy transfer between </w:t>
      </w:r>
      <w:proofErr w:type="spellStart"/>
      <w:r w:rsidRPr="00120187">
        <w:t>chromophores</w:t>
      </w:r>
      <w:proofErr w:type="spellEnd"/>
      <w:r w:rsidRPr="00120187">
        <w:t xml:space="preserve"> occurs via multiple processes, including incoherent, diffusion-like processes</w:t>
      </w:r>
      <w:r>
        <w:t>,</w:t>
      </w:r>
      <w:hyperlink w:anchor="_ENREF_12" w:tooltip="Lunt, 2009 #14" w:history="1">
        <w:r w:rsidR="002F4B0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2F4B01">
          <w:instrText xml:space="preserve"> ADDIN EN.CITE </w:instrText>
        </w:r>
        <w:r w:rsidR="002F4B01">
          <w:fldChar w:fldCharType="begin">
            <w:fldData xml:space="preserve">PEVuZE5vdGU+PENpdGU+PEF1dGhvcj5MdW50PC9BdXRob3I+PFllYXI+MjAwOTwvWWVhcj48UmVj
TnVtPjE0PC9SZWNOdW0+PERpc3BsYXlUZXh0PjxzdHlsZSBmYWNlPSJzdXBlcnNjcmlwdCI+MTIt
MTQ8L3N0eWxlPjwvRGlzcGxheVRleHQ+PHJlY29yZD48cmVjLW51bWJlcj4xNDwvcmVjLW51bWJl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dGU+PENpdGU+PEF1dGhvcj5HYW1taWxsPC9BdXRob3I+PFllYXI+MTk3NDwvWWVhcj48UmVjTnVt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</w:fldData>
          </w:fldChar>
        </w:r>
        <w:r w:rsidR="002F4B01">
          <w:instrText xml:space="preserve"> ADDIN EN.CITE.DATA </w:instrText>
        </w:r>
        <w:r w:rsidR="002F4B01">
          <w:fldChar w:fldCharType="end"/>
        </w:r>
        <w:r w:rsidR="002F4B01">
          <w:fldChar w:fldCharType="separate"/>
        </w:r>
        <w:r w:rsidR="002F4B01" w:rsidRPr="00D66808">
          <w:rPr>
            <w:noProof/>
            <w:vertAlign w:val="superscript"/>
          </w:rPr>
          <w:t>12-14</w:t>
        </w:r>
        <w:r w:rsidR="002F4B01">
          <w:fldChar w:fldCharType="end"/>
        </w:r>
      </w:hyperlink>
      <w:r w:rsidR="00D66808">
        <w:t xml:space="preserve"> </w:t>
      </w:r>
      <w:hyperlink w:anchor="_ENREF_13" w:tooltip="Gammill, 1974 #48" w:history="1"/>
      <w:hyperlink w:anchor="_ENREF_14" w:tooltip="Powell, 1969 #53" w:history="1"/>
      <w:r>
        <w:t xml:space="preserve"> and</w:t>
      </w:r>
      <w:r w:rsidRPr="00120187">
        <w:t xml:space="preserve"> in some cases, </w:t>
      </w:r>
      <w:r>
        <w:t xml:space="preserve">via </w:t>
      </w:r>
      <w:r w:rsidRPr="00120187">
        <w:t>ultrafast, long range coherent transport</w:t>
      </w:r>
      <w:r>
        <w:t>.</w:t>
      </w:r>
      <w:hyperlink w:anchor="_ENREF_15" w:tooltip="Scholes, 2006 #1036" w:history="1">
        <w:r w:rsidR="002F4B01">
          <w:fldChar w:fldCharType="begin"/>
        </w:r>
        <w:r w:rsidR="002F4B01">
          <w:instrText xml:space="preserve"> ADDIN EN.CITE &lt;EndNote&gt;&lt;Cite&gt;&lt;Author&gt;Scholes&lt;/Author&gt;&lt;Year&gt;2006&lt;/Year&gt;&lt;RecNum&gt;1036&lt;/RecNum&gt;&lt;DisplayText&gt;&lt;style face="superscript"&gt;15&lt;/style&gt;&lt;/DisplayText&gt;&lt;record&gt;&lt;rec-number&gt;1036&lt;/rec-number&gt;&lt;foreign-keys&gt;&lt;key app="EN" db-id="92td2f2aorv2tfe55a5vvddgadwe5vda5zez"&gt;1036&lt;/key&gt;&lt;/foreign-keys&gt;&lt;ref-type name="Journal Article"&gt;17&lt;/ref-type&gt;&lt;contributors&gt;&lt;authors&gt;&lt;author&gt;Scholes, G. D., and Rumbles, G.&lt;/author&gt;&lt;/authors&gt;&lt;/contributors&gt;&lt;titles&gt;&lt;title&gt;&amp;quot;Excitons in nanoscale systems.&amp;quot;&lt;/title&gt;&lt;secondary-title&gt;Nature Materials&lt;/secondary-title&gt;&lt;/titles&gt;&lt;periodical&gt;&lt;full-title&gt;Nature Materials&lt;/full-title&gt;&lt;/periodical&gt;&lt;pages&gt;683&lt;/pages&gt;&lt;volume&gt;5&lt;/volume&gt;&lt;dates&gt;&lt;year&gt;2006&lt;/year&gt;&lt;/dates&gt;&lt;urls&gt;&lt;/urls&gt;&lt;/record&gt;&lt;/Cite&gt;&lt;/EndNote&gt;</w:instrText>
        </w:r>
        <w:r w:rsidR="002F4B01">
          <w:fldChar w:fldCharType="separate"/>
        </w:r>
        <w:r w:rsidR="002F4B01" w:rsidRPr="00D66808">
          <w:rPr>
            <w:noProof/>
            <w:vertAlign w:val="superscript"/>
          </w:rPr>
          <w:t>15</w:t>
        </w:r>
        <w:r w:rsidR="002F4B01">
          <w:fldChar w:fldCharType="end"/>
        </w:r>
      </w:hyperlink>
      <w:r>
        <w:t xml:space="preserve"> In the incoherent picture, each polymer chain is considered to consist of several more or less independent </w:t>
      </w:r>
      <w:proofErr w:type="spellStart"/>
      <w:r>
        <w:t>chromophores</w:t>
      </w:r>
      <w:proofErr w:type="spellEnd"/>
      <w:r w:rsidR="00BF10A1">
        <w:t xml:space="preserve"> or </w:t>
      </w:r>
      <w:proofErr w:type="spellStart"/>
      <w:r w:rsidR="00BF10A1">
        <w:t>exciton</w:t>
      </w:r>
      <w:proofErr w:type="spellEnd"/>
      <w:r w:rsidR="00BF10A1">
        <w:t xml:space="preserve"> sites</w:t>
      </w:r>
      <w:r>
        <w:t xml:space="preserve">, and excitations </w:t>
      </w:r>
      <w:r w:rsidRPr="00120187">
        <w:t xml:space="preserve">transfer </w:t>
      </w:r>
      <w:r w:rsidR="00BF10A1">
        <w:t>from one site to other nearby sites</w:t>
      </w:r>
      <w:r w:rsidRPr="00120187">
        <w:t xml:space="preserve"> via transition dipole-mediated </w:t>
      </w:r>
      <w:proofErr w:type="spellStart"/>
      <w:r w:rsidRPr="00120187">
        <w:t>Förster</w:t>
      </w:r>
      <w:proofErr w:type="spellEnd"/>
      <w:r w:rsidRPr="00120187">
        <w:t xml:space="preserve"> transfer.</w:t>
      </w:r>
      <w:hyperlink w:anchor="_ENREF_16" w:tooltip="Burkalov, 2005 #1037" w:history="1">
        <w:r w:rsidR="002F4B01">
          <w:fldChar w:fldCharType="begin"/>
        </w:r>
        <w:r w:rsidR="002F4B01">
          <w:instrText xml:space="preserve"> ADDIN EN.CITE &lt;EndNote&gt;&lt;Cite&gt;&lt;Author&gt;Burkalov&lt;/Author&gt;&lt;Year&gt;2005&lt;/Year&gt;&lt;RecNum&gt;1037&lt;/RecNum&gt;&lt;DisplayText&gt;&lt;style face="superscript"&gt;16&lt;/style&gt;&lt;/DisplayText&gt;&lt;record&gt;&lt;rec-number&gt;1037&lt;/rec-number&gt;&lt;foreign-keys&gt;&lt;key app="EN" db-id="92td2f2aorv2tfe55a5vvddgadwe5vda5zez"&gt;1037&lt;/key&gt;&lt;/foreign-keys&gt;&lt;ref-type name="Journal Article"&gt;17&lt;/ref-type&gt;&lt;contributors&gt;&lt;authors&gt;&lt;author&gt;Burkalov, V. M., Kawata, K., Assender, H. E., Briggs, G. A. D., Ruseckas, A., and Samuel, I. D. W.&lt;/author&gt;&lt;/authors&gt;&lt;/contributors&gt;&lt;titles&gt;&lt;title&gt;“Discrete hopping model of exciton transport in disordered media.”&lt;/title&gt;&lt;secondary-title&gt;Physical Review B&lt;/secondary-title&gt;&lt;/titles&gt;&lt;periodical&gt;&lt;full-title&gt;Physical Review B&lt;/full-title&gt;&lt;/periodical&gt;&lt;pages&gt;075206&lt;/pages&gt;&lt;volume&gt;72&lt;/volume&gt;&lt;dates&gt;&lt;year&gt;2005&lt;/year&gt;&lt;/dates&gt;&lt;urls&gt;&lt;/urls&gt;&lt;/record&gt;&lt;/Cite&gt;&lt;/EndNote&gt;</w:instrText>
        </w:r>
        <w:r w:rsidR="002F4B01">
          <w:fldChar w:fldCharType="separate"/>
        </w:r>
        <w:r w:rsidR="002F4B01" w:rsidRPr="00D66808">
          <w:rPr>
            <w:noProof/>
            <w:vertAlign w:val="superscript"/>
          </w:rPr>
          <w:t>16</w:t>
        </w:r>
        <w:r w:rsidR="002F4B01">
          <w:fldChar w:fldCharType="end"/>
        </w:r>
      </w:hyperlink>
      <w:r w:rsidRPr="00120187">
        <w:t xml:space="preserve"> Multiple excitation transfer events typically occur during the excited state lifetime, resulting in a random walk-like process characterized by a diffusion constant or diffusion length. </w:t>
      </w:r>
      <w:r>
        <w:t>A</w:t>
      </w:r>
      <w:r w:rsidRPr="00120187">
        <w:t xml:space="preserve"> large </w:t>
      </w:r>
      <w:proofErr w:type="spellStart"/>
      <w:r w:rsidRPr="00120187">
        <w:t>exciton</w:t>
      </w:r>
      <w:proofErr w:type="spellEnd"/>
      <w:r w:rsidRPr="00120187">
        <w:t xml:space="preserve"> diffusion length is required for optimum photovoltaic device effic</w:t>
      </w:r>
      <w:r>
        <w:t xml:space="preserve">iency (for some device geometries), since </w:t>
      </w:r>
      <w:proofErr w:type="spellStart"/>
      <w:r>
        <w:t>excitons</w:t>
      </w:r>
      <w:proofErr w:type="spellEnd"/>
      <w:r>
        <w:t xml:space="preserve"> must travel to the </w:t>
      </w:r>
      <w:proofErr w:type="spellStart"/>
      <w:r>
        <w:t>heterojunction</w:t>
      </w:r>
      <w:proofErr w:type="spellEnd"/>
      <w:r>
        <w:t>, where charge separation</w:t>
      </w:r>
      <w:r w:rsidRPr="00120187">
        <w:t xml:space="preserve"> </w:t>
      </w:r>
      <w:r>
        <w:t>occurs</w:t>
      </w:r>
      <w:r w:rsidRPr="00120187">
        <w:t xml:space="preserve">. While the </w:t>
      </w:r>
      <w:proofErr w:type="spellStart"/>
      <w:r w:rsidRPr="00120187">
        <w:t>exciton</w:t>
      </w:r>
      <w:proofErr w:type="spellEnd"/>
      <w:r w:rsidRPr="00120187">
        <w:t xml:space="preserve"> diffusion length in high purity, crystalline inorganic semiconductors can reach several microns,</w:t>
      </w:r>
      <w:hyperlink w:anchor="_ENREF_17" w:tooltip="Gregg, 1997 #13" w:history="1">
        <w:r w:rsidR="002F4B01">
          <w:fldChar w:fldCharType="begin"/>
        </w:r>
        <w:r w:rsidR="002F4B01">
          <w:instrText xml:space="preserve"> ADDIN EN.CITE &lt;EndNote&gt;&lt;Cite&gt;&lt;Author&gt;Gregg&lt;/Author&gt;&lt;Year&gt;1997&lt;/Year&gt;&lt;RecNum&gt;13&lt;/RecNum&gt;&lt;DisplayText&gt;&lt;style face="superscript"&gt;17&lt;/style&gt;&lt;/DisplayText&gt;&lt;record&gt;&lt;rec-number&gt;13&lt;/rec-number&gt;&lt;foreign-keys&gt;&lt;key app="EN" db-id="92td2f2aorv2tfe55a5vvddgadwe5vda5zez"&gt;13&lt;/key&gt;&lt;/foreign-keys&gt;&lt;ref-type name="Journal Article"&gt;17&lt;/ref-type&gt;&lt;contributors&gt;&lt;authors&gt;&lt;author&gt;Gregg, B. A., Sprague, J. and Peterson, M. W.&lt;/author&gt;&lt;/authors&gt;&lt;/contributors&gt;&lt;titles&gt;&lt;title&gt;“Long-Range Singlet Energy Transfer in Perylene Bis(phenethylimide) Films.”&lt;/title&gt;&lt;secondary-title&gt;Journal of Physical Chemistry B&lt;/secondary-title&gt;&lt;/titles&gt;&lt;periodical&gt;&lt;full-title&gt;Journal of Physical Chemistry B&lt;/full-title&gt;&lt;/periodical&gt;&lt;pages&gt;5362&lt;/pages&gt;&lt;volume&gt;101&lt;/volume&gt;&lt;dates&gt;&lt;year&gt;1997&lt;/year&gt;&lt;/dates&gt;&lt;urls&gt;&lt;/urls&gt;&lt;/record&gt;&lt;/Cite&gt;&lt;/EndNote&gt;</w:instrText>
        </w:r>
        <w:r w:rsidR="002F4B01">
          <w:fldChar w:fldCharType="separate"/>
        </w:r>
        <w:r w:rsidR="002F4B01" w:rsidRPr="00D66808">
          <w:rPr>
            <w:noProof/>
            <w:vertAlign w:val="superscript"/>
          </w:rPr>
          <w:t>17</w:t>
        </w:r>
        <w:r w:rsidR="002F4B01">
          <w:fldChar w:fldCharType="end"/>
        </w:r>
      </w:hyperlink>
      <w:r w:rsidRPr="00120187">
        <w:t xml:space="preserve"> it is typically much shorter for organic semiconductors. For example, measured </w:t>
      </w:r>
      <w:proofErr w:type="spellStart"/>
      <w:r w:rsidRPr="00120187">
        <w:t>exciton</w:t>
      </w:r>
      <w:proofErr w:type="spellEnd"/>
      <w:r w:rsidRPr="00120187">
        <w:t xml:space="preserve"> diffusion lengths for single crystals of </w:t>
      </w:r>
      <w:proofErr w:type="spellStart"/>
      <w:r w:rsidRPr="00120187">
        <w:t>anthracene</w:t>
      </w:r>
      <w:proofErr w:type="spellEnd"/>
      <w:r w:rsidRPr="00120187">
        <w:t xml:space="preserve"> range from ~30 nm to 60 nm,</w:t>
      </w:r>
      <w:hyperlink w:anchor="_ENREF_18" w:tooltip="Donati, 1978 #971" w:history="1">
        <w:r w:rsidR="002F4B0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2F4B01">
          <w:instrText xml:space="preserve"> ADDIN EN.CITE </w:instrText>
        </w:r>
        <w:r w:rsidR="002F4B01">
          <w:fldChar w:fldCharType="begin">
            <w:fldData xml:space="preserve">PEVuZE5vdGU+PENpdGU+PEF1dGhvcj5Eb25hdGk8L0F1dGhvcj48WWVhcj4xOTc4PC9ZZWFyPjxS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</w:fldData>
          </w:fldChar>
        </w:r>
        <w:r w:rsidR="002F4B01">
          <w:instrText xml:space="preserve"> ADDIN EN.CITE.DATA </w:instrText>
        </w:r>
        <w:r w:rsidR="002F4B01">
          <w:fldChar w:fldCharType="end"/>
        </w:r>
        <w:r w:rsidR="002F4B01">
          <w:fldChar w:fldCharType="separate"/>
        </w:r>
        <w:r w:rsidR="002F4B01" w:rsidRPr="00D66808">
          <w:rPr>
            <w:noProof/>
            <w:vertAlign w:val="superscript"/>
          </w:rPr>
          <w:t>18-20</w:t>
        </w:r>
        <w:r w:rsidR="002F4B01">
          <w:fldChar w:fldCharType="end"/>
        </w:r>
      </w:hyperlink>
      <w:r w:rsidRPr="00120187">
        <w:t xml:space="preserve"> and diffusion lengths of under 15 nm are typically r</w:t>
      </w:r>
      <w:r w:rsidR="004018B4">
        <w:t>eported for conjugated polymers.</w:t>
      </w:r>
      <w:hyperlink w:anchor="_ENREF_21" w:tooltip="Lyons, 2005 #11" w:history="1">
        <w:r w:rsidR="002F4B0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2F4B01">
          <w:instrText xml:space="preserve"> ADDIN EN.CITE </w:instrText>
        </w:r>
        <w:r w:rsidR="002F4B01">
          <w:fldChar w:fldCharType="begin">
            <w:fldData xml:space="preserve">PEVuZE5vdGU+PENpdGU+PEF1dGhvcj5MeW9uczwvQXV0aG9yPjxZZWFyPjIwMDU8L1llYXI+PFJl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</w:fldData>
          </w:fldChar>
        </w:r>
        <w:r w:rsidR="002F4B01">
          <w:instrText xml:space="preserve"> ADDIN EN.CITE.DATA </w:instrText>
        </w:r>
        <w:r w:rsidR="002F4B01">
          <w:fldChar w:fldCharType="end"/>
        </w:r>
        <w:r w:rsidR="002F4B01">
          <w:fldChar w:fldCharType="separate"/>
        </w:r>
        <w:r w:rsidR="002F4B01" w:rsidRPr="00D66808">
          <w:rPr>
            <w:noProof/>
            <w:vertAlign w:val="superscript"/>
          </w:rPr>
          <w:t>21-23</w:t>
        </w:r>
        <w:r w:rsidR="002F4B01">
          <w:fldChar w:fldCharType="end"/>
        </w:r>
      </w:hyperlink>
      <w:r>
        <w:t xml:space="preserve"> I</w:t>
      </w:r>
      <w:r w:rsidRPr="00120187">
        <w:t xml:space="preserve">nteracting </w:t>
      </w:r>
      <w:proofErr w:type="spellStart"/>
      <w:r w:rsidRPr="00120187">
        <w:t>chromophores</w:t>
      </w:r>
      <w:proofErr w:type="spellEnd"/>
      <w:r w:rsidRPr="00120187">
        <w:t xml:space="preserve"> can also give rise to aggregate species such as dimers, H- and J-aggregates, </w:t>
      </w:r>
      <w:proofErr w:type="spellStart"/>
      <w:r w:rsidRPr="00120187">
        <w:t>excimers</w:t>
      </w:r>
      <w:proofErr w:type="spellEnd"/>
      <w:r w:rsidRPr="00120187">
        <w:t xml:space="preserve">, and </w:t>
      </w:r>
      <w:proofErr w:type="spellStart"/>
      <w:r w:rsidRPr="00120187">
        <w:t>exciplexes</w:t>
      </w:r>
      <w:proofErr w:type="spellEnd"/>
      <w:r>
        <w:t>.</w:t>
      </w:r>
      <w:hyperlink w:anchor="_ENREF_24" w:tooltip="Jelly, 1936 #1038" w:history="1">
        <w:r w:rsidR="002F4B01">
          <w:fldChar w:fldCharType="begin"/>
        </w:r>
        <w:r w:rsidR="002F4B01">
          <w:instrText xml:space="preserve"> ADDIN EN.CITE &lt;EndNote&gt;&lt;Cite&gt;&lt;Author&gt;Jelly&lt;/Author&gt;&lt;Year&gt;1936&lt;/Year&gt;&lt;RecNum&gt;1038&lt;/RecNum&gt;&lt;DisplayText&gt;&lt;style face="superscript"&gt;24&lt;/style&gt;&lt;/DisplayText&gt;&lt;record&gt;&lt;rec-number&gt;1038&lt;/rec-number&gt;&lt;foreign-keys&gt;&lt;key app="EN" db-id="92td2f2aorv2tfe55a5vvddgadwe5vda5zez"&gt;1038&lt;/key&gt;&lt;/foreign-keys&gt;&lt;ref-type name="Journal Article"&gt;17&lt;/ref-type&gt;&lt;contributors&gt;&lt;authors&gt;&lt;author&gt;Jelly, E. E.&lt;/author&gt;&lt;/authors&gt;&lt;/contributors&gt;&lt;titles&gt;&lt;secondary-title&gt;Nature (London)&lt;/secondary-title&gt;&lt;/titles&gt;&lt;periodical&gt;&lt;full-title&gt;Nature (London)&lt;/full-title&gt;&lt;/periodical&gt;&lt;pages&gt;631&lt;/pages&gt;&lt;volume&gt;139&lt;/volume&gt;&lt;dates&gt;&lt;year&gt;1936&lt;/year&gt;&lt;/dates&gt;&lt;urls&gt;&lt;/urls&gt;&lt;/record&gt;&lt;/Cite&gt;&lt;/EndNote&gt;</w:instrText>
        </w:r>
        <w:r w:rsidR="002F4B01">
          <w:fldChar w:fldCharType="separate"/>
        </w:r>
        <w:r w:rsidR="002F4B01" w:rsidRPr="00D66808">
          <w:rPr>
            <w:noProof/>
            <w:vertAlign w:val="superscript"/>
          </w:rPr>
          <w:t>24</w:t>
        </w:r>
        <w:r w:rsidR="002F4B01">
          <w:fldChar w:fldCharType="end"/>
        </w:r>
      </w:hyperlink>
      <w:r w:rsidR="00A56AD8">
        <w:rPr>
          <w:vertAlign w:val="superscript"/>
        </w:rPr>
        <w:t>,</w:t>
      </w:r>
      <w:hyperlink w:anchor="_ENREF_25" w:tooltip="Hayer, 2012 #1039" w:history="1">
        <w:r w:rsidR="002F4B01">
          <w:rPr>
            <w:vertAlign w:val="superscript"/>
          </w:rPr>
          <w:fldChar w:fldCharType="begin"/>
        </w:r>
        <w:r w:rsidR="002F4B01">
          <w:rPr>
            <w:vertAlign w:val="superscript"/>
          </w:rPr>
          <w:instrText xml:space="preserve"> ADDIN EN.CITE &lt;EndNote&gt;&lt;Cite&gt;&lt;Author&gt;Hayer&lt;/Author&gt;&lt;Year&gt;2012&lt;/Year&gt;&lt;RecNum&gt;1039&lt;/RecNum&gt;&lt;DisplayText&gt;&lt;style face="superscript"&gt;25&lt;/style&gt;&lt;/DisplayText&gt;&lt;record&gt;&lt;rec-number&gt;1039&lt;/rec-number&gt;&lt;foreign-keys&gt;&lt;key app="EN" db-id="92td2f2aorv2tfe55a5vvddgadwe5vda5zez"&gt;1039&lt;/key&gt;&lt;/foreign-keys&gt;&lt;ref-type name="Journal Article"&gt;17&lt;/ref-type&gt;&lt;contributors&gt;&lt;authors&gt;&lt;author&gt;Hayer, A., Van Regemorter, T., Höfer, B., Mak, C. S. K., Beljonne, D., and Köhler, A.&lt;/author&gt;&lt;/authors&gt;&lt;/contributors&gt;&lt;titles&gt;&lt;title&gt;“On the Formation Mechanism for Electrically Generated Exciplexes in a Carbazole-Pyridine Copolymer.”&lt;/title&gt;&lt;secondary-title&gt;Journal of Polymer Science Part B: Polymer Physics&lt;/secondary-title&gt;&lt;/titles&gt;&lt;periodical&gt;&lt;full-title&gt;Journal of Polymer Science Part B: Polymer Physics&lt;/full-title&gt;&lt;/periodical&gt;&lt;pages&gt;361&lt;/pages&gt;&lt;volume&gt;50&lt;/volume&gt;&lt;dates&gt;&lt;year&gt;2012&lt;/year&gt;&lt;/dates&gt;&lt;urls&gt;&lt;/urls&gt;&lt;/record&gt;&lt;/Cite&gt;&lt;/EndNote&gt;</w:instrText>
        </w:r>
        <w:r w:rsidR="002F4B01">
          <w:rPr>
            <w:vertAlign w:val="superscript"/>
          </w:rPr>
          <w:fldChar w:fldCharType="separate"/>
        </w:r>
        <w:r w:rsidR="002F4B01">
          <w:rPr>
            <w:noProof/>
            <w:vertAlign w:val="superscript"/>
          </w:rPr>
          <w:t>25</w:t>
        </w:r>
        <w:r w:rsidR="002F4B01">
          <w:rPr>
            <w:vertAlign w:val="superscript"/>
          </w:rPr>
          <w:fldChar w:fldCharType="end"/>
        </w:r>
      </w:hyperlink>
      <w:r>
        <w:t xml:space="preserve"> </w:t>
      </w:r>
      <w:r w:rsidRPr="00120187">
        <w:t xml:space="preserve">Energy transfer can also occur to </w:t>
      </w:r>
      <w:r>
        <w:t>these and other</w:t>
      </w:r>
      <w:r w:rsidRPr="00120187">
        <w:t xml:space="preserve"> species such as excess charges (</w:t>
      </w:r>
      <w:proofErr w:type="spellStart"/>
      <w:r w:rsidRPr="00120187">
        <w:t>polarons</w:t>
      </w:r>
      <w:proofErr w:type="spellEnd"/>
      <w:r w:rsidRPr="00120187">
        <w:t>),</w:t>
      </w:r>
      <w:hyperlink w:anchor="_ENREF_26" w:tooltip="McNeill, 2002 #63" w:history="1">
        <w:r w:rsidR="002F4B01">
          <w:fldChar w:fldCharType="begin"/>
        </w:r>
        <w:r w:rsidR="002F4B01">
          <w:instrText xml:space="preserve"> ADDIN EN.CITE &lt;EndNote&gt;&lt;Cite&gt;&lt;Author&gt;McNeill&lt;/Author&gt;&lt;Year&gt;2002&lt;/Year&gt;&lt;RecNum&gt;63&lt;/RecNum&gt;&lt;DisplayText&gt;&lt;style face="superscript"&gt;26&lt;/style&gt;&lt;/DisplayText&gt;&lt;record&gt;&lt;rec-number&gt;63&lt;/rec-number&gt;&lt;foreign-keys&gt;&lt;key app="EN" db-id="92td2f2aorv2tfe55a5vvddgadwe5vda5zez"&gt;63&lt;/key&gt;&lt;/foreign-keys&gt;&lt;ref-type name="Journal Article"&gt;17&lt;/ref-type&gt;&lt;contributors&gt;&lt;authors&gt;&lt;author&gt;McNeill, J. D.&lt;/author&gt;&lt;author&gt;Barbara, P. F.&lt;/author&gt;&lt;/authors&gt;&lt;/contributors&gt;&lt;auth-address&gt;Barbara, PF&amp;#xD;Univ Texas, Ctr Nanomol Sci &amp;amp; Technol, Dept Chem &amp;amp; Biochem, Austin, TX 78712 USA&amp;#xD;Univ Texas, Ctr Nanomol Sci &amp;amp; Technol, Dept Chem &amp;amp; Biochem, Austin, TX 78712 USA&amp;#xD;Univ Texas, Ctr Nanomol Sci &amp;amp; Technol, Dept Chem &amp;amp; Biochem, Austin, TX 78712 USA&lt;/auth-address&gt;&lt;titles&gt;&lt;title&gt;NSOM investigation of carrier generation, recombination, and drift in a conjugated polymer&lt;/title&gt;&lt;secondary-title&gt;Journal of Physical Chemistry B&lt;/secondary-title&gt;&lt;alt-title&gt;J Phys Chem B&lt;/alt-title&gt;&lt;/titles&gt;&lt;periodical&gt;&lt;full-title&gt;Journal of Physical Chemistry B&lt;/full-title&gt;&lt;/periodical&gt;&lt;pages&gt;4632-4639&lt;/pages&gt;&lt;volume&gt;106&lt;/volume&gt;&lt;number&gt;18&lt;/number&gt;&lt;keywords&gt;&lt;keyword&gt;light-emitting-diodes&lt;/keyword&gt;&lt;keyword&gt;scanning optical microscopy&lt;/keyword&gt;&lt;keyword&gt;meh-ppv&lt;/keyword&gt;&lt;keyword&gt;interchain interactions&lt;/keyword&gt;&lt;keyword&gt;field&lt;/keyword&gt;&lt;keyword&gt;photoluminescence&lt;/keyword&gt;&lt;keyword&gt;vinylene)&lt;/keyword&gt;&lt;keyword&gt;mobilities&lt;/keyword&gt;&lt;keyword&gt;morphology&lt;/keyword&gt;&lt;keyword&gt;spectra&lt;/keyword&gt;&lt;/keywords&gt;&lt;dates&gt;&lt;year&gt;2002&lt;/year&gt;&lt;pub-dates&gt;&lt;date&gt;May 9&lt;/date&gt;&lt;/pub-dates&gt;&lt;/dates&gt;&lt;isbn&gt;1520-6106&lt;/isbn&gt;&lt;accession-num&gt;ISI:000175488500009&lt;/accession-num&gt;&lt;urls&gt;&lt;related-urls&gt;&lt;url&gt;&amp;lt;Go to ISI&amp;gt;://000175488500009&lt;/url&gt;&lt;/related-urls&gt;&lt;/urls&gt;&lt;electronic-resource-num&gt;Doi 10.1021/Jp013471w&lt;/electronic-resource-num&gt;&lt;language&gt;English&lt;/language&gt;&lt;/record&gt;&lt;/Cite&gt;&lt;/EndNote&gt;</w:instrText>
        </w:r>
        <w:r w:rsidR="002F4B01">
          <w:fldChar w:fldCharType="separate"/>
        </w:r>
        <w:r w:rsidR="002F4B01" w:rsidRPr="00D66808">
          <w:rPr>
            <w:noProof/>
            <w:vertAlign w:val="superscript"/>
          </w:rPr>
          <w:t>26</w:t>
        </w:r>
        <w:r w:rsidR="002F4B01">
          <w:fldChar w:fldCharType="end"/>
        </w:r>
      </w:hyperlink>
      <w:r w:rsidRPr="00120187">
        <w:t xml:space="preserve"> defects in the polymer,</w:t>
      </w:r>
      <w:hyperlink w:anchor="_ENREF_27" w:tooltip="Hintschich, 2003 #1047" w:history="1">
        <w:r w:rsidR="002F4B01">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2F4B01">
          <w:instrText xml:space="preserve"> ADDIN EN.CITE </w:instrText>
        </w:r>
        <w:r w:rsidR="002F4B01">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2F4B01">
          <w:instrText xml:space="preserve"> ADDIN EN.CITE.DATA </w:instrText>
        </w:r>
        <w:r w:rsidR="002F4B01">
          <w:fldChar w:fldCharType="end"/>
        </w:r>
        <w:r w:rsidR="002F4B01">
          <w:fldChar w:fldCharType="separate"/>
        </w:r>
        <w:r w:rsidR="002F4B01" w:rsidRPr="00D66808">
          <w:rPr>
            <w:noProof/>
            <w:vertAlign w:val="superscript"/>
          </w:rPr>
          <w:t>27</w:t>
        </w:r>
        <w:r w:rsidR="002F4B01">
          <w:fldChar w:fldCharType="end"/>
        </w:r>
      </w:hyperlink>
      <w:r w:rsidRPr="00120187">
        <w:t xml:space="preserve"> or dopant species such as dyes and other polymers.</w:t>
      </w:r>
      <w:r w:rsidR="00D570A5">
        <w:fldChar w:fldCharType="begin"/>
      </w:r>
      <w:r w:rsidR="00D66808">
        <w:instrText xml:space="preserve"> ADDIN EN.CITE &lt;EndNote&gt;&lt;Cite&gt;&lt;Author&gt;Wu&lt;/Author&gt;&lt;Year&gt;2008&lt;/Year&gt;&lt;RecNum&gt;9&lt;/RecNum&gt;&lt;DisplayText&gt;&lt;style face="superscript"&gt;22,28&lt;/style&gt;&lt;/DisplayText&gt;&lt;record&gt;&lt;rec-number&gt;9&lt;/rec-number&gt;&lt;foreign-keys&gt;&lt;key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Cite&gt;&lt;Author&gt;Wu&lt;/Author&gt;&lt;Year&gt;2006&lt;/Year&gt;&lt;RecNum&gt;16&lt;/RecNum&gt;&lt;record&gt;&lt;rec-number&gt;16&lt;/rec-number&gt;&lt;foreign-keys&gt;&lt;key app="EN" db-id="dpfve59rdef2d4es2wbxfr9jpv9fsfs9xezd"&gt;16&lt;/key&gt;&lt;/foreign-keys&gt;&lt;ref-type name="Journal Article"&gt;17&lt;/ref-type&gt;&lt;contributors&gt;&lt;authors&gt;&lt;author&gt;Wu, C. F., Peng, H., Jiang, Y. and McNeill, J.&lt;/author&gt;&lt;/authors&gt;&lt;/contributors&gt;&lt;titles&gt;&lt;title&gt;“Energy Transfer Mediated Fluorescence from Blended Conjugated Polymer Nanoparticles.”&lt;/title&gt;&lt;secondary-title&gt;Journal of Physical Chemistry B&lt;/secondary-title&gt;&lt;/titles&gt;&lt;periodical&gt;&lt;full-title&gt;Journal of Physical Chemistry B&lt;/full-title&gt;&lt;/periodical&gt;&lt;pages&gt;14148&lt;/pages&gt;&lt;volume&gt;110&lt;/volume&gt;&lt;dates&gt;&lt;year&gt;2006&lt;/year&gt;&lt;/dates&gt;&lt;urls&gt;&lt;/urls&gt;&lt;/record&gt;&lt;/Cite&gt;&lt;/EndNote&gt;</w:instrText>
      </w:r>
      <w:r w:rsidR="00D570A5">
        <w:fldChar w:fldCharType="separate"/>
      </w:r>
      <w:hyperlink w:anchor="_ENREF_22" w:tooltip="Wu, 2008 #9" w:history="1">
        <w:r w:rsidR="002F4B01" w:rsidRPr="00D66808">
          <w:rPr>
            <w:noProof/>
            <w:vertAlign w:val="superscript"/>
          </w:rPr>
          <w:t>22</w:t>
        </w:r>
      </w:hyperlink>
      <w:r w:rsidR="00D66808" w:rsidRPr="00D66808">
        <w:rPr>
          <w:noProof/>
          <w:vertAlign w:val="superscript"/>
        </w:rPr>
        <w:t>,</w:t>
      </w:r>
      <w:hyperlink w:anchor="_ENREF_28" w:tooltip="Wu, 2006 #16" w:history="1">
        <w:r w:rsidR="002F4B01" w:rsidRPr="00D66808">
          <w:rPr>
            <w:noProof/>
            <w:vertAlign w:val="superscript"/>
          </w:rPr>
          <w:t>28</w:t>
        </w:r>
      </w:hyperlink>
      <w:r w:rsidR="00D570A5">
        <w:fldChar w:fldCharType="end"/>
      </w:r>
      <w:r>
        <w:t xml:space="preserve"> These processes can significantly reduce the </w:t>
      </w:r>
      <w:proofErr w:type="spellStart"/>
      <w:r>
        <w:t>exciton</w:t>
      </w:r>
      <w:proofErr w:type="spellEnd"/>
      <w:r>
        <w:t xml:space="preserve"> diffusion length.</w:t>
      </w:r>
    </w:p>
    <w:p w14:paraId="44DE495D" w14:textId="6AF4496E" w:rsidR="00603CAC" w:rsidRPr="00A620CE" w:rsidRDefault="00603CAC" w:rsidP="00603CAC">
      <w:pPr>
        <w:jc w:val="both"/>
      </w:pPr>
      <w:r w:rsidRPr="00A620CE">
        <w:tab/>
        <w:t>Various experimental approac</w:t>
      </w:r>
      <w:r>
        <w:t>hes have been pursued for characteriz</w:t>
      </w:r>
      <w:r w:rsidRPr="00A620CE">
        <w:t xml:space="preserve">ing </w:t>
      </w:r>
      <w:proofErr w:type="spellStart"/>
      <w:r w:rsidRPr="00A620CE">
        <w:t>exciton</w:t>
      </w:r>
      <w:proofErr w:type="spellEnd"/>
      <w:r w:rsidRPr="00A620CE">
        <w:t xml:space="preserve"> diffusion, including photoluminescence quenching</w:t>
      </w:r>
      <w:r>
        <w:t xml:space="preserve"> in layered structures,</w:t>
      </w:r>
      <w:r w:rsidR="009C5FFB">
        <w:fldChar w:fldCharType="begin">
          <w:fldData xml:space="preserve">PEVuZE5vdGU+PENpdGU+PEF1dGhvcj5MdW50PC9BdXRob3I+PFllYXI+MjAwOTwvWWVhcj48UmVj
TnVtPjE0PC9SZWNOdW0+PERpc3BsYXlUZXh0PjxzdHlsZSBmYWNlPSJzdXBlcnNjcmlwdCI+MTIs
Mjk8L3N0eWxlPjwvRGlzcGxheVRleHQ+PHJlY29yZD48cmVjLW51bWJlcj4xNDwvcmVjLW51bWJl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D66808">
        <w:instrText xml:space="preserve"> ADDIN EN.CITE </w:instrText>
      </w:r>
      <w:r w:rsidR="00D66808">
        <w:fldChar w:fldCharType="begin">
          <w:fldData xml:space="preserve">PEVuZE5vdGU+PENpdGU+PEF1dGhvcj5MdW50PC9BdXRob3I+PFllYXI+MjAwOTwvWWVhcj48UmVj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</w:fldData>
        </w:fldChar>
      </w:r>
      <w:r w:rsidR="00D66808">
        <w:instrText xml:space="preserve"> ADDIN EN.CITE.DATA </w:instrText>
      </w:r>
      <w:r w:rsidR="00D66808">
        <w:fldChar w:fldCharType="end"/>
      </w:r>
      <w:r w:rsidR="009C5FFB">
        <w:fldChar w:fldCharType="separate"/>
      </w:r>
      <w:hyperlink w:anchor="_ENREF_12" w:tooltip="Lunt, 2009 #14" w:history="1">
        <w:r w:rsidR="002F4B01" w:rsidRPr="00D66808">
          <w:rPr>
            <w:noProof/>
            <w:vertAlign w:val="superscript"/>
          </w:rPr>
          <w:t>12</w:t>
        </w:r>
      </w:hyperlink>
      <w:r w:rsidR="00D66808" w:rsidRPr="00D66808">
        <w:rPr>
          <w:noProof/>
          <w:vertAlign w:val="superscript"/>
        </w:rPr>
        <w:t>,</w:t>
      </w:r>
      <w:hyperlink w:anchor="_ENREF_29" w:tooltip="Hofmann, 2012 #339" w:history="1">
        <w:r w:rsidR="002F4B01" w:rsidRPr="00D66808">
          <w:rPr>
            <w:noProof/>
            <w:vertAlign w:val="superscript"/>
          </w:rPr>
          <w:t>29</w:t>
        </w:r>
      </w:hyperlink>
      <w:r w:rsidR="009C5FFB">
        <w:fldChar w:fldCharType="end"/>
      </w:r>
      <w:r w:rsidR="009C5FFB">
        <w:t xml:space="preserve"> </w:t>
      </w:r>
      <w:r w:rsidRPr="00A620CE">
        <w:t>confocal fluorescence microscopy,</w:t>
      </w:r>
      <w:hyperlink w:anchor="_ENREF_30" w:tooltip="Kelbauskas, 2003 #269" w:history="1">
        <w:r w:rsidR="002F4B01">
          <w:fldChar w:fldCharType="begin">
            <w:fldData xml:space="preserve">PEVuZE5vdGU+PENpdGU+PEF1dGhvcj5LZWxiYXVza2FzPC9BdXRob3I+PFllYXI+MjAwMzwvWWVh
cj48UmVjTnVtPjI2OTwvUmVjTnVtPjxEaXNwbGF5VGV4dD48c3R5bGUgZmFjZT0ic3VwZXJzY3Jp
cHQiPjMwPC9zdHlsZT48L0Rpc3BsYXlUZXh0PjxyZWNvcmQ+PHJlYy1udW1iZXI+MjY5PC9yZWMt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2F4B01">
          <w:instrText xml:space="preserve"> ADDIN EN.CITE </w:instrText>
        </w:r>
        <w:r w:rsidR="002F4B01">
          <w:fldChar w:fldCharType="begin">
            <w:fldData xml:space="preserve">PEVuZE5vdGU+PENpdGU+PEF1dGhvcj5LZWxiYXVza2FzPC9BdXRob3I+PFllYXI+MjAwMzwvWWVh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=
</w:fldData>
          </w:fldChar>
        </w:r>
        <w:r w:rsidR="002F4B01">
          <w:instrText xml:space="preserve"> ADDIN EN.CITE.DATA </w:instrText>
        </w:r>
        <w:r w:rsidR="002F4B01">
          <w:fldChar w:fldCharType="end"/>
        </w:r>
        <w:r w:rsidR="002F4B01">
          <w:fldChar w:fldCharType="separate"/>
        </w:r>
        <w:r w:rsidR="002F4B01" w:rsidRPr="00D66808">
          <w:rPr>
            <w:noProof/>
            <w:vertAlign w:val="superscript"/>
          </w:rPr>
          <w:t>30</w:t>
        </w:r>
        <w:r w:rsidR="002F4B01">
          <w:fldChar w:fldCharType="end"/>
        </w:r>
      </w:hyperlink>
      <w:r w:rsidRPr="00A620CE">
        <w:t xml:space="preserve"> near-field fluorescence mi</w:t>
      </w:r>
      <w:r>
        <w:t>croscopy,</w:t>
      </w:r>
      <w:hyperlink w:anchor="_ENREF_31" w:tooltip="McNeill, 2000 #65" w:history="1">
        <w:r w:rsidR="002F4B01">
          <w:fldChar w:fldCharType="begin">
            <w:fldData xml:space="preserve">PEVuZE5vdGU+PENpdGU+PEF1dGhvcj5NY05laWxsPC9BdXRob3I+PFllYXI+MjAwMDwvWWVhcj48
UmVjTnVtPjY1PC9SZWNOdW0+PERpc3BsYXlUZXh0PjxzdHlsZSBmYWNlPSJzdXBlcnNjcmlwdCI+
MzEtMzM8L3N0eWxlPjwvRGlzcGxheVRleHQ+PHJlY29yZD48cmVjLW51bWJlcj42NTwvcmVjLW51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2F4B01">
          <w:instrText xml:space="preserve"> ADDIN EN.CITE </w:instrText>
        </w:r>
        <w:r w:rsidR="002F4B01">
          <w:fldChar w:fldCharType="begin">
            <w:fldData xml:space="preserve">PEVuZE5vdGU+PENpdGU+PEF1dGhvcj5NY05laWxsPC9BdXRob3I+PFllYXI+MjAwMDwvWWVhcj48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=
</w:fldData>
          </w:fldChar>
        </w:r>
        <w:r w:rsidR="002F4B01">
          <w:instrText xml:space="preserve"> ADDIN EN.CITE.DATA </w:instrText>
        </w:r>
        <w:r w:rsidR="002F4B01">
          <w:fldChar w:fldCharType="end"/>
        </w:r>
        <w:r w:rsidR="002F4B01">
          <w:fldChar w:fldCharType="separate"/>
        </w:r>
        <w:r w:rsidR="002F4B01" w:rsidRPr="00D66808">
          <w:rPr>
            <w:noProof/>
            <w:vertAlign w:val="superscript"/>
          </w:rPr>
          <w:t>31-33</w:t>
        </w:r>
        <w:r w:rsidR="002F4B01">
          <w:fldChar w:fldCharType="end"/>
        </w:r>
      </w:hyperlink>
      <w:r w:rsidRPr="00A620CE">
        <w:t xml:space="preserve"> time-resolved fluorescence of dye-doped </w:t>
      </w:r>
      <w:r>
        <w:t>films, crystals, or nanoparticles</w:t>
      </w:r>
      <w:r w:rsidRPr="00A620CE">
        <w:t>,</w:t>
      </w:r>
      <w:r w:rsidR="00903EA1">
        <w:fldChar w:fldCharType="begin">
          <w:fldData xml:space="preserve">PEVuZE5vdGU+PENpdGU+PEF1dGhvcj5XdTwvQXV0aG9yPjxZZWFyPjIwMDg8L1llYXI+PFJlY051
bT45PC9SZWNOdW0+PERpc3BsYXlUZXh0PjxzdHlsZSBmYWNlPSJzdXBlcnNjcmlwdCI+MTQsMjEs
MjIsMzQ8L3N0eWxlPjwvRGlzcGxheVRleHQ+PHJlY29yZD48cmVjLW51bWJlcj45PC9yZWMtbnVt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D66808">
        <w:instrText xml:space="preserve"> ADDIN EN.CITE </w:instrText>
      </w:r>
      <w:r w:rsidR="00D66808">
        <w:fldChar w:fldCharType="begin">
          <w:fldData xml:space="preserve">PEVuZE5vdGU+PENpdGU+PEF1dGhvcj5XdTwvQXV0aG9yPjxZZWFyPjIwMDg8L1llYXI+PFJlY051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=
</w:fldData>
        </w:fldChar>
      </w:r>
      <w:r w:rsidR="00D66808">
        <w:instrText xml:space="preserve"> ADDIN EN.CITE.DATA </w:instrText>
      </w:r>
      <w:r w:rsidR="00D66808">
        <w:fldChar w:fldCharType="end"/>
      </w:r>
      <w:r w:rsidR="00903EA1">
        <w:fldChar w:fldCharType="separate"/>
      </w:r>
      <w:hyperlink w:anchor="_ENREF_14" w:tooltip="Powell, 1969 #516" w:history="1">
        <w:r w:rsidR="002F4B01" w:rsidRPr="00D66808">
          <w:rPr>
            <w:noProof/>
            <w:vertAlign w:val="superscript"/>
          </w:rPr>
          <w:t>14</w:t>
        </w:r>
      </w:hyperlink>
      <w:r w:rsidR="00D66808" w:rsidRPr="00D66808">
        <w:rPr>
          <w:noProof/>
          <w:vertAlign w:val="superscript"/>
        </w:rPr>
        <w:t>,</w:t>
      </w:r>
      <w:hyperlink w:anchor="_ENREF_21" w:tooltip="Lyons, 2005 #11" w:history="1">
        <w:r w:rsidR="002F4B01" w:rsidRPr="00D66808">
          <w:rPr>
            <w:noProof/>
            <w:vertAlign w:val="superscript"/>
          </w:rPr>
          <w:t>21</w:t>
        </w:r>
      </w:hyperlink>
      <w:r w:rsidR="00D66808" w:rsidRPr="00D66808">
        <w:rPr>
          <w:noProof/>
          <w:vertAlign w:val="superscript"/>
        </w:rPr>
        <w:t>,</w:t>
      </w:r>
      <w:hyperlink w:anchor="_ENREF_22" w:tooltip="Wu, 2008 #9" w:history="1">
        <w:r w:rsidR="002F4B01" w:rsidRPr="00D66808">
          <w:rPr>
            <w:noProof/>
            <w:vertAlign w:val="superscript"/>
          </w:rPr>
          <w:t>22</w:t>
        </w:r>
      </w:hyperlink>
      <w:r w:rsidR="00D66808" w:rsidRPr="00D66808">
        <w:rPr>
          <w:noProof/>
          <w:vertAlign w:val="superscript"/>
        </w:rPr>
        <w:t>,</w:t>
      </w:r>
      <w:hyperlink w:anchor="_ENREF_34" w:tooltip="Marciniak, 2012 #1045" w:history="1">
        <w:r w:rsidR="002F4B01" w:rsidRPr="00D66808">
          <w:rPr>
            <w:noProof/>
            <w:vertAlign w:val="superscript"/>
          </w:rPr>
          <w:t>34</w:t>
        </w:r>
      </w:hyperlink>
      <w:r w:rsidR="00903EA1">
        <w:fldChar w:fldCharType="end"/>
      </w:r>
      <w:r>
        <w:t xml:space="preserve"> and single particle imaging</w:t>
      </w:r>
      <w:r w:rsidRPr="00A620CE">
        <w:t>.</w:t>
      </w:r>
      <w:hyperlink w:anchor="_ENREF_35" w:tooltip="Bolinger, 2011 #54" w:history="1">
        <w:r w:rsidR="002F4B01">
          <w:fldChar w:fldCharType="begin"/>
        </w:r>
        <w:r w:rsidR="002F4B01">
          <w:instrText xml:space="preserve"> ADDIN EN.CITE &lt;EndNote&gt;&lt;Cite&gt;&lt;Author&gt;Bolinger&lt;/Author&gt;&lt;Year&gt;2011&lt;/Year&gt;&lt;RecNum&gt;54&lt;/RecNum&gt;&lt;DisplayText&gt;&lt;style face="superscript"&gt;35&lt;/style&gt;&lt;/DisplayText&gt;&lt;record&gt;&lt;rec-number&gt;54&lt;/rec-number&gt;&lt;foreign-keys&gt;&lt;key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2F4B01">
          <w:fldChar w:fldCharType="separate"/>
        </w:r>
        <w:r w:rsidR="002F4B01" w:rsidRPr="00D66808">
          <w:rPr>
            <w:noProof/>
            <w:vertAlign w:val="superscript"/>
          </w:rPr>
          <w:t>35</w:t>
        </w:r>
        <w:r w:rsidR="002F4B01">
          <w:fldChar w:fldCharType="end"/>
        </w:r>
      </w:hyperlink>
      <w:r w:rsidR="00AE4F49">
        <w:rPr>
          <w:vertAlign w:val="superscript"/>
        </w:rPr>
        <w:t>,</w:t>
      </w:r>
      <w:hyperlink w:anchor="_ENREF_36" w:tooltip="Yu, 2012 #1040" w:history="1">
        <w:r w:rsidR="002F4B01">
          <w:fldChar w:fldCharType="begin"/>
        </w:r>
        <w:r w:rsidR="002F4B01">
          <w:instrText xml:space="preserve"> ADDIN EN.CITE &lt;EndNote&gt;&lt;Cite&gt;&lt;Author&gt;Yu&lt;/Author&gt;&lt;Year&gt;2012&lt;/Year&gt;&lt;RecNum&gt;1040&lt;/RecNum&gt;&lt;DisplayText&gt;&lt;style face="superscript"&gt;36&lt;/style&gt;&lt;/DisplayText&gt;&lt;record&gt;&lt;rec-number&gt;1040&lt;/rec-number&gt;&lt;foreign-keys&gt;&lt;key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2F4B01">
          <w:fldChar w:fldCharType="separate"/>
        </w:r>
        <w:r w:rsidR="002F4B01" w:rsidRPr="00D66808">
          <w:rPr>
            <w:noProof/>
            <w:vertAlign w:val="superscript"/>
          </w:rPr>
          <w:t>36</w:t>
        </w:r>
        <w:r w:rsidR="002F4B01">
          <w:fldChar w:fldCharType="end"/>
        </w:r>
      </w:hyperlink>
      <w:r w:rsidR="00AE4F49">
        <w:t xml:space="preserve"> </w:t>
      </w:r>
      <w:r>
        <w:t>Different assumptions are involved in the various methods, Each contributing to different types of</w:t>
      </w:r>
      <w:r w:rsidRPr="00A620CE">
        <w:t xml:space="preserve"> systematic error</w:t>
      </w:r>
      <w:r>
        <w:t xml:space="preserve"> or bias, leading to a wide range of reported </w:t>
      </w:r>
      <w:proofErr w:type="spellStart"/>
      <w:r>
        <w:t>exciton</w:t>
      </w:r>
      <w:proofErr w:type="spellEnd"/>
      <w:r>
        <w:t xml:space="preserve"> diffusion lengths, as discussed by Forrest et al</w:t>
      </w:r>
      <w:r w:rsidRPr="00A620CE">
        <w:t>.</w:t>
      </w:r>
      <w:hyperlink w:anchor="_ENREF_12" w:tooltip="Lunt, 2009 #14" w:history="1">
        <w:r w:rsidR="002F4B01">
          <w:fldChar w:fldCharType="begin"/>
        </w:r>
        <w:r w:rsidR="002F4B01">
          <w:instrText xml:space="preserve"> ADDIN EN.CITE &lt;EndNote&gt;&lt;Cite&gt;&lt;Author&gt;Lunt&lt;/Author&gt;&lt;Year&gt;2009&lt;/Year&gt;&lt;RecNum&gt;14&lt;/RecNum&gt;&lt;DisplayText&gt;&lt;style face="superscript"&gt;12&lt;/style&gt;&lt;/DisplayText&gt;&lt;record&gt;&lt;rec-number&gt;14&lt;/rec-number&gt;&lt;foreign-keys&gt;&lt;key app="EN" db-id="92td2f2aorv2tfe55a5vvddgadwe5vda5zez"&gt;14&lt;/key&gt;&lt;/foreign-keys&gt;&lt;ref-type name="Journal Article"&gt;17&lt;/ref-type&gt;&lt;contributors&gt;&lt;authors&gt;&lt;author&gt;Lunt, R. R., Giebink, N. C., Belak, A. A., Benzinger, J. B., and Forrest, S. R.&lt;/author&gt;&lt;/authors&gt;&lt;/contributors&gt;&lt;titles&gt;&lt;title&gt;“Exciton diffusion lengths of organic semiconductor thin films measured by spectrally resolved photoluminescence quenching.”&lt;/title&gt;&lt;secondary-title&gt;Journal of Applied Physics&lt;/secondary-title&gt;&lt;/titles&gt;&lt;periodical&gt;&lt;full-title&gt;Journal of Applied Physics&lt;/full-title&gt;&lt;/periodical&gt;&lt;pages&gt;053711&lt;/pages&gt;&lt;volume&gt;105&lt;/volume&gt;&lt;dates&gt;&lt;year&gt;2009&lt;/year&gt;&lt;/dates&gt;&lt;urls&gt;&lt;/urls&gt;&lt;/record&gt;&lt;/Cite&gt;&lt;/EndNote&gt;</w:instrText>
        </w:r>
        <w:r w:rsidR="002F4B01">
          <w:fldChar w:fldCharType="separate"/>
        </w:r>
        <w:r w:rsidR="002F4B01" w:rsidRPr="00D66808">
          <w:rPr>
            <w:noProof/>
            <w:vertAlign w:val="superscript"/>
          </w:rPr>
          <w:t>12</w:t>
        </w:r>
        <w:r w:rsidR="002F4B01">
          <w:fldChar w:fldCharType="end"/>
        </w:r>
      </w:hyperlink>
    </w:p>
    <w:p w14:paraId="1EB1578B" w14:textId="5F7366E6" w:rsidR="00603CAC" w:rsidRDefault="00603CAC" w:rsidP="00BF10A1">
      <w:pPr>
        <w:jc w:val="both"/>
      </w:pPr>
      <w:r w:rsidRPr="00A620CE">
        <w:tab/>
      </w:r>
      <w:r>
        <w:t>Here, w</w:t>
      </w:r>
      <w:r w:rsidRPr="00A620CE">
        <w:t xml:space="preserve">e </w:t>
      </w:r>
      <w:r>
        <w:t>examine some processes relevant to the determination of</w:t>
      </w:r>
      <w:r w:rsidRPr="00A620CE">
        <w:t xml:space="preserve"> </w:t>
      </w:r>
      <w:proofErr w:type="spellStart"/>
      <w:r w:rsidRPr="00A620CE">
        <w:t>exciton</w:t>
      </w:r>
      <w:proofErr w:type="spellEnd"/>
      <w:r w:rsidRPr="00A620CE">
        <w:t xml:space="preserve"> diffusion </w:t>
      </w:r>
      <w:r>
        <w:t xml:space="preserve">constants </w:t>
      </w:r>
      <w:r w:rsidRPr="00A620CE">
        <w:t xml:space="preserve">in </w:t>
      </w:r>
      <w:r>
        <w:t xml:space="preserve">dye-doped </w:t>
      </w:r>
      <w:r w:rsidRPr="00A620CE">
        <w:t>conjugated pol</w:t>
      </w:r>
      <w:r>
        <w:t xml:space="preserve">ymer nanoparticles by way of time-resolved fluorescence spectroscopy. In particular, we examine the effects of quenching by defects on the observed quenching efficiencies and excited state dynamics. Quenching by defects is rarely quantified in studies of conjugated polymer </w:t>
      </w:r>
      <w:proofErr w:type="spellStart"/>
      <w:r>
        <w:t>photophysics</w:t>
      </w:r>
      <w:proofErr w:type="spellEnd"/>
      <w:r>
        <w:t xml:space="preserve">, perhaps since it </w:t>
      </w:r>
      <w:r w:rsidR="00BF10A1">
        <w:t>is preferable to minimize</w:t>
      </w:r>
      <w:r>
        <w:t xml:space="preserve"> defects</w:t>
      </w:r>
      <w:r w:rsidR="00BF10A1">
        <w:t xml:space="preserve"> by employing proper technique</w:t>
      </w:r>
      <w:r>
        <w:t xml:space="preserve">. However, in some </w:t>
      </w:r>
      <w:r w:rsidR="00EA60E9">
        <w:t xml:space="preserve">cases defects cannot be avoided </w:t>
      </w:r>
      <w:commentRangeStart w:id="0"/>
      <w:r w:rsidR="00EA60E9">
        <w:t>(e.g. partially oxidized defects resulting from solvent conditions or photo-oxidation),</w:t>
      </w:r>
      <w:commentRangeEnd w:id="0"/>
      <w:r w:rsidR="002F4B01">
        <w:fldChar w:fldCharType="begin"/>
      </w:r>
      <w:r w:rsidR="002F4B01">
        <w:instrText xml:space="preserve"> HYPERLINK  \l "_ENREF_27" \o "Hintschich, 2003 #1047" </w:instrText>
      </w:r>
      <w:r w:rsidR="002F4B01">
        <w:fldChar w:fldCharType="separate"/>
      </w:r>
      <w:r w:rsidR="002F4B01">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2F4B01">
        <w:instrText xml:space="preserve"> ADDIN EN.CITE </w:instrText>
      </w:r>
      <w:r w:rsidR="002F4B01">
        <w:fldChar w:fldCharType="begin">
          <w:fldData xml:space="preserve">PEVuZE5vdGU+PENpdGU+PEF1dGhvcj5IaW50c2NoaWNoPC9BdXRob3I+PFllYXI+MjAwMzwvWWVh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</w:fldData>
        </w:fldChar>
      </w:r>
      <w:r w:rsidR="002F4B01">
        <w:instrText xml:space="preserve"> ADDIN EN.CITE.DATA </w:instrText>
      </w:r>
      <w:r w:rsidR="002F4B01">
        <w:fldChar w:fldCharType="end"/>
      </w:r>
      <w:r w:rsidR="002F4B01">
        <w:fldChar w:fldCharType="separate"/>
      </w:r>
      <w:r w:rsidR="002F4B01" w:rsidRPr="00D66808">
        <w:rPr>
          <w:noProof/>
          <w:vertAlign w:val="superscript"/>
        </w:rPr>
        <w:t>27</w:t>
      </w:r>
      <w:r w:rsidR="002F4B01">
        <w:fldChar w:fldCharType="end"/>
      </w:r>
      <w:r w:rsidR="002F4B01">
        <w:fldChar w:fldCharType="end"/>
      </w:r>
      <w:r w:rsidR="00EA60E9">
        <w:rPr>
          <w:rStyle w:val="CommentReference"/>
        </w:rPr>
        <w:commentReference w:id="0"/>
      </w:r>
      <w:r w:rsidR="00EA60E9">
        <w:t xml:space="preserve"> </w:t>
      </w:r>
      <w:r>
        <w:t>or there may be quenching by intrinsic species su</w:t>
      </w:r>
      <w:r w:rsidR="00BF10A1">
        <w:t xml:space="preserve">ch as </w:t>
      </w:r>
      <w:r>
        <w:t>aggregates</w:t>
      </w:r>
      <w:r w:rsidR="00BF10A1">
        <w:t xml:space="preserve">, </w:t>
      </w:r>
      <w:proofErr w:type="spellStart"/>
      <w:r>
        <w:t>exciplexes</w:t>
      </w:r>
      <w:proofErr w:type="spellEnd"/>
      <w:r w:rsidR="00BF10A1">
        <w:t xml:space="preserve">, or </w:t>
      </w:r>
      <w:proofErr w:type="spellStart"/>
      <w:r w:rsidR="00BF10A1">
        <w:t>photogener</w:t>
      </w:r>
      <w:r w:rsidR="00D66808">
        <w:t>-</w:t>
      </w:r>
      <w:r w:rsidR="00BF10A1">
        <w:t>ated</w:t>
      </w:r>
      <w:proofErr w:type="spellEnd"/>
      <w:r w:rsidR="00BF10A1">
        <w:t xml:space="preserve"> </w:t>
      </w:r>
      <w:proofErr w:type="spellStart"/>
      <w:r w:rsidR="00BF10A1">
        <w:t>polarons</w:t>
      </w:r>
      <w:proofErr w:type="spellEnd"/>
      <w:r>
        <w:t>.</w:t>
      </w:r>
      <w:r w:rsidR="00CF4885">
        <w:t xml:space="preserve"> </w:t>
      </w:r>
      <w:r>
        <w:t xml:space="preserve">Furthermore, the combination of energy transfer and </w:t>
      </w:r>
      <w:proofErr w:type="spellStart"/>
      <w:r>
        <w:t>exciton</w:t>
      </w:r>
      <w:proofErr w:type="spellEnd"/>
      <w:r>
        <w:t xml:space="preserve"> diffusion can result in qu</w:t>
      </w:r>
      <w:r w:rsidR="00AA4DFA">
        <w:t>enching radii as large as 10 nm.</w:t>
      </w:r>
      <w:hyperlink w:anchor="_ENREF_37" w:tooltip="McNeill, 2004 #59" w:history="1">
        <w:r w:rsidR="002F4B01">
          <w:fldChar w:fldCharType="begin"/>
        </w:r>
        <w:r w:rsidR="002F4B01">
          <w:instrText xml:space="preserve"> ADDIN EN.CITE &lt;EndNote&gt;&lt;Cite&gt;&lt;Author&gt;McNeill&lt;/Author&gt;&lt;Year&gt;2004&lt;/Year&gt;&lt;RecNum&gt;59&lt;/RecNum&gt;&lt;DisplayText&gt;&lt;style face="superscript"&gt;37&lt;/style&gt;&lt;/DisplayText&gt;&lt;record&gt;&lt;rec-number&gt;59&lt;/rec-number&gt;&lt;foreign-keys&gt;&lt;key app="EN" db-id="92td2f2aorv2tfe55a5vvddgadwe5vda5zez"&gt;59&lt;/key&gt;&lt;/foreign-keys&gt;&lt;ref-type name="Journal Article"&gt;17&lt;/ref-type&gt;&lt;contributors&gt;&lt;authors&gt;&lt;author&gt;McNeill, J. D.&lt;/author&gt;&lt;author&gt;Kim, D. Y.&lt;/author&gt;&lt;author&gt;Yu, Z. H.&lt;/author&gt;&lt;author&gt;O&amp;apos;Connor, D. B.&lt;/author&gt;&lt;author&gt;Barbara, P. F.&lt;/author&gt;&lt;/authors&gt;&lt;/contributors&gt;&lt;auth-address&gt;Barbara, PF&amp;#xD;Univ Texas, Dept Chem &amp;amp; Biochem, Ctr Nanomol Sci &amp;amp; Technol, Austin, TX 78712 USA&amp;#xD;Univ Texas, Dept Chem &amp;amp; Biochem, Ctr Nanomol Sci &amp;amp; Technol, Austin, TX 78712 USA&amp;#xD;Univ Texas, Dept Chem &amp;amp; Biochem, Ctr Nanomol Sci &amp;amp; Technol, Austin, TX 78712 USA&lt;/auth-address&gt;&lt;titles&gt;&lt;title&gt;Near field spectroscopic investigation of fluorescence quenching by charge carriers in pentacene-doped tetracene&lt;/title&gt;&lt;secondary-title&gt;Journal of Physical Chemistry B&lt;/secondary-title&gt;&lt;alt-title&gt;J Phys Chem B&lt;/alt-title&gt;&lt;/titles&gt;&lt;periodical&gt;&lt;full-title&gt;Journal of Physical Chemistry B&lt;/full-title&gt;&lt;/periodical&gt;&lt;pages&gt;11368-11374&lt;/pages&gt;&lt;volume&gt;108&lt;/volume&gt;&lt;number&gt;31&lt;/number&gt;&lt;keywords&gt;&lt;keyword&gt;light-emitting-diodes&lt;/keyword&gt;&lt;keyword&gt;organic photoconductors&lt;/keyword&gt;&lt;keyword&gt;conjugated polymer&lt;/keyword&gt;&lt;keyword&gt;meh-ppv&lt;/keyword&gt;&lt;keyword&gt;crystals&lt;/keyword&gt;&lt;keyword&gt;photoluminescence&lt;/keyword&gt;&lt;keyword&gt;luminescence&lt;/keyword&gt;&lt;keyword&gt;excitation&lt;/keyword&gt;&lt;keyword&gt;vinylene)&lt;/keyword&gt;&lt;keyword&gt;spectra&lt;/keyword&gt;&lt;/keywords&gt;&lt;dates&gt;&lt;year&gt;2004&lt;/year&gt;&lt;pub-dates&gt;&lt;date&gt;Aug 5&lt;/date&gt;&lt;/pub-dates&gt;&lt;/dates&gt;&lt;isbn&gt;1520-6106&lt;/isbn&gt;&lt;accession-num&gt;ISI:000223002400018&lt;/accession-num&gt;&lt;urls&gt;&lt;related-urls&gt;&lt;url&gt;&amp;lt;Go to ISI&amp;gt;://000223002400018&lt;/url&gt;&lt;/related-urls&gt;&lt;/urls&gt;&lt;electronic-resource-num&gt;Doi 10.1021/Jp049823r&lt;/electronic-resource-num&gt;&lt;language&gt;English&lt;/language&gt;&lt;/record&gt;&lt;/Cite&gt;&lt;/EndNote&gt;</w:instrText>
        </w:r>
        <w:r w:rsidR="002F4B01">
          <w:fldChar w:fldCharType="separate"/>
        </w:r>
        <w:r w:rsidR="002F4B01" w:rsidRPr="00D66808">
          <w:rPr>
            <w:noProof/>
            <w:vertAlign w:val="superscript"/>
          </w:rPr>
          <w:t>37</w:t>
        </w:r>
        <w:r w:rsidR="002F4B01">
          <w:fldChar w:fldCharType="end"/>
        </w:r>
      </w:hyperlink>
      <w:r>
        <w:t xml:space="preserve"> Thus, even very low defect concentrations could give rise to significant quenching. Additionally, quenching by hole </w:t>
      </w:r>
      <w:proofErr w:type="spellStart"/>
      <w:r>
        <w:t>polarons</w:t>
      </w:r>
      <w:proofErr w:type="spellEnd"/>
      <w:r>
        <w:t xml:space="preserve"> is significant a</w:t>
      </w:r>
      <w:r w:rsidR="00026440">
        <w:t xml:space="preserve">t a </w:t>
      </w:r>
      <w:proofErr w:type="spellStart"/>
      <w:r w:rsidR="00026440">
        <w:t>polaron</w:t>
      </w:r>
      <w:proofErr w:type="spellEnd"/>
      <w:r w:rsidR="00026440">
        <w:t xml:space="preserve"> density of  5x10</w:t>
      </w:r>
      <w:r w:rsidR="00026440">
        <w:rPr>
          <w:vertAlign w:val="superscript"/>
        </w:rPr>
        <w:t>17</w:t>
      </w:r>
      <w:r w:rsidR="00026440">
        <w:t xml:space="preserve"> cm</w:t>
      </w:r>
      <w:r w:rsidR="00026440">
        <w:rPr>
          <w:vertAlign w:val="superscript"/>
        </w:rPr>
        <w:t>-3</w:t>
      </w:r>
      <w:r>
        <w:t>,</w:t>
      </w:r>
      <w:r w:rsidR="00026440">
        <w:fldChar w:fldCharType="begin">
          <w:fldData xml:space="preserve">PEVuZE5vdGU+PENpdGU+PEF1dGhvcj5NY05laWxsPC9BdXRob3I+PFllYXI+MjAwMjwvWWVhcj48
UmVjTnVtPjYzPC9SZWNOdW0+PERpc3BsYXlUZXh0PjxzdHlsZSBmYWNlPSJzdXBlcnNjcmlwdCI+
MjYsMzg8L3N0eWxlPjwvRGlzcGxheVRleHQ+PHJlY29yZD48cmVjLW51bWJlcj42MzwvcmVjLW51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D66808">
        <w:instrText xml:space="preserve"> ADDIN EN.CITE </w:instrText>
      </w:r>
      <w:r w:rsidR="00D66808">
        <w:fldChar w:fldCharType="begin">
          <w:fldData xml:space="preserve">PEVuZE5vdGU+PENpdGU+PEF1dGhvcj5NY05laWxsPC9BdXRob3I+PFllYXI+MjAwMjwvWWVhcj48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</w:fldData>
        </w:fldChar>
      </w:r>
      <w:r w:rsidR="00D66808">
        <w:instrText xml:space="preserve"> ADDIN EN.CITE.DATA </w:instrText>
      </w:r>
      <w:r w:rsidR="00D66808">
        <w:fldChar w:fldCharType="end"/>
      </w:r>
      <w:r w:rsidR="00026440">
        <w:fldChar w:fldCharType="separate"/>
      </w:r>
      <w:hyperlink w:anchor="_ENREF_26" w:tooltip="McNeill, 2002 #63" w:history="1">
        <w:r w:rsidR="002F4B01" w:rsidRPr="00D66808">
          <w:rPr>
            <w:noProof/>
            <w:vertAlign w:val="superscript"/>
          </w:rPr>
          <w:t>26</w:t>
        </w:r>
      </w:hyperlink>
      <w:r w:rsidR="00D66808" w:rsidRPr="00D66808">
        <w:rPr>
          <w:noProof/>
          <w:vertAlign w:val="superscript"/>
        </w:rPr>
        <w:t>,</w:t>
      </w:r>
      <w:hyperlink w:anchor="_ENREF_38" w:tooltip="Deussen, 1995 #1046" w:history="1">
        <w:r w:rsidR="002F4B01" w:rsidRPr="00D66808">
          <w:rPr>
            <w:noProof/>
            <w:vertAlign w:val="superscript"/>
          </w:rPr>
          <w:t>38</w:t>
        </w:r>
      </w:hyperlink>
      <w:r w:rsidR="00026440">
        <w:fldChar w:fldCharType="end"/>
      </w:r>
      <w:r>
        <w:t xml:space="preserve"> which is often exceeded in functioning devices. Indeed, we observe complex </w:t>
      </w:r>
      <w:r>
        <w:lastRenderedPageBreak/>
        <w:t xml:space="preserve">fluorescence decay dynamics consistent with significant quenching by defects in </w:t>
      </w:r>
      <w:proofErr w:type="spellStart"/>
      <w:r>
        <w:t>undoped</w:t>
      </w:r>
      <w:proofErr w:type="spellEnd"/>
      <w:r>
        <w:t xml:space="preserve"> nanoparticles of MEH-PP</w:t>
      </w:r>
      <w:r w:rsidR="00026440">
        <w:t>V and PFBT</w:t>
      </w:r>
      <w:r>
        <w:t xml:space="preserve">. Therefore, we develop a modified approach to determining </w:t>
      </w:r>
      <w:proofErr w:type="spellStart"/>
      <w:r>
        <w:t>exciton</w:t>
      </w:r>
      <w:proofErr w:type="spellEnd"/>
      <w:r>
        <w:t xml:space="preserve"> diffusion parameters that explicitly includes quenching by defects. By</w:t>
      </w:r>
      <w:r w:rsidRPr="00A620CE">
        <w:t xml:space="preserve"> fitting the quenching efficiencies and </w:t>
      </w:r>
      <w:r>
        <w:t>complex fluorescence decay kinetic</w:t>
      </w:r>
      <w:r w:rsidRPr="00A620CE">
        <w:t xml:space="preserve">s to an </w:t>
      </w:r>
      <w:proofErr w:type="spellStart"/>
      <w:r w:rsidRPr="00A620CE">
        <w:t>exciton</w:t>
      </w:r>
      <w:proofErr w:type="spellEnd"/>
      <w:r w:rsidRPr="00A620CE">
        <w:t xml:space="preserve"> diffusion model</w:t>
      </w:r>
      <w:r>
        <w:t xml:space="preserve"> that explicitly includes quenching by defects</w:t>
      </w:r>
      <w:r w:rsidRPr="00A620CE">
        <w:t xml:space="preserve">, we obtain </w:t>
      </w:r>
      <w:r>
        <w:t xml:space="preserve">a corrected </w:t>
      </w:r>
      <w:proofErr w:type="spellStart"/>
      <w:r w:rsidRPr="00A620CE">
        <w:t>exciton</w:t>
      </w:r>
      <w:proofErr w:type="spellEnd"/>
      <w:r w:rsidRPr="00A620CE">
        <w:t xml:space="preserve"> diffusion </w:t>
      </w:r>
      <w:r>
        <w:t>constant</w:t>
      </w:r>
      <w:r w:rsidRPr="00A620CE">
        <w:t xml:space="preserve"> f</w:t>
      </w:r>
      <w:r>
        <w:t>or n</w:t>
      </w:r>
      <w:r w:rsidR="00026440">
        <w:t>anoparticles of the polymer PFBT</w:t>
      </w:r>
      <w:r w:rsidRPr="00A620CE">
        <w:t xml:space="preserve">. </w:t>
      </w:r>
      <w:r>
        <w:t xml:space="preserve">Our results indicate typical analysis ignoring defects results in underestimation of </w:t>
      </w:r>
      <w:r w:rsidR="00B400A4">
        <w:t>L</w:t>
      </w:r>
      <w:r w:rsidR="00B400A4">
        <w:rPr>
          <w:vertAlign w:val="subscript"/>
        </w:rPr>
        <w:t>D</w:t>
      </w:r>
      <w:r>
        <w:t xml:space="preserve"> by roughly a facto</w:t>
      </w:r>
      <w:r w:rsidR="004018B4">
        <w:t>r of 2</w:t>
      </w:r>
      <w:r w:rsidR="0087457D">
        <w:t xml:space="preserve"> (</w:t>
      </w:r>
      <w:r w:rsidR="0087457D" w:rsidRPr="0087457D">
        <w:t>L</w:t>
      </w:r>
      <w:r w:rsidR="0087457D" w:rsidRPr="0087457D">
        <w:rPr>
          <w:vertAlign w:val="subscript"/>
        </w:rPr>
        <w:t>D</w:t>
      </w:r>
      <w:r w:rsidR="0087457D">
        <w:t xml:space="preserve"> = </w:t>
      </w:r>
      <w:r w:rsidR="0087457D" w:rsidRPr="0087457D">
        <w:t>6</w:t>
      </w:r>
      <w:r w:rsidR="0087457D">
        <w:t>.</w:t>
      </w:r>
      <w:r w:rsidR="00D577A7">
        <w:t>5 nm)</w:t>
      </w:r>
      <w:r w:rsidR="006E490C">
        <w:t>.</w:t>
      </w:r>
      <w:r w:rsidR="0087457D">
        <w:t xml:space="preserve"> </w:t>
      </w:r>
      <w:r>
        <w:t xml:space="preserve">Analysis of the distribution of lifetimes provided additional confirmation of quenching by defects: The fluorescence decays of doped and </w:t>
      </w:r>
      <w:proofErr w:type="spellStart"/>
      <w:r>
        <w:t>undoped</w:t>
      </w:r>
      <w:proofErr w:type="spellEnd"/>
      <w:r>
        <w:t xml:space="preserve"> particles were fit to a stretched exponential function, yielding a stretch parameter </w:t>
      </w:r>
      <w:r w:rsidRPr="005F45AC">
        <w:t>ß</w:t>
      </w:r>
      <w:r>
        <w:t xml:space="preserve">, which typically varies between ~0.3, indicating a broad distribution of lifetimes, and ~1.0, indicating a very narrow distribution (a single lifetime). Fitting the dynamics of </w:t>
      </w:r>
      <w:proofErr w:type="spellStart"/>
      <w:r>
        <w:t>undoped</w:t>
      </w:r>
      <w:proofErr w:type="spellEnd"/>
      <w:r>
        <w:t xml:space="preserve"> particles yielded ß = 0.6, consistent with significant quenching by defects. Analysis of the </w:t>
      </w:r>
      <w:proofErr w:type="spellStart"/>
      <w:r>
        <w:t>radiative</w:t>
      </w:r>
      <w:proofErr w:type="spellEnd"/>
      <w:r>
        <w:t xml:space="preserve"> and non-</w:t>
      </w:r>
      <w:proofErr w:type="spellStart"/>
      <w:r>
        <w:t>radiative</w:t>
      </w:r>
      <w:proofErr w:type="spellEnd"/>
      <w:r>
        <w:t xml:space="preserve"> rates was also consistent with quenching by defects. Our results indicate that quenching by defects can lead to significant underestimation of </w:t>
      </w:r>
      <w:proofErr w:type="spellStart"/>
      <w:r>
        <w:t>exciton</w:t>
      </w:r>
      <w:proofErr w:type="spellEnd"/>
      <w:r>
        <w:t xml:space="preserve"> diffusion constants, particularly for highly mobile </w:t>
      </w:r>
      <w:proofErr w:type="spellStart"/>
      <w:r>
        <w:t>excitons</w:t>
      </w:r>
      <w:proofErr w:type="spellEnd"/>
      <w:r>
        <w:t xml:space="preserve">, which are highly susceptible to quenching by defects. The results are also promising for applications requiring highly mobile </w:t>
      </w:r>
      <w:proofErr w:type="spellStart"/>
      <w:r>
        <w:t>excitons</w:t>
      </w:r>
      <w:proofErr w:type="spellEnd"/>
      <w:r>
        <w:t xml:space="preserve">, such as photovoltaic devices, since improvements in </w:t>
      </w:r>
      <w:proofErr w:type="spellStart"/>
      <w:r>
        <w:t>exciton</w:t>
      </w:r>
      <w:proofErr w:type="spellEnd"/>
      <w:r>
        <w:t xml:space="preserve"> diffusion length by a factor of 2 or more are expected if quenching by defects can be </w:t>
      </w:r>
      <w:r w:rsidR="007A2AC2">
        <w:t xml:space="preserve">substantially </w:t>
      </w:r>
      <w:r>
        <w:t>reduced.</w:t>
      </w:r>
    </w:p>
    <w:p w14:paraId="14783269" w14:textId="77777777" w:rsidR="00232FF0" w:rsidRDefault="00232FF0" w:rsidP="00232FF0">
      <w:pPr>
        <w:pStyle w:val="NoSpacing"/>
        <w:jc w:val="both"/>
        <w:rPr>
          <w:rFonts w:ascii="Times New Roman" w:hAnsi="Times New Roman" w:cs="Times New Roman"/>
          <w:sz w:val="24"/>
          <w:szCs w:val="24"/>
        </w:rPr>
      </w:pPr>
    </w:p>
    <w:p w14:paraId="6232A17C" w14:textId="1BCA29DD" w:rsidR="00232FF0" w:rsidRDefault="00AA3143" w:rsidP="00232FF0">
      <w:pPr>
        <w:pStyle w:val="NoSpacing"/>
        <w:jc w:val="both"/>
        <w:rPr>
          <w:rFonts w:ascii="Times New Roman" w:hAnsi="Times New Roman" w:cs="Times New Roman"/>
          <w:b/>
          <w:sz w:val="24"/>
          <w:szCs w:val="24"/>
        </w:rPr>
      </w:pPr>
      <w:r>
        <w:rPr>
          <w:rFonts w:ascii="Times New Roman" w:hAnsi="Times New Roman" w:cs="Times New Roman"/>
          <w:b/>
          <w:sz w:val="24"/>
          <w:szCs w:val="24"/>
        </w:rPr>
        <w:t>EXPERIMENTAL METHODS</w:t>
      </w:r>
    </w:p>
    <w:p w14:paraId="4BFBF3F0" w14:textId="77777777" w:rsidR="00AA3143" w:rsidRDefault="00AA3143" w:rsidP="00232FF0">
      <w:pPr>
        <w:pStyle w:val="NoSpacing"/>
        <w:jc w:val="both"/>
        <w:rPr>
          <w:rFonts w:ascii="Times New Roman" w:hAnsi="Times New Roman" w:cs="Times New Roman"/>
          <w:b/>
          <w:sz w:val="24"/>
          <w:szCs w:val="24"/>
        </w:rPr>
      </w:pPr>
    </w:p>
    <w:p w14:paraId="4B6A0CDB" w14:textId="77777777" w:rsidR="00232FF0" w:rsidRDefault="00232FF0" w:rsidP="00C8551D">
      <w:pPr>
        <w:autoSpaceDE w:val="0"/>
        <w:autoSpaceDN w:val="0"/>
        <w:adjustRightInd w:val="0"/>
        <w:ind w:firstLine="720"/>
        <w:jc w:val="both"/>
      </w:pPr>
      <w:r>
        <w:rPr>
          <w:b/>
        </w:rPr>
        <w:t xml:space="preserve">Materials. </w:t>
      </w:r>
      <w:r>
        <w:t>The copolymer poly[(9,9-</w:t>
      </w:r>
      <w:r w:rsidRPr="00557746">
        <w:t>dioctylfluorenyl-2,7-diyl)-</w:t>
      </w:r>
      <w:r w:rsidRPr="00557746">
        <w:rPr>
          <w:i/>
          <w:iCs/>
        </w:rPr>
        <w:t>co</w:t>
      </w:r>
      <w:r w:rsidRPr="00557746">
        <w:t>-(1,4-benzo-{2,1</w:t>
      </w:r>
      <w:r>
        <w:t>'</w:t>
      </w:r>
      <w:r w:rsidRPr="00557746">
        <w:t>,3}-thiadiazole)]</w:t>
      </w:r>
      <w:r>
        <w:t xml:space="preserve"> </w:t>
      </w:r>
      <w:r w:rsidRPr="00557746">
        <w:t>(PFBT</w:t>
      </w:r>
      <w:r>
        <w:t xml:space="preserve">, MW 10,000, </w:t>
      </w:r>
      <w:proofErr w:type="spellStart"/>
      <w:r>
        <w:t>polydispersity</w:t>
      </w:r>
      <w:proofErr w:type="spellEnd"/>
      <w:r>
        <w:t xml:space="preserve"> 1.7</w:t>
      </w:r>
      <w:r w:rsidRPr="00557746">
        <w:t>)</w:t>
      </w:r>
      <w:r>
        <w:t xml:space="preserve"> was purchased from ADS Dyes, Inc. (Quebec, Canada). The fluorescent dye </w:t>
      </w:r>
      <w:proofErr w:type="spellStart"/>
      <w:r>
        <w:t>perylene</w:t>
      </w:r>
      <w:proofErr w:type="spellEnd"/>
      <w:r>
        <w:t xml:space="preserve"> red (</w:t>
      </w:r>
      <w:proofErr w:type="spellStart"/>
      <w:r>
        <w:t>Exalite</w:t>
      </w:r>
      <w:proofErr w:type="spellEnd"/>
      <w:r>
        <w:t xml:space="preserve"> 613) was purchased from </w:t>
      </w:r>
      <w:proofErr w:type="spellStart"/>
      <w:r>
        <w:t>Exciton</w:t>
      </w:r>
      <w:proofErr w:type="spellEnd"/>
      <w:r>
        <w:t xml:space="preserve"> (Dayton, OH). </w:t>
      </w:r>
      <w:r w:rsidR="00B17073">
        <w:t xml:space="preserve">The fluorescent dye fluorescein was purchased from Invitrogen (Eugene, OR). </w:t>
      </w:r>
      <w:r>
        <w:t xml:space="preserve">The solvent </w:t>
      </w:r>
      <w:proofErr w:type="spellStart"/>
      <w:r>
        <w:t>tetrahydrofuran</w:t>
      </w:r>
      <w:proofErr w:type="spellEnd"/>
      <w:r>
        <w:t xml:space="preserve"> (THF, anhydrous, 99.9%) </w:t>
      </w:r>
      <w:r w:rsidR="00B17073">
        <w:t>and sodium hydroxide</w:t>
      </w:r>
      <w:r w:rsidR="00A8367E">
        <w:t xml:space="preserve"> (</w:t>
      </w:r>
      <w:proofErr w:type="spellStart"/>
      <w:r w:rsidR="00A8367E">
        <w:t>SigmaUltra</w:t>
      </w:r>
      <w:proofErr w:type="spellEnd"/>
      <w:r w:rsidR="00A8367E">
        <w:t>, minimum 98%)</w:t>
      </w:r>
      <w:r w:rsidR="00B17073">
        <w:t xml:space="preserve"> were</w:t>
      </w:r>
      <w:r>
        <w:t xml:space="preserve"> purchased from Sigma-Aldrich</w:t>
      </w:r>
      <w:r w:rsidR="00C8551D">
        <w:t xml:space="preserve"> (Milwaukee, WI). All chemicals were used without further purification.</w:t>
      </w:r>
    </w:p>
    <w:p w14:paraId="3E7BFC3C" w14:textId="5CB73706" w:rsidR="00C21326" w:rsidRDefault="00C8551D" w:rsidP="00232FF0">
      <w:pPr>
        <w:autoSpaceDE w:val="0"/>
        <w:autoSpaceDN w:val="0"/>
        <w:adjustRightInd w:val="0"/>
        <w:jc w:val="both"/>
      </w:pPr>
      <w:r>
        <w:tab/>
      </w:r>
      <w:r>
        <w:rPr>
          <w:b/>
        </w:rPr>
        <w:t xml:space="preserve">Nanoparticle Preparation. </w:t>
      </w:r>
      <w:r w:rsidR="002223D0">
        <w:t>Preparation of the</w:t>
      </w:r>
      <w:r w:rsidR="00C21326">
        <w:t xml:space="preserve"> fluorescent</w:t>
      </w:r>
      <w:r w:rsidR="002223D0">
        <w:t xml:space="preserve"> nanoparticles was performed</w:t>
      </w:r>
      <w:r w:rsidR="00C21326">
        <w:t xml:space="preserve"> using a prev</w:t>
      </w:r>
      <w:r w:rsidR="009C7656">
        <w:t xml:space="preserve">iously described </w:t>
      </w:r>
      <w:proofErr w:type="spellStart"/>
      <w:r w:rsidR="009C7656">
        <w:t>nano</w:t>
      </w:r>
      <w:proofErr w:type="spellEnd"/>
      <w:r w:rsidR="009C7656">
        <w:t>-</w:t>
      </w:r>
      <w:r w:rsidR="00C21326">
        <w:t>precipitation method.</w:t>
      </w:r>
      <w:hyperlink w:anchor="_ENREF_39" w:tooltip="Szymanski, 2005 #1" w:history="1">
        <w:r w:rsidR="002F4B01">
          <w:fldChar w:fldCharType="begin"/>
        </w:r>
        <w:r w:rsidR="002F4B01">
          <w:instrText xml:space="preserve"> ADDIN EN.CITE &lt;EndNote&gt;&lt;Cite&gt;&lt;Author&gt;Szymanski&lt;/Author&gt;&lt;Year&gt;2005&lt;/Year&gt;&lt;RecNum&gt;1&lt;/RecNum&gt;&lt;DisplayText&gt;&lt;style face="superscript"&gt;39&lt;/style&gt;&lt;/DisplayText&gt;&lt;record&gt;&lt;rec-number&gt;1&lt;/rec-number&gt;&lt;foreign-keys&gt;&lt;key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F4B01">
          <w:fldChar w:fldCharType="separate"/>
        </w:r>
        <w:r w:rsidR="002F4B01" w:rsidRPr="00D66808">
          <w:rPr>
            <w:noProof/>
            <w:vertAlign w:val="superscript"/>
          </w:rPr>
          <w:t>39</w:t>
        </w:r>
        <w:r w:rsidR="002F4B01">
          <w:fldChar w:fldCharType="end"/>
        </w:r>
      </w:hyperlink>
      <w:r w:rsidR="00C21326">
        <w:t xml:space="preserve"> The copolymer PFBT was dissolved in THF by gentle agitation and prepared at a concentration of 1000 ppm. </w:t>
      </w:r>
      <w:proofErr w:type="spellStart"/>
      <w:r w:rsidR="00C21326">
        <w:t>Perylene</w:t>
      </w:r>
      <w:proofErr w:type="spellEnd"/>
      <w:r w:rsidR="00C21326">
        <w:t xml:space="preserve"> red was dissolved in THF by gentle agitation and prepared at a concentration of 100 ppm. The solution was further diluted to 2 ppm f</w:t>
      </w:r>
      <w:r w:rsidR="007A2AC2">
        <w:t>or mixing with the polymer solution</w:t>
      </w:r>
      <w:r w:rsidR="00C21326">
        <w:t xml:space="preserve">. Varying amounts of the dopant </w:t>
      </w:r>
      <w:proofErr w:type="spellStart"/>
      <w:r w:rsidR="00C21326">
        <w:t>perylene</w:t>
      </w:r>
      <w:proofErr w:type="spellEnd"/>
      <w:r w:rsidR="00C21326">
        <w:t xml:space="preserve"> red solution were mixed with the PFBT solution to produce so</w:t>
      </w:r>
      <w:r w:rsidR="007A2AC2">
        <w:t xml:space="preserve">lution mixtures with a </w:t>
      </w:r>
      <w:r w:rsidR="00C21326">
        <w:t xml:space="preserve">concentration of 20 ppm PFBT and dopant/host fractions of 0 to 2 </w:t>
      </w:r>
      <w:proofErr w:type="spellStart"/>
      <w:r w:rsidR="00C21326">
        <w:t>wt</w:t>
      </w:r>
      <w:proofErr w:type="spellEnd"/>
      <w:r w:rsidR="00C21326">
        <w:t xml:space="preserve">% </w:t>
      </w:r>
      <w:proofErr w:type="spellStart"/>
      <w:r w:rsidR="00C21326">
        <w:t>perylene</w:t>
      </w:r>
      <w:proofErr w:type="spellEnd"/>
      <w:r w:rsidR="00C21326">
        <w:t xml:space="preserve"> red. </w:t>
      </w:r>
      <w:r w:rsidR="000F6938">
        <w:t xml:space="preserve">The mixtures were </w:t>
      </w:r>
      <w:proofErr w:type="spellStart"/>
      <w:r w:rsidR="000F6938">
        <w:t>sonicated</w:t>
      </w:r>
      <w:proofErr w:type="spellEnd"/>
      <w:r w:rsidR="000F6938">
        <w:t xml:space="preserve"> very briefly to ensure homogeneity. A 2 mL quantity of each solution mixture was added rapidly to 8 mL of deionized water under </w:t>
      </w:r>
      <w:r w:rsidR="009C7656">
        <w:t xml:space="preserve">(brief) </w:t>
      </w:r>
      <w:r w:rsidR="000F6938">
        <w:t>sonication. THF was removed from the resulting nanoparticle suspensions by partial vacuum evaporation and subsequently vacuum filte</w:t>
      </w:r>
      <w:r w:rsidR="007A2AC2">
        <w:t>red through a glass fiber</w:t>
      </w:r>
      <w:r w:rsidR="000F6938">
        <w:t xml:space="preserve"> </w:t>
      </w:r>
      <w:proofErr w:type="spellStart"/>
      <w:r w:rsidR="000F6938">
        <w:t>prefilter</w:t>
      </w:r>
      <w:proofErr w:type="spellEnd"/>
      <w:r w:rsidR="000F6938">
        <w:t xml:space="preserve"> to remove larger aggregates and a 0.1 µm PTFE membrane filter. The resulting nanoparticle suspensions are clear (not turbid) and stable f</w:t>
      </w:r>
      <w:r w:rsidR="00A8367E">
        <w:t>or months</w:t>
      </w:r>
      <w:r w:rsidR="000F6938">
        <w:t xml:space="preserve"> with no visible signs of aggregation.</w:t>
      </w:r>
    </w:p>
    <w:p w14:paraId="358858FF" w14:textId="46662EEC" w:rsidR="001E5313" w:rsidRDefault="0059056A" w:rsidP="00232FF0">
      <w:pPr>
        <w:autoSpaceDE w:val="0"/>
        <w:autoSpaceDN w:val="0"/>
        <w:adjustRightInd w:val="0"/>
        <w:jc w:val="both"/>
      </w:pPr>
      <w:r>
        <w:tab/>
      </w:r>
      <w:r>
        <w:rPr>
          <w:b/>
        </w:rPr>
        <w:t>Characterization Methods</w:t>
      </w:r>
      <w:r w:rsidR="00D33674">
        <w:rPr>
          <w:b/>
        </w:rPr>
        <w:t xml:space="preserve">. </w:t>
      </w:r>
      <w:r w:rsidR="00D33674">
        <w:t xml:space="preserve">Size distributions and morphologies of </w:t>
      </w:r>
      <w:proofErr w:type="spellStart"/>
      <w:r w:rsidR="00D33674">
        <w:t>undoped</w:t>
      </w:r>
      <w:proofErr w:type="spellEnd"/>
      <w:r w:rsidR="00D33674">
        <w:t xml:space="preserve"> and </w:t>
      </w:r>
      <w:proofErr w:type="spellStart"/>
      <w:r w:rsidR="00D33674">
        <w:t>perylene</w:t>
      </w:r>
      <w:proofErr w:type="spellEnd"/>
      <w:r w:rsidR="00D33674">
        <w:t xml:space="preserve"> red doped PFBT nanoparticles were determined by atomic force microscopy (AFM). Sam</w:t>
      </w:r>
      <w:r w:rsidR="002E0BC9">
        <w:t xml:space="preserve">ples were prepared by </w:t>
      </w:r>
      <w:proofErr w:type="spellStart"/>
      <w:r w:rsidR="002E0BC9">
        <w:t>dipcasting</w:t>
      </w:r>
      <w:proofErr w:type="spellEnd"/>
      <w:r w:rsidR="00D33674">
        <w:t xml:space="preserve"> </w:t>
      </w:r>
      <w:r w:rsidR="00BE4E16">
        <w:t xml:space="preserve">a freshly cleaned glass coverslip in a diluted nanoparticle suspension for 40 minutes, then removing the coverslip and allowing it to dry overnight in an </w:t>
      </w:r>
      <w:r w:rsidR="00BE4E16">
        <w:lastRenderedPageBreak/>
        <w:t>enclosed environment. Surface topographies were measured</w:t>
      </w:r>
      <w:r w:rsidR="00D33674">
        <w:t xml:space="preserve"> on an </w:t>
      </w:r>
      <w:proofErr w:type="spellStart"/>
      <w:r w:rsidR="00D33674">
        <w:t>Ambios</w:t>
      </w:r>
      <w:proofErr w:type="spellEnd"/>
      <w:r w:rsidR="00D33674">
        <w:t xml:space="preserve"> Q250 multimode AFM in</w:t>
      </w:r>
      <w:r w:rsidR="00E40E81">
        <w:t xml:space="preserve"> tapping</w:t>
      </w:r>
      <w:r w:rsidR="00D33674">
        <w:t xml:space="preserve"> mode.</w:t>
      </w:r>
      <w:r w:rsidR="00834846">
        <w:t xml:space="preserve"> The particle diameters were obtained from height analysis.</w:t>
      </w:r>
    </w:p>
    <w:p w14:paraId="4ACB0840" w14:textId="5BAD0D06" w:rsidR="00BE4E16" w:rsidRDefault="00BE4E16" w:rsidP="00F9441D">
      <w:pPr>
        <w:autoSpaceDE w:val="0"/>
        <w:autoSpaceDN w:val="0"/>
        <w:adjustRightInd w:val="0"/>
        <w:jc w:val="both"/>
      </w:pPr>
      <w:r>
        <w:tab/>
        <w:t xml:space="preserve">UV-Vis absorption spectra were collected on a Shimadzu UV2101PC scanning spectrophotometer using 1 cm quartz cuvettes. Fluorescence spectra were collected and </w:t>
      </w:r>
      <w:r w:rsidR="001E5313">
        <w:t xml:space="preserve">fluorescence </w:t>
      </w:r>
      <w:r>
        <w:t xml:space="preserve">quantum yield was measured using a commercial </w:t>
      </w:r>
      <w:proofErr w:type="spellStart"/>
      <w:r>
        <w:t>fluorimeter</w:t>
      </w:r>
      <w:proofErr w:type="spellEnd"/>
      <w:r>
        <w:t xml:space="preserve"> (</w:t>
      </w:r>
      <w:proofErr w:type="spellStart"/>
      <w:r>
        <w:t>Quantamaster</w:t>
      </w:r>
      <w:proofErr w:type="spellEnd"/>
      <w:r>
        <w:t>, Photon Technology International, Inc.) using 1 cm quartz cuvettes. Fluorescence lifetimes were measur</w:t>
      </w:r>
      <w:r w:rsidR="00CC2FB4">
        <w:t xml:space="preserve">ed </w:t>
      </w:r>
      <w:r w:rsidR="003801C0">
        <w:t xml:space="preserve">in air </w:t>
      </w:r>
      <w:r w:rsidR="00CC2FB4">
        <w:t xml:space="preserve">using time-correlated single </w:t>
      </w:r>
      <w:r>
        <w:t xml:space="preserve">photon counting (TCSPC) spectroscopy. The second harmonic (420 nm) of the output of a mode-locked </w:t>
      </w:r>
      <w:proofErr w:type="spellStart"/>
      <w:r>
        <w:t>Ti:Sapphire</w:t>
      </w:r>
      <w:proofErr w:type="spellEnd"/>
      <w:r>
        <w:t xml:space="preserve"> laser (Coherent Mira 9000</w:t>
      </w:r>
      <w:r w:rsidR="00873A1D">
        <w:t>, ~10</w:t>
      </w:r>
      <w:r w:rsidR="00CC2FB4">
        <w:t xml:space="preserve">0 </w:t>
      </w:r>
      <w:proofErr w:type="spellStart"/>
      <w:r w:rsidR="00CC2FB4">
        <w:t>fs</w:t>
      </w:r>
      <w:proofErr w:type="spellEnd"/>
      <w:r w:rsidR="00CC2FB4">
        <w:t xml:space="preserve"> pulses</w:t>
      </w:r>
      <w:r>
        <w:t xml:space="preserve">) was used to </w:t>
      </w:r>
      <w:r w:rsidR="005D1E32">
        <w:t>excite the samples. The output of a fast PIN diode (</w:t>
      </w:r>
      <w:proofErr w:type="spellStart"/>
      <w:r w:rsidR="005D1E32">
        <w:t>Thorlabs</w:t>
      </w:r>
      <w:proofErr w:type="spellEnd"/>
      <w:r w:rsidR="005D1E32">
        <w:t xml:space="preserve"> DET210) monitoring the pulse shape was used as the start pulse for a time-to-amplitude converter (TAC, Canberra Model 2145).</w:t>
      </w:r>
      <w:r w:rsidR="00CC2FB4">
        <w:t xml:space="preserve"> The laser output incident on the PIN diode was attenuated until the output voltage of the PIN diode read 200 mV. Nanoparticle fluorescence</w:t>
      </w:r>
      <w:r w:rsidR="005D1E32">
        <w:t xml:space="preserve"> was collected perpendicular to the excitation so</w:t>
      </w:r>
      <w:r w:rsidR="00CC2FB4">
        <w:t>urce after passing through a 460 nm long</w:t>
      </w:r>
      <w:r w:rsidR="005D1E32">
        <w:t xml:space="preserve"> pass filter</w:t>
      </w:r>
      <w:r w:rsidR="00CC2FB4">
        <w:t xml:space="preserve"> for the </w:t>
      </w:r>
      <w:proofErr w:type="spellStart"/>
      <w:r w:rsidR="00CC2FB4">
        <w:t>undoped</w:t>
      </w:r>
      <w:proofErr w:type="spellEnd"/>
      <w:r w:rsidR="00CC2FB4">
        <w:t xml:space="preserve"> nanoparticles. An additional 540 ±10 nm band pass filter was added for the doped samples in order to filter out the emission from </w:t>
      </w:r>
      <w:proofErr w:type="spellStart"/>
      <w:r w:rsidR="00CC2FB4">
        <w:t>perylene</w:t>
      </w:r>
      <w:proofErr w:type="spellEnd"/>
      <w:r w:rsidR="00CC2FB4">
        <w:t xml:space="preserve"> red.</w:t>
      </w:r>
      <w:r w:rsidR="005D1E32">
        <w:t xml:space="preserve"> </w:t>
      </w:r>
      <w:r w:rsidR="00CC2FB4">
        <w:t>The emission w</w:t>
      </w:r>
      <w:r w:rsidR="00FA23C3">
        <w:t>as detected by a single pho</w:t>
      </w:r>
      <w:r w:rsidR="00652AE7">
        <w:t>ton avalanche  photodiode (</w:t>
      </w:r>
      <w:r w:rsidR="00494BC8" w:rsidRPr="00494BC8">
        <w:t xml:space="preserve">id </w:t>
      </w:r>
      <w:proofErr w:type="spellStart"/>
      <w:r w:rsidR="00494BC8" w:rsidRPr="00494BC8">
        <w:t>Quantique</w:t>
      </w:r>
      <w:proofErr w:type="spellEnd"/>
      <w:r w:rsidR="00FA23C3" w:rsidRPr="00494BC8">
        <w:t>,</w:t>
      </w:r>
      <w:r w:rsidR="00494BC8" w:rsidRPr="00494BC8">
        <w:t xml:space="preserve"> id100-50</w:t>
      </w:r>
      <w:r w:rsidR="00FA23C3">
        <w:t xml:space="preserve">). The output of the APD was used as the stop pulse for the TAC. The excitation pulse was attenuated to maintain a count rate </w:t>
      </w:r>
      <w:r w:rsidR="00101E88">
        <w:t xml:space="preserve">of </w:t>
      </w:r>
      <w:r w:rsidR="00FA23C3">
        <w:t>~6 kHz. The analog signal from the TAC was digitized using a multichannel analyzer (</w:t>
      </w:r>
      <w:proofErr w:type="spellStart"/>
      <w:r w:rsidR="00FA23C3">
        <w:t>FastComTec</w:t>
      </w:r>
      <w:proofErr w:type="spellEnd"/>
      <w:r w:rsidR="00FA23C3">
        <w:t>, MCA-3A). Before and after each fluorescence lifetime measurement, the instrument response function (IRF) was measured using scattered laser light from a dilute suspension of polystyrene microspheres</w:t>
      </w:r>
      <w:r w:rsidR="00095540">
        <w:t xml:space="preserve">. The width of the resulting IRF was </w:t>
      </w:r>
      <w:r w:rsidR="00112424">
        <w:t xml:space="preserve">determined to be </w:t>
      </w:r>
      <w:r w:rsidR="00095540">
        <w:t xml:space="preserve">~80 </w:t>
      </w:r>
      <w:proofErr w:type="spellStart"/>
      <w:r w:rsidR="00095540">
        <w:t>ps</w:t>
      </w:r>
      <w:proofErr w:type="spellEnd"/>
      <w:r w:rsidR="00095540">
        <w:t xml:space="preserve"> (FWHM).</w:t>
      </w:r>
    </w:p>
    <w:p w14:paraId="156CC561" w14:textId="3E24A847" w:rsidR="006B43B2" w:rsidRDefault="00F9441D" w:rsidP="006B43B2">
      <w:pPr>
        <w:autoSpaceDE w:val="0"/>
        <w:autoSpaceDN w:val="0"/>
        <w:adjustRightInd w:val="0"/>
        <w:jc w:val="both"/>
      </w:pPr>
      <w:r>
        <w:tab/>
        <w:t xml:space="preserve">The </w:t>
      </w:r>
      <w:proofErr w:type="spellStart"/>
      <w:r>
        <w:t>Förster</w:t>
      </w:r>
      <w:proofErr w:type="spellEnd"/>
      <w:r>
        <w:t xml:space="preserve"> </w:t>
      </w:r>
      <w:r w:rsidR="008F6F32">
        <w:t>radius for the PFBT/</w:t>
      </w:r>
      <w:proofErr w:type="spellStart"/>
      <w:r>
        <w:t>perylene</w:t>
      </w:r>
      <w:proofErr w:type="spellEnd"/>
      <w:r>
        <w:t xml:space="preserve"> red </w:t>
      </w:r>
      <w:r w:rsidR="008F6F32">
        <w:t xml:space="preserve">donor/acceptor pair was calculated utilizing the absorption spectrum of </w:t>
      </w:r>
      <w:proofErr w:type="spellStart"/>
      <w:r w:rsidR="008F6F32">
        <w:t>perylene</w:t>
      </w:r>
      <w:proofErr w:type="spellEnd"/>
      <w:r w:rsidR="008F6F32">
        <w:t xml:space="preserve"> red in THF and </w:t>
      </w:r>
      <w:r w:rsidR="00F74779">
        <w:t>the</w:t>
      </w:r>
      <w:r w:rsidR="000D224A">
        <w:t xml:space="preserve"> </w:t>
      </w:r>
      <w:r w:rsidR="008F6F32">
        <w:t xml:space="preserve">emission spectrum of </w:t>
      </w:r>
      <w:proofErr w:type="spellStart"/>
      <w:r w:rsidR="008F6F32">
        <w:t>undoped</w:t>
      </w:r>
      <w:proofErr w:type="spellEnd"/>
      <w:r w:rsidR="008F6F32">
        <w:t xml:space="preserve"> PFBT CPNs</w:t>
      </w:r>
      <w:r w:rsidR="006B43B2">
        <w:t xml:space="preserve"> </w:t>
      </w:r>
      <w:r w:rsidR="00434F30">
        <w:t>using standard methods,</w:t>
      </w:r>
      <w:hyperlink w:anchor="_ENREF_40" w:tooltip="Lakowicz, 2006 #10" w:history="1">
        <w:r w:rsidR="002F4B01">
          <w:fldChar w:fldCharType="begin"/>
        </w:r>
        <w:r w:rsidR="002F4B01">
          <w:instrText xml:space="preserve"> ADDIN EN.CITE &lt;EndNote&gt;&lt;Cite&gt;&lt;Author&gt;Lakowicz&lt;/Author&gt;&lt;Year&gt;2006&lt;/Year&gt;&lt;RecNum&gt;10&lt;/RecNum&gt;&lt;DisplayText&gt;&lt;style face="superscript"&gt;40&lt;/style&gt;&lt;/DisplayText&gt;&lt;record&gt;&lt;rec-number&gt;10&lt;/rec-number&gt;&lt;foreign-keys&gt;&lt;key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2F4B01">
          <w:fldChar w:fldCharType="separate"/>
        </w:r>
        <w:r w:rsidR="002F4B01" w:rsidRPr="00D66808">
          <w:rPr>
            <w:noProof/>
            <w:vertAlign w:val="superscript"/>
          </w:rPr>
          <w:t>40</w:t>
        </w:r>
        <w:r w:rsidR="002F4B01">
          <w:fldChar w:fldCharType="end"/>
        </w:r>
      </w:hyperlink>
      <w:r w:rsidR="00434F30">
        <w:t xml:space="preserve"> correcting for the solvent refractive index and including </w:t>
      </w:r>
      <w:r w:rsidR="0029269A">
        <w:t xml:space="preserve">the orientation factor </w:t>
      </w:r>
      <w:r w:rsidR="00605880">
        <w:rPr>
          <w:position w:val="-6"/>
        </w:rPr>
        <w:pict w14:anchorId="584E6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6.5pt">
            <v:imagedata r:id="rId7" o:title=""/>
          </v:shape>
        </w:pict>
      </w:r>
      <w:r w:rsidR="00434F30">
        <w:t>, which assumes dynamic reorientation of transition dipoles.</w:t>
      </w:r>
    </w:p>
    <w:p w14:paraId="08DCCA32" w14:textId="77777777" w:rsidR="00184976" w:rsidRDefault="00184976" w:rsidP="006B43B2">
      <w:pPr>
        <w:autoSpaceDE w:val="0"/>
        <w:autoSpaceDN w:val="0"/>
        <w:adjustRightInd w:val="0"/>
        <w:jc w:val="both"/>
      </w:pPr>
    </w:p>
    <w:p w14:paraId="19459D3C" w14:textId="2BB90DDD" w:rsidR="005C362B" w:rsidRDefault="00AA3143" w:rsidP="00232FF0">
      <w:pPr>
        <w:autoSpaceDE w:val="0"/>
        <w:autoSpaceDN w:val="0"/>
        <w:adjustRightInd w:val="0"/>
        <w:jc w:val="both"/>
        <w:rPr>
          <w:b/>
        </w:rPr>
      </w:pPr>
      <w:r>
        <w:rPr>
          <w:b/>
        </w:rPr>
        <w:t>RESULTS/DISCUSSION</w:t>
      </w:r>
    </w:p>
    <w:p w14:paraId="755594A6" w14:textId="77777777" w:rsidR="00AA3143" w:rsidRPr="008F6F32" w:rsidRDefault="00AA3143" w:rsidP="00232FF0">
      <w:pPr>
        <w:autoSpaceDE w:val="0"/>
        <w:autoSpaceDN w:val="0"/>
        <w:adjustRightInd w:val="0"/>
        <w:jc w:val="both"/>
      </w:pPr>
    </w:p>
    <w:p w14:paraId="1A27C709" w14:textId="2D55EB8E" w:rsidR="00686E2F" w:rsidRDefault="00946406" w:rsidP="00686E2F">
      <w:pPr>
        <w:jc w:val="both"/>
      </w:pPr>
      <w:r>
        <w:rPr>
          <w:b/>
        </w:rPr>
        <w:t xml:space="preserve">Initial characterization of dye-doped PFBT CPNs. </w:t>
      </w:r>
      <w:r w:rsidR="00686E2F">
        <w:t xml:space="preserve">Doping of conjugated polymer nanoparticles (CPNs) with dyes is being pursued as a strategy for improving their brightness and </w:t>
      </w:r>
      <w:proofErr w:type="spellStart"/>
      <w:r w:rsidR="00686E2F">
        <w:t>photostability</w:t>
      </w:r>
      <w:proofErr w:type="spellEnd"/>
      <w:r w:rsidR="00686E2F">
        <w:t xml:space="preserve"> while red-shifting their fluorescence, and as a way to investigate </w:t>
      </w:r>
      <w:proofErr w:type="spellStart"/>
      <w:r w:rsidR="00686E2F">
        <w:t>exciton</w:t>
      </w:r>
      <w:proofErr w:type="spellEnd"/>
      <w:r w:rsidR="00686E2F">
        <w:t xml:space="preserve"> diffusion in conjugated polymers. PFBT was selected as the host polymer owing to its excellent </w:t>
      </w:r>
      <w:proofErr w:type="spellStart"/>
      <w:r w:rsidR="00686E2F">
        <w:t>photostability</w:t>
      </w:r>
      <w:proofErr w:type="spellEnd"/>
      <w:r w:rsidR="00686E2F">
        <w:t xml:space="preserve"> and high fluorescence quantum yield, as well as its broad fluorescence spectrum, which facilitates energy transfer to dyes.</w:t>
      </w:r>
      <w:hyperlink w:anchor="_ENREF_6" w:tooltip="Wu, 2008 #2" w:history="1">
        <w:r w:rsidR="002F4B01">
          <w:fldChar w:fldCharType="begin"/>
        </w:r>
        <w:r w:rsidR="002F4B0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2F4B01">
          <w:fldChar w:fldCharType="separate"/>
        </w:r>
        <w:r w:rsidR="002F4B01" w:rsidRPr="00AA118F">
          <w:rPr>
            <w:noProof/>
            <w:vertAlign w:val="superscript"/>
          </w:rPr>
          <w:t>6</w:t>
        </w:r>
        <w:r w:rsidR="002F4B01">
          <w:fldChar w:fldCharType="end"/>
        </w:r>
      </w:hyperlink>
      <w:r w:rsidR="00686E2F">
        <w:t xml:space="preserve"> </w:t>
      </w:r>
      <w:proofErr w:type="spellStart"/>
      <w:r w:rsidR="00434F30">
        <w:t>P</w:t>
      </w:r>
      <w:r w:rsidR="00686E2F">
        <w:t>erylene</w:t>
      </w:r>
      <w:proofErr w:type="spellEnd"/>
      <w:r w:rsidR="00686E2F">
        <w:t xml:space="preserve"> red was selected as the dye dopant for this system due to the excellent spectral overlap with the emission spectrum of PFBT and its high fluorescence quantum yield (0.98 in dichloromethane).</w:t>
      </w:r>
      <w:r w:rsidR="00686E2F" w:rsidRPr="00873A1D">
        <w:t xml:space="preserve"> </w:t>
      </w:r>
      <w:proofErr w:type="spellStart"/>
      <w:r w:rsidR="00686E2F">
        <w:t>Perylene</w:t>
      </w:r>
      <w:proofErr w:type="spellEnd"/>
      <w:r w:rsidR="00686E2F">
        <w:t xml:space="preserve"> red-doped </w:t>
      </w:r>
      <w:r w:rsidR="00434F30">
        <w:t xml:space="preserve">PFBT CPNs were prepared via a </w:t>
      </w:r>
      <w:proofErr w:type="spellStart"/>
      <w:r w:rsidR="00434F30">
        <w:t>nano</w:t>
      </w:r>
      <w:proofErr w:type="spellEnd"/>
      <w:r w:rsidR="00434F30">
        <w:t>-</w:t>
      </w:r>
      <w:r w:rsidR="00686E2F">
        <w:t>precipitation method described previously.</w:t>
      </w:r>
      <w:hyperlink w:anchor="_ENREF_39" w:tooltip="Szymanski, 2005 #1" w:history="1">
        <w:r w:rsidR="002F4B01">
          <w:fldChar w:fldCharType="begin"/>
        </w:r>
        <w:r w:rsidR="002F4B01">
          <w:instrText xml:space="preserve"> ADDIN EN.CITE &lt;EndNote&gt;&lt;Cite&gt;&lt;Author&gt;Szymanski&lt;/Author&gt;&lt;Year&gt;2005&lt;/Year&gt;&lt;RecNum&gt;1&lt;/RecNum&gt;&lt;DisplayText&gt;&lt;style face="superscript"&gt;39&lt;/style&gt;&lt;/DisplayText&gt;&lt;record&gt;&lt;rec-number&gt;1&lt;/rec-number&gt;&lt;foreign-keys&gt;&lt;key app="EN" db-id="92td2f2aorv2tfe55a5vvddgadwe5vda5zez"&gt;1&lt;/key&gt;&lt;/foreign-keys&gt;&lt;ref-type name="Journal Article"&gt;17&lt;/ref-type&gt;&lt;contributors&gt;&lt;authors&gt;&lt;author&gt;Szymanski, C., Wu, C. F., Hooper, J., Salazar, M. A., Perdomo, A., Dukes, A., and McNeill, J.&lt;/author&gt;&lt;/authors&gt;&lt;/contributors&gt;&lt;titles&gt;&lt;title&gt;&amp;quot;Single molecule nanoparticles of the conjugated polymer MEH-PPV, preparation and characterization by near-field scanning optical microscopy.&amp;quot;&lt;/title&gt;&lt;secondary-title&gt;Journal of Physical Chemistry B&lt;/secondary-title&gt;&lt;/titles&gt;&lt;periodical&gt;&lt;full-title&gt;Journal of Physical Chemistry B&lt;/full-title&gt;&lt;/periodical&gt;&lt;pages&gt;8543&lt;/pages&gt;&lt;volume&gt;109&lt;/volume&gt;&lt;dates&gt;&lt;year&gt;2005&lt;/year&gt;&lt;/dates&gt;&lt;urls&gt;&lt;/urls&gt;&lt;/record&gt;&lt;/Cite&gt;&lt;/EndNote&gt;</w:instrText>
        </w:r>
        <w:r w:rsidR="002F4B01">
          <w:fldChar w:fldCharType="separate"/>
        </w:r>
        <w:r w:rsidR="002F4B01" w:rsidRPr="00D66808">
          <w:rPr>
            <w:noProof/>
            <w:vertAlign w:val="superscript"/>
          </w:rPr>
          <w:t>39</w:t>
        </w:r>
        <w:r w:rsidR="002F4B01">
          <w:fldChar w:fldCharType="end"/>
        </w:r>
      </w:hyperlink>
      <w:r w:rsidR="00686E2F">
        <w:t xml:space="preserve"> Samples were filtered through a 0.1 µm membrane filter and characterized via UV-Vis and fluorescence spectroscopy. Size distributions were determined via z-height analysis of representative AFM i</w:t>
      </w:r>
      <w:r w:rsidR="00AA3143">
        <w:t>mages (c.f. Fig 1).</w:t>
      </w:r>
    </w:p>
    <w:p w14:paraId="59B3089C" w14:textId="502981B5" w:rsidR="007E7E8A" w:rsidRDefault="00873A1D" w:rsidP="0034060C">
      <w:pPr>
        <w:autoSpaceDE w:val="0"/>
        <w:autoSpaceDN w:val="0"/>
        <w:adjustRightInd w:val="0"/>
        <w:ind w:firstLine="720"/>
        <w:jc w:val="both"/>
      </w:pPr>
      <w:r>
        <w:t>Energy transfer efficiency is determined by the ratio of peak donor fluorescence intensities obtained from spectra at various doping percentages</w:t>
      </w:r>
      <w:r w:rsidR="00686E2F">
        <w:t>, given by</w:t>
      </w:r>
      <w:r w:rsidR="0034060C">
        <w:t xml:space="preserve"> QE = 1-F/F</w:t>
      </w:r>
      <w:r w:rsidR="0034060C">
        <w:rPr>
          <w:vertAlign w:val="subscript"/>
        </w:rPr>
        <w:t>0</w:t>
      </w:r>
      <w:r w:rsidR="0034060C">
        <w:t>, e</w:t>
      </w:r>
      <w:r>
        <w:t xml:space="preserve">nergy transfer as high as 86% is observed with as little as 2% </w:t>
      </w:r>
      <w:proofErr w:type="spellStart"/>
      <w:r>
        <w:t>perylene</w:t>
      </w:r>
      <w:proofErr w:type="spellEnd"/>
      <w:r>
        <w:t xml:space="preserve"> red dopant. The high energy transfer efficiency at low doping ratios is evidence that most of the dye is incorporated in the CPNs, rather than dissolved in the water, as expected, due to the hy</w:t>
      </w:r>
      <w:r w:rsidR="00686E2F">
        <w:t>dro</w:t>
      </w:r>
      <w:r w:rsidR="00853631">
        <w:t>phobic character of the dye. The spectra show that the intensity of acceptor emission in the doped samples increases as dopant is added up to 0.5% doping. Upon further doping, acceptor emission intensity decreases.</w:t>
      </w:r>
      <w:r w:rsidR="00AA3143">
        <w:t xml:space="preserve"> </w:t>
      </w:r>
      <w:r w:rsidR="00853631">
        <w:lastRenderedPageBreak/>
        <w:t>This is hypothesized to be due to aggregation quenching of the acceptor within the nano</w:t>
      </w:r>
      <w:r w:rsidR="000E5D2C">
        <w:t xml:space="preserve">particle as dye dimers </w:t>
      </w:r>
      <w:r w:rsidR="00853631">
        <w:t>form</w:t>
      </w:r>
      <w:r w:rsidR="000E5D2C">
        <w:t xml:space="preserve"> at higher doping levels</w:t>
      </w:r>
      <w:r w:rsidR="00853631">
        <w:t xml:space="preserve">. This also accounts for the red shift of the acceptor emission </w:t>
      </w:r>
      <w:r w:rsidR="00C57B78">
        <w:t>observed at higher doping levels</w:t>
      </w:r>
      <w:r w:rsidR="00853631">
        <w:t>.</w:t>
      </w:r>
      <w:r w:rsidR="00686E2F">
        <w:t xml:space="preserve"> </w:t>
      </w:r>
      <w:commentRangeStart w:id="1"/>
      <w:r w:rsidR="002F04EE">
        <w:t xml:space="preserve">Rather than using a molar concentration of quencher, </w:t>
      </w:r>
      <w:r>
        <w:t>S</w:t>
      </w:r>
      <w:r w:rsidR="002F04EE">
        <w:t>tern-</w:t>
      </w:r>
      <w:proofErr w:type="spellStart"/>
      <w:r w:rsidR="002F04EE">
        <w:t>Volmer</w:t>
      </w:r>
      <w:proofErr w:type="spellEnd"/>
      <w:r w:rsidR="009A0EFA">
        <w:t xml:space="preserve"> analysis</w:t>
      </w:r>
      <w:r w:rsidR="002F04EE">
        <w:t xml:space="preserve"> was performed looking at the quencher/donor molecular fraction </w:t>
      </w:r>
      <w:r w:rsidR="002F04EE">
        <w:rPr>
          <w:i/>
        </w:rPr>
        <w:t xml:space="preserve">f </w:t>
      </w:r>
      <w:r w:rsidR="002F04EE">
        <w:t>=</w:t>
      </w:r>
      <w:r w:rsidR="009A0EFA">
        <w:t xml:space="preserve"> </w:t>
      </w:r>
      <w:proofErr w:type="spellStart"/>
      <w:r w:rsidR="002F04EE" w:rsidRPr="002F04EE">
        <w:t>n</w:t>
      </w:r>
      <w:r w:rsidR="002F04EE">
        <w:rPr>
          <w:vertAlign w:val="subscript"/>
        </w:rPr>
        <w:t>dye</w:t>
      </w:r>
      <w:proofErr w:type="spellEnd"/>
      <w:r w:rsidR="002F04EE">
        <w:t>/</w:t>
      </w:r>
      <w:proofErr w:type="spellStart"/>
      <w:r w:rsidR="002F04EE">
        <w:t>n</w:t>
      </w:r>
      <w:r w:rsidR="002F04EE">
        <w:rPr>
          <w:vertAlign w:val="subscript"/>
        </w:rPr>
        <w:t>poly</w:t>
      </w:r>
      <w:proofErr w:type="spellEnd"/>
      <w:r w:rsidR="002F04EE">
        <w:t xml:space="preserve"> in order to quantify K</w:t>
      </w:r>
      <w:r w:rsidR="002F04EE">
        <w:rPr>
          <w:vertAlign w:val="subscript"/>
        </w:rPr>
        <w:t>SV</w:t>
      </w:r>
      <w:r w:rsidR="002F04EE">
        <w:t xml:space="preserve"> in terms of the quenching capabilities of a single </w:t>
      </w:r>
      <w:proofErr w:type="spellStart"/>
      <w:r w:rsidR="002F04EE">
        <w:t>perylene</w:t>
      </w:r>
      <w:proofErr w:type="spellEnd"/>
      <w:r w:rsidR="002F04EE">
        <w:t xml:space="preserve"> red dye.</w:t>
      </w:r>
      <w:r w:rsidR="009A0EFA">
        <w:t xml:space="preserve"> </w:t>
      </w:r>
      <w:r w:rsidR="002F04EE">
        <w:t>The results yield a</w:t>
      </w:r>
      <w:r w:rsidR="00853631">
        <w:t xml:space="preserve"> </w:t>
      </w:r>
      <w:r>
        <w:t>quenching constant of 37 per molecule, indicating that roughly 37 PFBT molecules are q</w:t>
      </w:r>
      <w:r w:rsidR="002F04EE">
        <w:t>uenched by a single</w:t>
      </w:r>
      <w:r>
        <w:t xml:space="preserve"> dye</w:t>
      </w:r>
      <w:r w:rsidR="002F04EE">
        <w:t xml:space="preserve"> molecule</w:t>
      </w:r>
      <w:r>
        <w:t>.</w:t>
      </w:r>
      <w:commentRangeEnd w:id="1"/>
      <w:r w:rsidR="002F04EE">
        <w:rPr>
          <w:rStyle w:val="CommentReference"/>
        </w:rPr>
        <w:commentReference w:id="1"/>
      </w:r>
      <w:r>
        <w:t xml:space="preserve"> </w:t>
      </w:r>
      <w:r w:rsidR="008A5179">
        <w:t>From this result, the effecti</w:t>
      </w:r>
      <w:r w:rsidR="00345676">
        <w:t xml:space="preserve">ve quenching radius of </w:t>
      </w:r>
      <w:proofErr w:type="spellStart"/>
      <w:r w:rsidR="00345676">
        <w:t>perylene</w:t>
      </w:r>
      <w:proofErr w:type="spellEnd"/>
      <w:r w:rsidR="00345676">
        <w:t xml:space="preserve"> red</w:t>
      </w:r>
      <w:r w:rsidR="008A5179">
        <w:t xml:space="preserve"> ha</w:t>
      </w:r>
      <w:r w:rsidR="007F23E7">
        <w:t xml:space="preserve">s been calculated to be 5.3 nm, which will be revisited in the modeling discussion later. </w:t>
      </w:r>
      <w:r>
        <w:t xml:space="preserve">The quantum yield of </w:t>
      </w:r>
      <w:proofErr w:type="spellStart"/>
      <w:r>
        <w:t>undoped</w:t>
      </w:r>
      <w:proofErr w:type="spellEnd"/>
      <w:r>
        <w:t xml:space="preserve"> PF</w:t>
      </w:r>
      <w:r w:rsidR="00853631">
        <w:t xml:space="preserve">BT CPNs was measured to be 0.14 using fluorescein in 0.01 M </w:t>
      </w:r>
      <w:proofErr w:type="spellStart"/>
      <w:r w:rsidR="00853631">
        <w:t>NaOH</w:t>
      </w:r>
      <w:proofErr w:type="spellEnd"/>
      <w:r w:rsidR="00853631">
        <w:t xml:space="preserve"> as a standard,</w:t>
      </w:r>
      <w:r>
        <w:t xml:space="preserve"> which is consistent with prior measurements.</w:t>
      </w:r>
      <w:hyperlink w:anchor="_ENREF_6" w:tooltip="Wu, 2008 #2" w:history="1">
        <w:r w:rsidR="002F4B01">
          <w:fldChar w:fldCharType="begin"/>
        </w:r>
        <w:r w:rsidR="002F4B01">
          <w:instrText xml:space="preserve"> ADDIN EN.CITE &lt;EndNote&gt;&lt;Cite&gt;&lt;Author&gt;Wu&lt;/Author&gt;&lt;Year&gt;2008&lt;/Year&gt;&lt;RecNum&gt;2&lt;/RecNum&gt;&lt;DisplayText&gt;&lt;style face="superscript"&gt;6&lt;/style&gt;&lt;/DisplayText&gt;&lt;record&gt;&lt;rec-number&gt;2&lt;/rec-number&gt;&lt;foreign-keys&gt;&lt;key app="EN" db-id="92td2f2aorv2tfe55a5vvddgadwe5vda5zez"&gt;2&lt;/key&gt;&lt;/foreign-keys&gt;&lt;ref-type name="Journal Article"&gt;17&lt;/ref-type&gt;&lt;contributors&gt;&lt;authors&gt;&lt;author&gt;Wu, C. F.&lt;/author&gt;&lt;author&gt;Bull, B.&lt;/author&gt;&lt;author&gt;Szymanski, C.&lt;/author&gt;&lt;author&gt;Christensen, K.&lt;/author&gt;&lt;author&gt;McNeill, J.&lt;/author&gt;&lt;/authors&gt;&lt;/contributors&gt;&lt;auth-address&gt;McNeill, J&amp;#xD;Clemson Univ, Dept Chem, Clemson, SC 29634 USA&amp;#xD;Clemson Univ, Dept Chem, Clemson, SC 29634 USA&amp;#xD;Clemson Univ, Ctr Opt Mat Sci &amp;amp; Engn Technol, Clemson, SC 29634 USA&lt;/auth-address&gt;&lt;titles&gt;&lt;title&gt;Multicolor Conjugated Polymer Dots for Biological Fluorescence Imaging&lt;/title&gt;&lt;secondary-title&gt;ACS Nano&lt;/secondary-title&gt;&lt;/titles&gt;&lt;periodical&gt;&lt;full-title&gt;ACS Nano&lt;/full-title&gt;&lt;/periodical&gt;&lt;pages&gt;2415-2423&lt;/pages&gt;&lt;volume&gt;2&lt;/volume&gt;&lt;number&gt;11&lt;/number&gt;&lt;keywords&gt;&lt;keyword&gt;conjugated polymer dots&lt;/keyword&gt;&lt;keyword&gt;fluorescent probes&lt;/keyword&gt;&lt;keyword&gt;single molecule&lt;/keyword&gt;&lt;keyword&gt;nanoparticle&lt;/keyword&gt;&lt;keyword&gt;fluorescence imaging&lt;/keyword&gt;&lt;keyword&gt;quantum dots&lt;/keyword&gt;&lt;keyword&gt;energy-transfer&lt;/keyword&gt;&lt;keyword&gt;live cells&lt;/keyword&gt;&lt;keyword&gt;nanoparticles&lt;/keyword&gt;&lt;keyword&gt;molecule&lt;/keyword&gt;&lt;keyword&gt;dynamics&lt;/keyword&gt;&lt;keyword&gt;electroluminescence&lt;/keyword&gt;&lt;keyword&gt;spectroscopy&lt;/keyword&gt;&lt;keyword&gt;polyfluorene&lt;/keyword&gt;&lt;keyword&gt;suppression&lt;/keyword&gt;&lt;/keywords&gt;&lt;dates&gt;&lt;year&gt;2008&lt;/year&gt;&lt;pub-dates&gt;&lt;date&gt;Nov&lt;/date&gt;&lt;/pub-dates&gt;&lt;/dates&gt;&lt;isbn&gt;1936-0851&lt;/isbn&gt;&lt;accession-num&gt;ISI:000261199400030&lt;/accession-num&gt;&lt;urls&gt;&lt;related-urls&gt;&lt;url&gt;&amp;lt;Go to ISI&amp;gt;://000261199400030&lt;/url&gt;&lt;/related-urls&gt;&lt;/urls&gt;&lt;language&gt;English&lt;/language&gt;&lt;/record&gt;&lt;/Cite&gt;&lt;/EndNote&gt;</w:instrText>
        </w:r>
        <w:r w:rsidR="002F4B01">
          <w:fldChar w:fldCharType="separate"/>
        </w:r>
        <w:r w:rsidR="002F4B01" w:rsidRPr="00AA118F">
          <w:rPr>
            <w:noProof/>
            <w:vertAlign w:val="superscript"/>
          </w:rPr>
          <w:t>6</w:t>
        </w:r>
        <w:r w:rsidR="002F4B01">
          <w:fldChar w:fldCharType="end"/>
        </w:r>
      </w:hyperlink>
      <w:r>
        <w:rPr>
          <w:vertAlign w:val="superscript"/>
        </w:rPr>
        <w:t>,</w:t>
      </w:r>
      <w:hyperlink w:anchor="_ENREF_41" w:tooltip="Tian, 2010 #5" w:history="1">
        <w:r w:rsidR="002F4B01">
          <w:rPr>
            <w:vertAlign w:val="superscript"/>
          </w:rPr>
          <w:fldChar w:fldCharType="begin"/>
        </w:r>
        <w:r w:rsidR="002F4B01">
          <w:rPr>
            <w:vertAlign w:val="superscript"/>
          </w:rPr>
          <w:instrText xml:space="preserve"> ADDIN EN.CITE &lt;EndNote&gt;&lt;Cite&gt;&lt;Author&gt;Tian&lt;/Author&gt;&lt;Year&gt;2010&lt;/Year&gt;&lt;RecNum&gt;5&lt;/RecNum&gt;&lt;DisplayText&gt;&lt;style face="superscript"&gt;41&lt;/style&gt;&lt;/DisplayText&gt;&lt;record&gt;&lt;rec-number&gt;5&lt;/rec-number&gt;&lt;foreign-keys&gt;&lt;key app="EN" db-id="92td2f2aorv2tfe55a5vvddgadwe5vda5zez"&gt;5&lt;/key&gt;&lt;/foreign-keys&gt;&lt;ref-type name="Journal Article"&gt;17&lt;/ref-type&gt;&lt;contributors&gt;&lt;authors&gt;&lt;author&gt;Tian, Z., Yu, J., Wu, C. F., Szymanski, C. and McNeill, J.&lt;/author&gt;&lt;/authors&gt;&lt;/contributors&gt;&lt;titles&gt;&lt;title&gt;“Amplified Energy Transfer in Conjugated Polymer Nanoparticle Tags and Sensors.”&lt;/title&gt;&lt;secondary-title&gt;Nanoscale&lt;/secondary-title&gt;&lt;/titles&gt;&lt;periodical&gt;&lt;full-title&gt;Nanoscale&lt;/full-title&gt;&lt;/periodical&gt;&lt;pages&gt;1999&lt;/pages&gt;&lt;volume&gt;2&lt;/volume&gt;&lt;dates&gt;&lt;year&gt;2010&lt;/year&gt;&lt;/dates&gt;&lt;urls&gt;&lt;/urls&gt;&lt;/record&gt;&lt;/Cite&gt;&lt;/EndNote&gt;</w:instrText>
        </w:r>
        <w:r w:rsidR="002F4B01">
          <w:rPr>
            <w:vertAlign w:val="superscript"/>
          </w:rPr>
          <w:fldChar w:fldCharType="separate"/>
        </w:r>
        <w:r w:rsidR="002F4B01">
          <w:rPr>
            <w:noProof/>
            <w:vertAlign w:val="superscript"/>
          </w:rPr>
          <w:t>41</w:t>
        </w:r>
        <w:r w:rsidR="002F4B01">
          <w:rPr>
            <w:vertAlign w:val="superscript"/>
          </w:rPr>
          <w:fldChar w:fldCharType="end"/>
        </w:r>
      </w:hyperlink>
      <w:r>
        <w:t xml:space="preserve"> The total fluorescence quantum yield of the doped samples decreas</w:t>
      </w:r>
      <w:r w:rsidR="00907F9C">
        <w:t xml:space="preserve">es </w:t>
      </w:r>
      <w:r w:rsidR="00EB4D44">
        <w:t xml:space="preserve">roughly linearly </w:t>
      </w:r>
      <w:r w:rsidR="00907F9C">
        <w:t xml:space="preserve">with increasing </w:t>
      </w:r>
      <w:r>
        <w:t xml:space="preserve">dopant </w:t>
      </w:r>
      <w:r w:rsidR="006B49D1">
        <w:t>concentration</w:t>
      </w:r>
      <w:r w:rsidR="00EB4D44">
        <w:t>, indicating that doping with this dye does not</w:t>
      </w:r>
      <w:r w:rsidR="00EB7202">
        <w:t xml:space="preserve"> increase CPN brightness as hoped</w:t>
      </w:r>
      <w:r>
        <w:t xml:space="preserve"> (c.f. Fig 2). However, at moderate doping levels (0.5%-1%), the decrease in fluorescence </w:t>
      </w:r>
      <w:r w:rsidR="00EB7202">
        <w:t>quantum yield is minimal</w:t>
      </w:r>
      <w:r>
        <w:t>, while the energy transfer efficiency is high</w:t>
      </w:r>
      <w:r w:rsidR="005A2383">
        <w:t xml:space="preserve">, thus doping with </w:t>
      </w:r>
      <w:proofErr w:type="spellStart"/>
      <w:r w:rsidR="005A2383">
        <w:t>perylene</w:t>
      </w:r>
      <w:proofErr w:type="spellEnd"/>
      <w:r w:rsidR="005A2383">
        <w:t xml:space="preserve"> red can be used to red-shift the fluorescence</w:t>
      </w:r>
      <w:r w:rsidR="00564DEE">
        <w:t xml:space="preserve"> while maintaining high levels of brightness</w:t>
      </w:r>
      <w:r>
        <w:t>.</w:t>
      </w:r>
      <w:r w:rsidR="00B00161">
        <w:t xml:space="preserve"> Red-shifting the fluorescence is helpful for reducing the effects of </w:t>
      </w:r>
      <w:proofErr w:type="spellStart"/>
      <w:r w:rsidR="00B00161">
        <w:t>autofluorescence</w:t>
      </w:r>
      <w:proofErr w:type="spellEnd"/>
      <w:r w:rsidR="00B00161">
        <w:t xml:space="preserve"> in microscopic imaging</w:t>
      </w:r>
      <w:r w:rsidR="009829C2">
        <w:t>.</w:t>
      </w:r>
      <w:hyperlink w:anchor="_ENREF_42" w:tooltip="Ntziachristos, 2006 #1067" w:history="1">
        <w:r w:rsidR="002F4B01">
          <w:fldChar w:fldCharType="begin"/>
        </w:r>
        <w:r w:rsidR="002F4B01">
          <w:instrText xml:space="preserve"> ADDIN EN.CITE &lt;EndNote&gt;&lt;Cite&gt;&lt;Author&gt;Ntziachristos&lt;/Author&gt;&lt;Year&gt;2006&lt;/Year&gt;&lt;RecNum&gt;1067&lt;/RecNum&gt;&lt;DisplayText&gt;&lt;style face="superscript"&gt;42&lt;/style&gt;&lt;/DisplayText&gt;&lt;record&gt;&lt;rec-number&gt;1067&lt;/rec-number&gt;&lt;foreign-keys&gt;&lt;key app="EN" db-id="92td2f2aorv2tfe55a5vvddgadwe5vda5zez"&gt;1067&lt;/key&gt;&lt;/foreign-keys&gt;&lt;ref-type name="Journal Article"&gt;17&lt;/ref-type&gt;&lt;contributors&gt;&lt;authors&gt;&lt;author&gt;Ntziachristos, V.&lt;/author&gt;&lt;/authors&gt;&lt;/contributors&gt;&lt;titles&gt;&lt;title&gt;Fluorescence Molecular Imaging&lt;/title&gt;&lt;secondary-title&gt;Annual Review of Biomedical Engineering&lt;/secondary-title&gt;&lt;/titles&gt;&lt;periodical&gt;&lt;full-title&gt;Annual Review of Biomedical Engineering&lt;/full-title&gt;&lt;/periodical&gt;&lt;pages&gt;1-33&lt;/pages&gt;&lt;volume&gt;8&lt;/volume&gt;&lt;dates&gt;&lt;year&gt;2006&lt;/year&gt;&lt;/dates&gt;&lt;urls&gt;&lt;/urls&gt;&lt;/record&gt;&lt;/Cite&gt;&lt;/EndNote&gt;</w:instrText>
        </w:r>
        <w:r w:rsidR="002F4B01">
          <w:fldChar w:fldCharType="separate"/>
        </w:r>
        <w:r w:rsidR="002F4B01" w:rsidRPr="00D66808">
          <w:rPr>
            <w:noProof/>
            <w:vertAlign w:val="superscript"/>
          </w:rPr>
          <w:t>42</w:t>
        </w:r>
        <w:r w:rsidR="002F4B01">
          <w:fldChar w:fldCharType="end"/>
        </w:r>
      </w:hyperlink>
    </w:p>
    <w:p w14:paraId="2322EF2C" w14:textId="77777777" w:rsidR="00381295" w:rsidRDefault="00381295" w:rsidP="00E834C6">
      <w:pPr>
        <w:autoSpaceDE w:val="0"/>
        <w:autoSpaceDN w:val="0"/>
        <w:adjustRightInd w:val="0"/>
        <w:ind w:firstLine="720"/>
        <w:jc w:val="both"/>
        <w:rPr>
          <w:sz w:val="20"/>
          <w:szCs w:val="20"/>
        </w:rPr>
      </w:pPr>
    </w:p>
    <w:p w14:paraId="4BEE994D" w14:textId="16788F80" w:rsidR="00EF0B11" w:rsidRDefault="00946406" w:rsidP="00381295">
      <w:pPr>
        <w:autoSpaceDE w:val="0"/>
        <w:autoSpaceDN w:val="0"/>
        <w:adjustRightInd w:val="0"/>
        <w:jc w:val="both"/>
      </w:pPr>
      <w:r>
        <w:rPr>
          <w:b/>
        </w:rPr>
        <w:t xml:space="preserve">Picosecond time-resolved fluorescence spectroscopy. </w:t>
      </w:r>
      <w:r w:rsidR="007E7E8A">
        <w:t xml:space="preserve">Time-correlated single photon counting (TCSPC) </w:t>
      </w:r>
      <w:r w:rsidR="00991747">
        <w:t xml:space="preserve">was employed to determine the </w:t>
      </w:r>
      <w:r w:rsidR="00851B69">
        <w:t>lifetime</w:t>
      </w:r>
      <w:r w:rsidR="00FB6F29">
        <w:t>s</w:t>
      </w:r>
      <w:r w:rsidR="00851B69">
        <w:t xml:space="preserve"> of the </w:t>
      </w:r>
      <w:r w:rsidR="007965A5">
        <w:t xml:space="preserve">excited state </w:t>
      </w:r>
      <w:r w:rsidR="00851B69">
        <w:t xml:space="preserve">in doped and </w:t>
      </w:r>
      <w:proofErr w:type="spellStart"/>
      <w:r w:rsidR="00851B69">
        <w:t>undoped</w:t>
      </w:r>
      <w:proofErr w:type="spellEnd"/>
      <w:r w:rsidR="00851B69">
        <w:t xml:space="preserve"> </w:t>
      </w:r>
      <w:r w:rsidR="00FB6F29">
        <w:t>nanoparticles of PFBT, and for the polymer dissolved in THF</w:t>
      </w:r>
      <w:r w:rsidR="007C127E">
        <w:t>.</w:t>
      </w:r>
      <w:r w:rsidR="003E4014">
        <w:t xml:space="preserve"> The decay trace wa</w:t>
      </w:r>
      <w:r w:rsidR="007E7E8A">
        <w:t>s fit by a least-squares minimization procedure involving convolution of a trial decay function with the instrument response function. The trial fun</w:t>
      </w:r>
      <w:r w:rsidR="00EF0B11">
        <w:t>ctions are (single) exponential</w:t>
      </w:r>
      <w:r w:rsidR="00E834C6">
        <w:t xml:space="preserve">, </w:t>
      </w:r>
      <w:r w:rsidR="00EF0B11">
        <w:t>bi-exponential</w:t>
      </w:r>
      <w:r w:rsidR="00E834C6">
        <w:t>,</w:t>
      </w:r>
      <w:r w:rsidR="007E7E8A">
        <w:t xml:space="preserve"> and the stretched exponential or </w:t>
      </w:r>
      <w:proofErr w:type="spellStart"/>
      <w:r w:rsidR="007E7E8A">
        <w:t>Kohlrausch</w:t>
      </w:r>
      <w:proofErr w:type="spellEnd"/>
      <w:r w:rsidR="007E7E8A">
        <w:t>-Williams-Watts (KWW) function,</w:t>
      </w:r>
    </w:p>
    <w:p w14:paraId="1B7C03C1" w14:textId="0D9DF743" w:rsidR="00EF0B11" w:rsidRDefault="00D577A7" w:rsidP="00EF0B11">
      <w:pPr>
        <w:autoSpaceDE w:val="0"/>
        <w:autoSpaceDN w:val="0"/>
        <w:adjustRightInd w:val="0"/>
        <w:jc w:val="right"/>
      </w:pPr>
      <w:r w:rsidRPr="00A62025">
        <w:rPr>
          <w:position w:val="-10"/>
        </w:rPr>
        <w:object w:dxaOrig="1540" w:dyaOrig="400" w14:anchorId="6812E843">
          <v:shape id="_x0000_i1026" type="#_x0000_t75" style="width:77.25pt;height:19.5pt" o:ole="">
            <v:imagedata r:id="rId8" o:title=""/>
          </v:shape>
          <o:OLEObject Type="Embed" ProgID="Equation.3" ShapeID="_x0000_i1026" DrawAspect="Content" ObjectID="_1432384657" r:id="rId9"/>
        </w:object>
      </w:r>
      <w:r w:rsidR="00EF0B11">
        <w:t xml:space="preserve">          </w:t>
      </w:r>
      <w:r w:rsidR="00A62025">
        <w:t xml:space="preserve">     </w:t>
      </w:r>
      <w:r w:rsidR="00EF0B11">
        <w:t xml:space="preserve">          </w:t>
      </w:r>
      <w:r w:rsidR="00C50199">
        <w:t xml:space="preserve">                             </w:t>
      </w:r>
      <w:r w:rsidR="00B759F8">
        <w:t xml:space="preserve">  </w:t>
      </w:r>
      <w:r w:rsidR="00C50199">
        <w:t xml:space="preserve"> (4</w:t>
      </w:r>
      <w:r w:rsidR="00EF0B11">
        <w:t>)</w:t>
      </w:r>
    </w:p>
    <w:p w14:paraId="7FA8C259" w14:textId="44BA1424" w:rsidR="007E7E8A" w:rsidRDefault="00846F5B" w:rsidP="00232FF0">
      <w:pPr>
        <w:autoSpaceDE w:val="0"/>
        <w:autoSpaceDN w:val="0"/>
        <w:adjustRightInd w:val="0"/>
        <w:jc w:val="both"/>
      </w:pPr>
      <w:r>
        <w:t>The stretch-parameter ß</w:t>
      </w:r>
      <w:r w:rsidR="007E7E8A">
        <w:t xml:space="preserve"> acts as a measure of lifetime hete</w:t>
      </w:r>
      <w:r w:rsidR="00A62025">
        <w:t>rogeneity, ranging between  ~0.3</w:t>
      </w:r>
      <w:r w:rsidR="007E7E8A">
        <w:t xml:space="preserve"> and 1, where lower values indicate a broad distribution of lifetimes while ß = 1 corresponds to a single exponential.</w:t>
      </w:r>
      <w:hyperlink w:anchor="_ENREF_43" w:tooltip="Chen, 2003 #3" w:history="1">
        <w:r w:rsidR="002F4B01">
          <w:fldChar w:fldCharType="begin"/>
        </w:r>
        <w:r w:rsidR="002F4B01">
          <w:instrText xml:space="preserve"> ADDIN EN.CITE &lt;EndNote&gt;&lt;Cite&gt;&lt;Author&gt;Chen&lt;/Author&gt;&lt;Year&gt;2003&lt;/Year&gt;&lt;RecNum&gt;3&lt;/RecNum&gt;&lt;DisplayText&gt;&lt;style face="superscript"&gt;43&lt;/style&gt;&lt;/DisplayText&gt;&lt;record&gt;&lt;rec-number&gt;3&lt;/rec-number&gt;&lt;foreign-keys&gt;&lt;key app="EN" db-id="92td2f2aorv2tfe55a5vvddgadwe5vda5zez"&gt;3&lt;/key&gt;&lt;/foreign-keys&gt;&lt;ref-type name="Journal Article"&gt;17&lt;/ref-type&gt;&lt;contributors&gt;&lt;authors&gt;&lt;author&gt;Chen, R.&lt;/author&gt;&lt;/authors&gt;&lt;/contributors&gt;&lt;titles&gt;&lt;title&gt;“Apparent stretched-exponential luminescence decay in crystalline solids.”&lt;/title&gt;&lt;secondary-title&gt;Journal of Luminescence&lt;/secondary-title&gt;&lt;/titles&gt;&lt;periodical&gt;&lt;full-title&gt;Journal of Luminescence&lt;/full-title&gt;&lt;/periodical&gt;&lt;pages&gt;510&lt;/pages&gt;&lt;volume&gt;102&lt;/volume&gt;&lt;dates&gt;&lt;year&gt;2003&lt;/year&gt;&lt;/dates&gt;&lt;urls&gt;&lt;/urls&gt;&lt;/record&gt;&lt;/Cite&gt;&lt;/EndNote&gt;</w:instrText>
        </w:r>
        <w:r w:rsidR="002F4B01">
          <w:fldChar w:fldCharType="separate"/>
        </w:r>
        <w:r w:rsidR="002F4B01" w:rsidRPr="00D66808">
          <w:rPr>
            <w:noProof/>
            <w:vertAlign w:val="superscript"/>
          </w:rPr>
          <w:t>43</w:t>
        </w:r>
        <w:r w:rsidR="002F4B01">
          <w:fldChar w:fldCharType="end"/>
        </w:r>
      </w:hyperlink>
      <w:r w:rsidR="007E7E8A">
        <w:rPr>
          <w:b/>
        </w:rPr>
        <w:t xml:space="preserve"> </w:t>
      </w:r>
      <w:r w:rsidR="007E7E8A">
        <w:t xml:space="preserve">The fluorescence </w:t>
      </w:r>
      <w:r w:rsidR="00205FE9">
        <w:t>decay of PFBT in THF was adequately fit by</w:t>
      </w:r>
      <w:r w:rsidR="007E7E8A">
        <w:t xml:space="preserve"> a single exponential, while the decays of </w:t>
      </w:r>
      <w:proofErr w:type="spellStart"/>
      <w:r w:rsidR="007E7E8A">
        <w:t>undoped</w:t>
      </w:r>
      <w:proofErr w:type="spellEnd"/>
      <w:r w:rsidR="007E7E8A">
        <w:t xml:space="preserve"> nanoparticles and lightly to moderately-doped particles (0.1%-1.0%) exhibited complex decay kinetics that fit well to both bi-exponential and stretched exponential (KWW) functions. While single exponential fits converged for all samples, bi-exponential and KWW fits did not converge for 1.5% and 2% doping due to low signal levels and short lifetimes</w:t>
      </w:r>
      <w:r w:rsidR="002156DD">
        <w:t xml:space="preserve"> relative to the width of the instrument response function</w:t>
      </w:r>
      <w:r w:rsidR="007E7E8A">
        <w:t xml:space="preserve">. Results show a </w:t>
      </w:r>
      <w:r w:rsidR="00E0127D">
        <w:t xml:space="preserve">clear </w:t>
      </w:r>
      <w:r w:rsidR="007E7E8A">
        <w:t>decreasing trend in lifetimes</w:t>
      </w:r>
      <w:r w:rsidR="00E0127D">
        <w:t xml:space="preserve"> as the doping ratio is increased,</w:t>
      </w:r>
      <w:r w:rsidR="007E7E8A">
        <w:t xml:space="preserve"> with </w:t>
      </w:r>
      <w:r w:rsidR="00F5713E">
        <w:t xml:space="preserve">perhaps </w:t>
      </w:r>
      <w:r w:rsidR="007E7E8A">
        <w:t>a slight decreasing trend in beta (c.f. Fig 3)</w:t>
      </w:r>
      <w:r w:rsidR="00E0127D">
        <w:t xml:space="preserve">, though </w:t>
      </w:r>
      <w:r w:rsidR="00D32000">
        <w:t>it is not clear that the decrease is statistically significant</w:t>
      </w:r>
      <w:r w:rsidR="007E7E8A">
        <w:t xml:space="preserve">. </w:t>
      </w:r>
      <w:r w:rsidR="00D32000">
        <w:t>In any case, the</w:t>
      </w:r>
      <w:r w:rsidR="007E7E8A">
        <w:t xml:space="preserve"> </w:t>
      </w:r>
      <w:r w:rsidR="00F5545F">
        <w:t>ß values indicate a broad</w:t>
      </w:r>
      <w:r w:rsidR="007E7E8A">
        <w:t xml:space="preserve"> distribution of </w:t>
      </w:r>
      <w:proofErr w:type="spellStart"/>
      <w:r w:rsidR="007E7E8A">
        <w:t>exciton</w:t>
      </w:r>
      <w:proofErr w:type="spellEnd"/>
      <w:r w:rsidR="007E7E8A">
        <w:t xml:space="preserve"> lifetimes</w:t>
      </w:r>
      <w:r w:rsidR="00F5545F">
        <w:t xml:space="preserve"> </w:t>
      </w:r>
      <w:r w:rsidR="00E574E6">
        <w:t xml:space="preserve">for the nanoparticles, </w:t>
      </w:r>
      <w:r w:rsidR="00E80C61">
        <w:t xml:space="preserve">consistent with energy transfer in dense </w:t>
      </w:r>
      <w:proofErr w:type="spellStart"/>
      <w:r w:rsidR="00E80C61">
        <w:t>multichromophoric</w:t>
      </w:r>
      <w:proofErr w:type="spellEnd"/>
      <w:r w:rsidR="00E80C61">
        <w:t xml:space="preserve"> systems,</w:t>
      </w:r>
      <w:hyperlink w:anchor="_ENREF_22" w:tooltip="Wu, 2008 #9" w:history="1">
        <w:r w:rsidR="002F4B01">
          <w:fldChar w:fldCharType="begin"/>
        </w:r>
        <w:r w:rsidR="002F4B01">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F4B01">
          <w:fldChar w:fldCharType="separate"/>
        </w:r>
        <w:r w:rsidR="002F4B01" w:rsidRPr="004B70F5">
          <w:rPr>
            <w:noProof/>
            <w:vertAlign w:val="superscript"/>
          </w:rPr>
          <w:t>22</w:t>
        </w:r>
        <w:r w:rsidR="002F4B01">
          <w:fldChar w:fldCharType="end"/>
        </w:r>
      </w:hyperlink>
      <w:r w:rsidR="00E80C61">
        <w:t xml:space="preserve"> </w:t>
      </w:r>
      <w:r w:rsidR="00E317CC">
        <w:t>while the polymer in THF yielded ß values near unity</w:t>
      </w:r>
      <w:r w:rsidR="007E7E8A">
        <w:t xml:space="preserve">. </w:t>
      </w:r>
      <w:r w:rsidR="00604B12">
        <w:t xml:space="preserve">Overall, the weighted average lifetimes and ß values obtained from the fits </w:t>
      </w:r>
      <w:r w:rsidR="00AC172B">
        <w:t>are consistent</w:t>
      </w:r>
      <w:r w:rsidR="007E7E8A">
        <w:t xml:space="preserve"> with the physical picture of </w:t>
      </w:r>
      <w:proofErr w:type="spellStart"/>
      <w:r w:rsidR="007E7E8A">
        <w:t>exciton</w:t>
      </w:r>
      <w:proofErr w:type="spellEnd"/>
      <w:r w:rsidR="007E7E8A">
        <w:t xml:space="preserve"> diffusion and energy transfer, </w:t>
      </w:r>
      <w:r w:rsidR="001253AB">
        <w:t xml:space="preserve">i.e., dynamic quenching due to energy transfer, </w:t>
      </w:r>
      <w:r w:rsidR="007E7E8A">
        <w:t xml:space="preserve">which will be discussed </w:t>
      </w:r>
      <w:r w:rsidR="001253AB">
        <w:t xml:space="preserve">in more detail </w:t>
      </w:r>
      <w:r w:rsidR="007E7E8A">
        <w:t>below.</w:t>
      </w:r>
    </w:p>
    <w:p w14:paraId="1FE947CE" w14:textId="77777777" w:rsidR="00F640DD" w:rsidRDefault="00F640DD" w:rsidP="00AA3143">
      <w:pPr>
        <w:pStyle w:val="NoSpacing"/>
        <w:jc w:val="both"/>
        <w:rPr>
          <w:rFonts w:ascii="Times New Roman" w:eastAsia="Times New Roman" w:hAnsi="Times New Roman" w:cs="Times New Roman"/>
          <w:b/>
          <w:sz w:val="24"/>
          <w:szCs w:val="24"/>
        </w:rPr>
      </w:pPr>
    </w:p>
    <w:p w14:paraId="47EEA46D" w14:textId="14A49E98" w:rsidR="0085064C" w:rsidRDefault="002F4F2A" w:rsidP="002F4F2A">
      <w:pPr>
        <w:pStyle w:val="NoSpacing"/>
        <w:jc w:val="both"/>
        <w:rPr>
          <w:rFonts w:ascii="Times New Roman" w:hAnsi="Times New Roman" w:cs="Times New Roman"/>
          <w:sz w:val="24"/>
          <w:szCs w:val="24"/>
        </w:rPr>
      </w:pPr>
      <w:r w:rsidRPr="0063400B">
        <w:rPr>
          <w:rFonts w:ascii="Times New Roman" w:hAnsi="Times New Roman" w:cs="Times New Roman"/>
          <w:b/>
          <w:sz w:val="24"/>
          <w:szCs w:val="24"/>
        </w:rPr>
        <w:t xml:space="preserve">Modeling </w:t>
      </w:r>
      <w:proofErr w:type="spellStart"/>
      <w:r w:rsidRPr="0063400B">
        <w:rPr>
          <w:rFonts w:ascii="Times New Roman" w:hAnsi="Times New Roman" w:cs="Times New Roman"/>
          <w:b/>
          <w:sz w:val="24"/>
          <w:szCs w:val="24"/>
        </w:rPr>
        <w:t>exciton</w:t>
      </w:r>
      <w:proofErr w:type="spellEnd"/>
      <w:r w:rsidRPr="0063400B">
        <w:rPr>
          <w:rFonts w:ascii="Times New Roman" w:hAnsi="Times New Roman" w:cs="Times New Roman"/>
          <w:b/>
          <w:sz w:val="24"/>
          <w:szCs w:val="24"/>
        </w:rPr>
        <w:t xml:space="preserve"> diffusion and energy transfer</w:t>
      </w:r>
      <w:r>
        <w:rPr>
          <w:rFonts w:ascii="Times New Roman" w:hAnsi="Times New Roman" w:cs="Times New Roman"/>
          <w:sz w:val="24"/>
          <w:szCs w:val="24"/>
        </w:rPr>
        <w:t xml:space="preserve">. </w:t>
      </w:r>
      <w:proofErr w:type="spellStart"/>
      <w:r w:rsidR="00760154">
        <w:rPr>
          <w:rFonts w:ascii="Times New Roman" w:hAnsi="Times New Roman" w:cs="Times New Roman"/>
          <w:sz w:val="24"/>
          <w:szCs w:val="24"/>
        </w:rPr>
        <w:t>Exciton</w:t>
      </w:r>
      <w:proofErr w:type="spellEnd"/>
      <w:r w:rsidR="00760154">
        <w:rPr>
          <w:rFonts w:ascii="Times New Roman" w:hAnsi="Times New Roman" w:cs="Times New Roman"/>
          <w:sz w:val="24"/>
          <w:szCs w:val="24"/>
        </w:rPr>
        <w:t xml:space="preserve"> dynamics in doped conjugated polymers </w:t>
      </w:r>
      <w:r w:rsidR="00501ACC">
        <w:rPr>
          <w:rFonts w:ascii="Times New Roman" w:hAnsi="Times New Roman" w:cs="Times New Roman"/>
          <w:sz w:val="24"/>
          <w:szCs w:val="24"/>
        </w:rPr>
        <w:t xml:space="preserve">can be described as mobile </w:t>
      </w:r>
      <w:proofErr w:type="spellStart"/>
      <w:r w:rsidR="00501ACC">
        <w:rPr>
          <w:rFonts w:ascii="Times New Roman" w:hAnsi="Times New Roman" w:cs="Times New Roman"/>
          <w:sz w:val="24"/>
          <w:szCs w:val="24"/>
        </w:rPr>
        <w:t>excitons</w:t>
      </w:r>
      <w:proofErr w:type="spellEnd"/>
      <w:r w:rsidR="00501ACC">
        <w:rPr>
          <w:rFonts w:ascii="Times New Roman" w:hAnsi="Times New Roman" w:cs="Times New Roman"/>
          <w:sz w:val="24"/>
          <w:szCs w:val="24"/>
        </w:rPr>
        <w:t xml:space="preserve"> hopping</w:t>
      </w:r>
      <w:r w:rsidR="00941437" w:rsidRPr="00DA2591">
        <w:rPr>
          <w:rFonts w:ascii="Times New Roman" w:hAnsi="Times New Roman" w:cs="Times New Roman"/>
          <w:sz w:val="24"/>
          <w:szCs w:val="24"/>
        </w:rPr>
        <w:t xml:space="preserve"> from </w:t>
      </w:r>
      <w:r w:rsidR="005641B4">
        <w:rPr>
          <w:rFonts w:ascii="Times New Roman" w:hAnsi="Times New Roman" w:cs="Times New Roman"/>
          <w:sz w:val="24"/>
          <w:szCs w:val="24"/>
        </w:rPr>
        <w:t>site to site</w:t>
      </w:r>
      <w:r w:rsidR="00941437" w:rsidRPr="00DA2591">
        <w:rPr>
          <w:rFonts w:ascii="Times New Roman" w:hAnsi="Times New Roman" w:cs="Times New Roman"/>
          <w:sz w:val="24"/>
          <w:szCs w:val="24"/>
        </w:rPr>
        <w:t xml:space="preserve"> in a random, diffusion-like process prior to decaying </w:t>
      </w:r>
      <w:r w:rsidR="007B2592">
        <w:rPr>
          <w:rFonts w:ascii="Times New Roman" w:hAnsi="Times New Roman" w:cs="Times New Roman"/>
          <w:sz w:val="24"/>
          <w:szCs w:val="24"/>
        </w:rPr>
        <w:t xml:space="preserve">(both </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and non-</w:t>
      </w:r>
      <w:proofErr w:type="spellStart"/>
      <w:r w:rsidR="007B2592">
        <w:rPr>
          <w:rFonts w:ascii="Times New Roman" w:hAnsi="Times New Roman" w:cs="Times New Roman"/>
          <w:sz w:val="24"/>
          <w:szCs w:val="24"/>
        </w:rPr>
        <w:t>radiatively</w:t>
      </w:r>
      <w:proofErr w:type="spellEnd"/>
      <w:r w:rsidR="007B2592">
        <w:rPr>
          <w:rFonts w:ascii="Times New Roman" w:hAnsi="Times New Roman" w:cs="Times New Roman"/>
          <w:sz w:val="24"/>
          <w:szCs w:val="24"/>
        </w:rPr>
        <w:t xml:space="preserve">) </w:t>
      </w:r>
      <w:r w:rsidR="00941437" w:rsidRPr="00DA2591">
        <w:rPr>
          <w:rFonts w:ascii="Times New Roman" w:hAnsi="Times New Roman" w:cs="Times New Roman"/>
          <w:sz w:val="24"/>
          <w:szCs w:val="24"/>
        </w:rPr>
        <w:t>or undergoing energy transfer to a defect or dopant molecule.</w:t>
      </w:r>
      <w:hyperlink w:anchor="_ENREF_44" w:tooltip="Tvingstedt, 2010 #6" w:history="1">
        <w:r w:rsidR="002F4B01" w:rsidRPr="00DA259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Ij40NC00Njwvc3R5bGU+PC9EaXNwbGF5VGV4dD48cmVjb3JkPjxyZWMtbnVtYmVyPjY8L3JlYy1u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2F4B01">
          <w:rPr>
            <w:rFonts w:ascii="Times New Roman" w:hAnsi="Times New Roman" w:cs="Times New Roman"/>
            <w:sz w:val="24"/>
            <w:szCs w:val="24"/>
          </w:rPr>
          <w:instrText xml:space="preserve"> ADDIN EN.CITE </w:instrText>
        </w:r>
        <w:r w:rsidR="002F4B01">
          <w:rPr>
            <w:rFonts w:ascii="Times New Roman" w:hAnsi="Times New Roman" w:cs="Times New Roman"/>
            <w:sz w:val="24"/>
            <w:szCs w:val="24"/>
          </w:rPr>
          <w:fldChar w:fldCharType="begin">
            <w:fldData xml:space="preserve">PEVuZE5vdGU+PENpdGU+PEF1dGhvcj5UdmluZ3N0ZWR0PC9BdXRob3I+PFllYXI+MjAxMDwvWWVh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</w:fldData>
          </w:fldChar>
        </w:r>
        <w:r w:rsidR="002F4B01">
          <w:rPr>
            <w:rFonts w:ascii="Times New Roman" w:hAnsi="Times New Roman" w:cs="Times New Roman"/>
            <w:sz w:val="24"/>
            <w:szCs w:val="24"/>
          </w:rPr>
          <w:instrText xml:space="preserve"> ADDIN EN.CITE.DATA </w:instrText>
        </w:r>
        <w:r w:rsidR="002F4B01">
          <w:rPr>
            <w:rFonts w:ascii="Times New Roman" w:hAnsi="Times New Roman" w:cs="Times New Roman"/>
            <w:sz w:val="24"/>
            <w:szCs w:val="24"/>
          </w:rPr>
        </w:r>
        <w:r w:rsidR="002F4B01">
          <w:rPr>
            <w:rFonts w:ascii="Times New Roman" w:hAnsi="Times New Roman" w:cs="Times New Roman"/>
            <w:sz w:val="24"/>
            <w:szCs w:val="24"/>
          </w:rPr>
          <w:fldChar w:fldCharType="end"/>
        </w:r>
        <w:r w:rsidR="002F4B01" w:rsidRPr="00DA2591">
          <w:rPr>
            <w:rFonts w:ascii="Times New Roman" w:hAnsi="Times New Roman" w:cs="Times New Roman"/>
            <w:sz w:val="24"/>
            <w:szCs w:val="24"/>
          </w:rPr>
        </w:r>
        <w:r w:rsidR="002F4B01" w:rsidRPr="00DA259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44-46</w:t>
        </w:r>
        <w:r w:rsidR="002F4B01" w:rsidRPr="00DA2591">
          <w:rPr>
            <w:rFonts w:ascii="Times New Roman" w:hAnsi="Times New Roman" w:cs="Times New Roman"/>
            <w:sz w:val="24"/>
            <w:szCs w:val="24"/>
          </w:rPr>
          <w:fldChar w:fldCharType="end"/>
        </w:r>
      </w:hyperlink>
      <w:hyperlink w:anchor="_ENREF_43" w:tooltip="Simas, 2010 #7" w:history="1"/>
      <w:hyperlink w:anchor="_ENREF_44" w:tooltip="Dykstra, 2009 #8" w:history="1"/>
      <w:r w:rsidR="00941437" w:rsidRPr="00DA2591">
        <w:rPr>
          <w:rFonts w:ascii="Times New Roman" w:hAnsi="Times New Roman" w:cs="Times New Roman"/>
          <w:sz w:val="24"/>
          <w:szCs w:val="24"/>
        </w:rPr>
        <w:t xml:space="preserve"> </w:t>
      </w:r>
      <w:r w:rsidR="00E80C61">
        <w:rPr>
          <w:rFonts w:ascii="Times New Roman" w:hAnsi="Times New Roman" w:cs="Times New Roman"/>
          <w:sz w:val="24"/>
          <w:szCs w:val="24"/>
        </w:rPr>
        <w:t>In this picture, a</w:t>
      </w:r>
      <w:r w:rsidR="00BC2D0B">
        <w:rPr>
          <w:rFonts w:ascii="Times New Roman" w:hAnsi="Times New Roman" w:cs="Times New Roman"/>
          <w:sz w:val="24"/>
          <w:szCs w:val="24"/>
        </w:rPr>
        <w:t xml:space="preserve"> key </w:t>
      </w:r>
      <w:proofErr w:type="spellStart"/>
      <w:r w:rsidR="00BC2D0B">
        <w:rPr>
          <w:rFonts w:ascii="Times New Roman" w:hAnsi="Times New Roman" w:cs="Times New Roman"/>
          <w:sz w:val="24"/>
          <w:szCs w:val="24"/>
        </w:rPr>
        <w:t>exciton</w:t>
      </w:r>
      <w:proofErr w:type="spellEnd"/>
      <w:r w:rsidR="00BC2D0B">
        <w:rPr>
          <w:rFonts w:ascii="Times New Roman" w:hAnsi="Times New Roman" w:cs="Times New Roman"/>
          <w:sz w:val="24"/>
          <w:szCs w:val="24"/>
        </w:rPr>
        <w:t xml:space="preserve"> transport parameter is the diffusion length</w:t>
      </w:r>
      <w:r w:rsidR="00266B55">
        <w:rPr>
          <w:rFonts w:ascii="Times New Roman" w:hAnsi="Times New Roman" w:cs="Times New Roman"/>
          <w:sz w:val="24"/>
          <w:szCs w:val="24"/>
        </w:rPr>
        <w:t xml:space="preserve">, </w:t>
      </w:r>
      <w:r w:rsidR="00266B55">
        <w:rPr>
          <w:rFonts w:ascii="Times New Roman" w:hAnsi="Times New Roman" w:cs="Times New Roman"/>
          <w:noProof/>
          <w:position w:val="-10"/>
          <w:sz w:val="24"/>
          <w:szCs w:val="24"/>
        </w:rPr>
        <w:drawing>
          <wp:inline distT="0" distB="0" distL="0" distR="0" wp14:anchorId="5F8695AA" wp14:editId="5BD6A966">
            <wp:extent cx="866775" cy="2387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238760"/>
                    </a:xfrm>
                    <a:prstGeom prst="rect">
                      <a:avLst/>
                    </a:prstGeom>
                    <a:noFill/>
                    <a:ln>
                      <a:noFill/>
                    </a:ln>
                  </pic:spPr>
                </pic:pic>
              </a:graphicData>
            </a:graphic>
          </wp:inline>
        </w:drawing>
      </w:r>
      <w:r w:rsidR="00DB14AD">
        <w:rPr>
          <w:rFonts w:ascii="Times New Roman" w:hAnsi="Times New Roman" w:cs="Times New Roman"/>
          <w:sz w:val="24"/>
          <w:szCs w:val="24"/>
        </w:rPr>
        <w:t xml:space="preserve">, where </w:t>
      </w:r>
      <w:r w:rsidR="00DB14AD" w:rsidRPr="00DB14AD">
        <w:rPr>
          <w:rFonts w:ascii="Times New Roman" w:hAnsi="Times New Roman" w:cs="Times New Roman"/>
          <w:i/>
          <w:iCs/>
          <w:sz w:val="24"/>
          <w:szCs w:val="24"/>
        </w:rPr>
        <w:t>n</w:t>
      </w:r>
      <w:r w:rsidR="00DB14AD">
        <w:rPr>
          <w:rFonts w:ascii="Times New Roman" w:hAnsi="Times New Roman" w:cs="Times New Roman"/>
          <w:sz w:val="24"/>
          <w:szCs w:val="24"/>
        </w:rPr>
        <w:t xml:space="preserve"> is the dimensionality, </w:t>
      </w:r>
      <w:r w:rsidR="00DB14AD" w:rsidRPr="00DB14AD">
        <w:rPr>
          <w:rFonts w:ascii="Times New Roman" w:hAnsi="Times New Roman" w:cs="Times New Roman"/>
          <w:i/>
          <w:iCs/>
          <w:sz w:val="24"/>
          <w:szCs w:val="24"/>
        </w:rPr>
        <w:t>D</w:t>
      </w:r>
      <w:r w:rsidR="00DB14AD">
        <w:rPr>
          <w:rFonts w:ascii="Times New Roman" w:hAnsi="Times New Roman" w:cs="Times New Roman"/>
          <w:sz w:val="24"/>
          <w:szCs w:val="24"/>
        </w:rPr>
        <w:t xml:space="preserve"> </w:t>
      </w:r>
      <w:r w:rsidR="000776EE">
        <w:rPr>
          <w:rFonts w:ascii="Times New Roman" w:hAnsi="Times New Roman" w:cs="Times New Roman"/>
          <w:sz w:val="24"/>
          <w:szCs w:val="24"/>
        </w:rPr>
        <w:t xml:space="preserve">is the </w:t>
      </w:r>
      <w:r w:rsidR="00F43044">
        <w:rPr>
          <w:rFonts w:ascii="Times New Roman" w:hAnsi="Times New Roman" w:cs="Times New Roman"/>
          <w:sz w:val="24"/>
          <w:szCs w:val="24"/>
        </w:rPr>
        <w:t>(1</w:t>
      </w:r>
      <w:r w:rsidR="00916E70">
        <w:rPr>
          <w:rFonts w:ascii="Times New Roman" w:hAnsi="Times New Roman" w:cs="Times New Roman"/>
          <w:sz w:val="24"/>
          <w:szCs w:val="24"/>
        </w:rPr>
        <w:t xml:space="preserve">D) </w:t>
      </w:r>
      <w:r w:rsidR="000776EE">
        <w:rPr>
          <w:rFonts w:ascii="Times New Roman" w:hAnsi="Times New Roman" w:cs="Times New Roman"/>
          <w:sz w:val="24"/>
          <w:szCs w:val="24"/>
        </w:rPr>
        <w:t xml:space="preserve">diffusion </w:t>
      </w:r>
      <w:r w:rsidR="000776EE">
        <w:rPr>
          <w:rFonts w:ascii="Times New Roman" w:hAnsi="Times New Roman" w:cs="Times New Roman"/>
          <w:sz w:val="24"/>
          <w:szCs w:val="24"/>
        </w:rPr>
        <w:lastRenderedPageBreak/>
        <w:t xml:space="preserve">constant, and </w:t>
      </w:r>
      <w:r w:rsidR="000776EE" w:rsidRPr="00736E08">
        <w:rPr>
          <w:rFonts w:ascii="Symbol" w:hAnsi="Symbol" w:cs="Times New Roman"/>
          <w:i/>
          <w:sz w:val="24"/>
          <w:szCs w:val="24"/>
        </w:rPr>
        <w:t></w:t>
      </w:r>
      <w:r w:rsidR="000776EE">
        <w:rPr>
          <w:rFonts w:ascii="Times New Roman" w:hAnsi="Times New Roman" w:cs="Times New Roman"/>
          <w:sz w:val="24"/>
          <w:szCs w:val="24"/>
        </w:rPr>
        <w:t xml:space="preserve"> is the </w:t>
      </w:r>
      <w:proofErr w:type="spellStart"/>
      <w:r w:rsidR="000776EE">
        <w:rPr>
          <w:rFonts w:ascii="Times New Roman" w:hAnsi="Times New Roman" w:cs="Times New Roman"/>
          <w:sz w:val="24"/>
          <w:szCs w:val="24"/>
        </w:rPr>
        <w:t>exciton</w:t>
      </w:r>
      <w:proofErr w:type="spellEnd"/>
      <w:r w:rsidR="000776EE">
        <w:rPr>
          <w:rFonts w:ascii="Times New Roman" w:hAnsi="Times New Roman" w:cs="Times New Roman"/>
          <w:sz w:val="24"/>
          <w:szCs w:val="24"/>
        </w:rPr>
        <w:t xml:space="preserve"> lifetime.</w:t>
      </w:r>
      <w:r w:rsidR="007869E6">
        <w:rPr>
          <w:rFonts w:ascii="Times New Roman" w:hAnsi="Times New Roman" w:cs="Times New Roman"/>
          <w:sz w:val="24"/>
          <w:szCs w:val="24"/>
        </w:rPr>
        <w:t xml:space="preserve"> </w:t>
      </w:r>
      <w:bookmarkStart w:id="2" w:name="_GoBack"/>
      <w:r w:rsidR="003B4C1A">
        <w:rPr>
          <w:rFonts w:ascii="Times New Roman" w:hAnsi="Times New Roman" w:cs="Times New Roman"/>
          <w:sz w:val="24"/>
          <w:szCs w:val="24"/>
        </w:rPr>
        <w:t>We previou</w:t>
      </w:r>
      <w:r w:rsidR="001E0C95">
        <w:rPr>
          <w:rFonts w:ascii="Times New Roman" w:hAnsi="Times New Roman" w:cs="Times New Roman"/>
          <w:sz w:val="24"/>
          <w:szCs w:val="24"/>
        </w:rPr>
        <w:t xml:space="preserve">sly developed a </w:t>
      </w:r>
      <w:r w:rsidR="00EA4865">
        <w:rPr>
          <w:rFonts w:ascii="Times New Roman" w:hAnsi="Times New Roman" w:cs="Times New Roman"/>
          <w:sz w:val="24"/>
          <w:szCs w:val="24"/>
        </w:rPr>
        <w:t>Monte Carlo approach to</w:t>
      </w:r>
      <w:r w:rsidR="003208BC">
        <w:rPr>
          <w:rFonts w:ascii="Times New Roman" w:hAnsi="Times New Roman" w:cs="Times New Roman"/>
          <w:sz w:val="24"/>
          <w:szCs w:val="24"/>
        </w:rPr>
        <w:t xml:space="preserve"> modeling the combined effect</w:t>
      </w:r>
      <w:r w:rsidR="006F090F">
        <w:rPr>
          <w:rFonts w:ascii="Times New Roman" w:hAnsi="Times New Roman" w:cs="Times New Roman"/>
          <w:sz w:val="24"/>
          <w:szCs w:val="24"/>
        </w:rPr>
        <w:t>s</w:t>
      </w:r>
      <w:r w:rsidR="003208BC">
        <w:rPr>
          <w:rFonts w:ascii="Times New Roman" w:hAnsi="Times New Roman" w:cs="Times New Roman"/>
          <w:sz w:val="24"/>
          <w:szCs w:val="24"/>
        </w:rPr>
        <w:t xml:space="preserve"> of </w:t>
      </w:r>
      <w:proofErr w:type="spellStart"/>
      <w:r w:rsidR="003208BC">
        <w:rPr>
          <w:rFonts w:ascii="Times New Roman" w:hAnsi="Times New Roman" w:cs="Times New Roman"/>
          <w:sz w:val="24"/>
          <w:szCs w:val="24"/>
        </w:rPr>
        <w:t>exciton</w:t>
      </w:r>
      <w:proofErr w:type="spellEnd"/>
      <w:r w:rsidR="003208BC">
        <w:rPr>
          <w:rFonts w:ascii="Times New Roman" w:hAnsi="Times New Roman" w:cs="Times New Roman"/>
          <w:sz w:val="24"/>
          <w:szCs w:val="24"/>
        </w:rPr>
        <w:t xml:space="preserve"> diffusion and energy transfer in CPNs, which yielded</w:t>
      </w:r>
      <w:r w:rsidR="00941437" w:rsidRPr="00DA2591">
        <w:rPr>
          <w:rFonts w:ascii="Times New Roman" w:hAnsi="Times New Roman" w:cs="Times New Roman"/>
          <w:sz w:val="24"/>
          <w:szCs w:val="24"/>
        </w:rPr>
        <w:t xml:space="preserve"> values for energy transfer efficiency</w:t>
      </w:r>
      <w:r w:rsidR="003208BC">
        <w:rPr>
          <w:rFonts w:ascii="Times New Roman" w:hAnsi="Times New Roman" w:cs="Times New Roman"/>
          <w:sz w:val="24"/>
          <w:szCs w:val="24"/>
        </w:rPr>
        <w:t xml:space="preserve"> that were</w:t>
      </w:r>
      <w:r w:rsidR="00B83F31">
        <w:rPr>
          <w:rFonts w:ascii="Times New Roman" w:hAnsi="Times New Roman" w:cs="Times New Roman"/>
          <w:sz w:val="24"/>
          <w:szCs w:val="24"/>
        </w:rPr>
        <w:t xml:space="preserve"> in agreement with experimental results for dye-doped CPNs</w:t>
      </w:r>
      <w:r w:rsidR="0039690E">
        <w:rPr>
          <w:rFonts w:ascii="Times New Roman" w:hAnsi="Times New Roman" w:cs="Times New Roman"/>
          <w:sz w:val="24"/>
          <w:szCs w:val="24"/>
        </w:rPr>
        <w:t>.</w:t>
      </w:r>
      <w:hyperlink w:anchor="_ENREF_22" w:tooltip="Wu, 2008 #9" w:history="1">
        <w:r w:rsidR="002F4B01" w:rsidRPr="00DA259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F4B01" w:rsidRPr="00DA259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22</w:t>
        </w:r>
        <w:r w:rsidR="002F4B01" w:rsidRPr="00DA2591">
          <w:rPr>
            <w:rFonts w:ascii="Times New Roman" w:hAnsi="Times New Roman" w:cs="Times New Roman"/>
            <w:sz w:val="24"/>
            <w:szCs w:val="24"/>
          </w:rPr>
          <w:fldChar w:fldCharType="end"/>
        </w:r>
      </w:hyperlink>
      <w:r w:rsidR="00941437" w:rsidRPr="00DA2591">
        <w:rPr>
          <w:rFonts w:ascii="Times New Roman" w:hAnsi="Times New Roman" w:cs="Times New Roman"/>
          <w:sz w:val="24"/>
          <w:szCs w:val="24"/>
        </w:rPr>
        <w:t xml:space="preserve"> </w:t>
      </w:r>
      <w:r w:rsidR="0039690E">
        <w:rPr>
          <w:rFonts w:ascii="Times New Roman" w:hAnsi="Times New Roman" w:cs="Times New Roman"/>
          <w:sz w:val="24"/>
          <w:szCs w:val="24"/>
        </w:rPr>
        <w:t>This approach was also ap</w:t>
      </w:r>
      <w:r w:rsidR="0098269B">
        <w:rPr>
          <w:rFonts w:ascii="Times New Roman" w:hAnsi="Times New Roman" w:cs="Times New Roman"/>
          <w:sz w:val="24"/>
          <w:szCs w:val="24"/>
        </w:rPr>
        <w:t>p</w:t>
      </w:r>
      <w:r w:rsidR="001F39B2">
        <w:rPr>
          <w:rFonts w:ascii="Times New Roman" w:hAnsi="Times New Roman" w:cs="Times New Roman"/>
          <w:sz w:val="24"/>
          <w:szCs w:val="24"/>
        </w:rPr>
        <w:t>lied to modeling</w:t>
      </w:r>
      <w:r w:rsidR="0098269B">
        <w:rPr>
          <w:rFonts w:ascii="Times New Roman" w:hAnsi="Times New Roman" w:cs="Times New Roman"/>
          <w:sz w:val="24"/>
          <w:szCs w:val="24"/>
        </w:rPr>
        <w:t xml:space="preserve"> fluctuations</w:t>
      </w:r>
      <w:r w:rsidR="001F39B2">
        <w:rPr>
          <w:rFonts w:ascii="Times New Roman" w:hAnsi="Times New Roman" w:cs="Times New Roman"/>
          <w:sz w:val="24"/>
          <w:szCs w:val="24"/>
        </w:rPr>
        <w:t xml:space="preserve"> in the fluorescence centroid</w:t>
      </w:r>
      <w:r w:rsidR="0098269B">
        <w:rPr>
          <w:rFonts w:ascii="Times New Roman" w:hAnsi="Times New Roman" w:cs="Times New Roman"/>
          <w:sz w:val="24"/>
          <w:szCs w:val="24"/>
        </w:rPr>
        <w:t xml:space="preserve"> of a single CPN</w:t>
      </w:r>
      <w:r w:rsidR="00115A08">
        <w:rPr>
          <w:rFonts w:ascii="Times New Roman" w:hAnsi="Times New Roman" w:cs="Times New Roman"/>
          <w:sz w:val="24"/>
          <w:szCs w:val="24"/>
        </w:rPr>
        <w:t>.</w:t>
      </w:r>
      <w:hyperlink w:anchor="_ENREF_36" w:tooltip="Yu, 2012 #1040" w:history="1">
        <w:r w:rsidR="002F4B0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&lt;EndNote&gt;&lt;Cite&gt;&lt;Author&gt;Yu&lt;/Author&gt;&lt;Year&gt;2012&lt;/Year&gt;&lt;RecNum&gt;1040&lt;/RecNum&gt;&lt;DisplayText&gt;&lt;style face="superscript"&gt;36&lt;/style&gt;&lt;/DisplayText&gt;&lt;record&gt;&lt;rec-number&gt;1040&lt;/rec-number&gt;&lt;foreign-keys&gt;&lt;key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Lett&lt;/abbr-1&gt;&lt;/periodical&gt;&lt;pages&gt;1300&lt;/pages&gt;&lt;volume&gt;12&lt;/volume&gt;&lt;dates&gt;&lt;year&gt;2012&lt;/year&gt;&lt;/dates&gt;&lt;urls&gt;&lt;/urls&gt;&lt;/record&gt;&lt;/Cite&gt;&lt;/EndNote&gt;</w:instrText>
        </w:r>
        <w:r w:rsidR="002F4B0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36</w:t>
        </w:r>
        <w:r w:rsidR="002F4B01">
          <w:rPr>
            <w:rFonts w:ascii="Times New Roman" w:hAnsi="Times New Roman" w:cs="Times New Roman"/>
            <w:sz w:val="24"/>
            <w:szCs w:val="24"/>
          </w:rPr>
          <w:fldChar w:fldCharType="end"/>
        </w:r>
      </w:hyperlink>
      <w:r w:rsidR="00783320">
        <w:rPr>
          <w:rFonts w:ascii="Times New Roman" w:hAnsi="Times New Roman" w:cs="Times New Roman"/>
          <w:sz w:val="24"/>
          <w:szCs w:val="24"/>
        </w:rPr>
        <w:t xml:space="preserve"> </w:t>
      </w:r>
      <w:r w:rsidR="00B87F3C">
        <w:rPr>
          <w:rFonts w:ascii="Times New Roman" w:hAnsi="Times New Roman" w:cs="Times New Roman"/>
          <w:sz w:val="24"/>
          <w:szCs w:val="24"/>
        </w:rPr>
        <w:t>Here, w</w:t>
      </w:r>
      <w:r w:rsidR="00DF4E17">
        <w:rPr>
          <w:rFonts w:ascii="Times New Roman" w:hAnsi="Times New Roman" w:cs="Times New Roman"/>
          <w:sz w:val="24"/>
          <w:szCs w:val="24"/>
        </w:rPr>
        <w:t xml:space="preserve">e </w:t>
      </w:r>
      <w:r w:rsidR="0098269B">
        <w:rPr>
          <w:rFonts w:ascii="Times New Roman" w:hAnsi="Times New Roman" w:cs="Times New Roman"/>
          <w:sz w:val="24"/>
          <w:szCs w:val="24"/>
        </w:rPr>
        <w:t xml:space="preserve">have </w:t>
      </w:r>
      <w:r w:rsidR="00DF4E17">
        <w:rPr>
          <w:rFonts w:ascii="Times New Roman" w:hAnsi="Times New Roman" w:cs="Times New Roman"/>
          <w:sz w:val="24"/>
          <w:szCs w:val="24"/>
        </w:rPr>
        <w:t>modified the previous</w:t>
      </w:r>
      <w:r w:rsidR="0058746E">
        <w:rPr>
          <w:rFonts w:ascii="Times New Roman" w:hAnsi="Times New Roman" w:cs="Times New Roman"/>
          <w:sz w:val="24"/>
          <w:szCs w:val="24"/>
        </w:rPr>
        <w:t xml:space="preserve"> simulation code to provide</w:t>
      </w:r>
      <w:r w:rsidR="00125396">
        <w:rPr>
          <w:rFonts w:ascii="Times New Roman" w:hAnsi="Times New Roman" w:cs="Times New Roman"/>
          <w:sz w:val="24"/>
          <w:szCs w:val="24"/>
        </w:rPr>
        <w:t xml:space="preserve"> </w:t>
      </w:r>
      <w:r w:rsidR="00DB1D26">
        <w:rPr>
          <w:rFonts w:ascii="Times New Roman" w:hAnsi="Times New Roman" w:cs="Times New Roman"/>
          <w:sz w:val="24"/>
          <w:szCs w:val="24"/>
        </w:rPr>
        <w:t>kinetics information</w:t>
      </w:r>
      <w:r w:rsidR="00B87F3C">
        <w:rPr>
          <w:rFonts w:ascii="Times New Roman" w:hAnsi="Times New Roman" w:cs="Times New Roman"/>
          <w:sz w:val="24"/>
          <w:szCs w:val="24"/>
        </w:rPr>
        <w:t xml:space="preserve"> for comparison to the </w:t>
      </w:r>
      <w:bookmarkEnd w:id="2"/>
      <w:r w:rsidR="00B87F3C">
        <w:rPr>
          <w:rFonts w:ascii="Times New Roman" w:hAnsi="Times New Roman" w:cs="Times New Roman"/>
          <w:sz w:val="24"/>
          <w:szCs w:val="24"/>
        </w:rPr>
        <w:t>time-resolved fluorescence results</w:t>
      </w:r>
      <w:r w:rsidR="0045250B">
        <w:rPr>
          <w:rFonts w:ascii="Times New Roman" w:hAnsi="Times New Roman" w:cs="Times New Roman"/>
          <w:sz w:val="24"/>
          <w:szCs w:val="24"/>
        </w:rPr>
        <w:t xml:space="preserve">. </w:t>
      </w:r>
      <w:r w:rsidR="00A01044">
        <w:rPr>
          <w:rFonts w:ascii="Times New Roman" w:hAnsi="Times New Roman" w:cs="Times New Roman"/>
          <w:sz w:val="24"/>
          <w:szCs w:val="24"/>
        </w:rPr>
        <w:t xml:space="preserve">We have also modified our approach to explicitly account for quenching by defects. </w:t>
      </w:r>
      <w:r w:rsidR="00DB1D26">
        <w:rPr>
          <w:rFonts w:ascii="Times New Roman" w:hAnsi="Times New Roman" w:cs="Times New Roman"/>
          <w:sz w:val="24"/>
          <w:szCs w:val="24"/>
        </w:rPr>
        <w:t>The simulation algorithm is described briefly as fol</w:t>
      </w:r>
      <w:r w:rsidR="00B71425">
        <w:rPr>
          <w:rFonts w:ascii="Times New Roman" w:hAnsi="Times New Roman" w:cs="Times New Roman"/>
          <w:sz w:val="24"/>
          <w:szCs w:val="24"/>
        </w:rPr>
        <w:t>lows</w:t>
      </w:r>
      <w:r w:rsidR="00736E08">
        <w:rPr>
          <w:rFonts w:ascii="Times New Roman" w:hAnsi="Times New Roman" w:cs="Times New Roman"/>
          <w:sz w:val="24"/>
          <w:szCs w:val="24"/>
        </w:rPr>
        <w:t xml:space="preserve"> (</w:t>
      </w:r>
      <w:r w:rsidR="004652C5">
        <w:rPr>
          <w:rFonts w:ascii="Times New Roman" w:hAnsi="Times New Roman" w:cs="Times New Roman"/>
          <w:sz w:val="24"/>
          <w:szCs w:val="24"/>
        </w:rPr>
        <w:t>additional simulation details are provided in the Supporting Information</w:t>
      </w:r>
      <w:r w:rsidR="00736E08">
        <w:rPr>
          <w:rFonts w:ascii="Times New Roman" w:hAnsi="Times New Roman" w:cs="Times New Roman"/>
          <w:sz w:val="24"/>
          <w:szCs w:val="24"/>
        </w:rPr>
        <w:t>)</w:t>
      </w:r>
      <w:r w:rsidR="00B71425">
        <w:rPr>
          <w:rFonts w:ascii="Times New Roman" w:hAnsi="Times New Roman" w:cs="Times New Roman"/>
          <w:sz w:val="24"/>
          <w:szCs w:val="24"/>
        </w:rPr>
        <w:t>. Dopant dyes and/or defects are distributed ran</w:t>
      </w:r>
      <w:r w:rsidR="00C8700D">
        <w:rPr>
          <w:rFonts w:ascii="Times New Roman" w:hAnsi="Times New Roman" w:cs="Times New Roman"/>
          <w:sz w:val="24"/>
          <w:szCs w:val="24"/>
        </w:rPr>
        <w:t xml:space="preserve">domly within the nanoparticle, represented by a sphere. An initial population of </w:t>
      </w:r>
      <w:proofErr w:type="spellStart"/>
      <w:r w:rsidR="00C8700D">
        <w:rPr>
          <w:rFonts w:ascii="Times New Roman" w:hAnsi="Times New Roman" w:cs="Times New Roman"/>
          <w:sz w:val="24"/>
          <w:szCs w:val="24"/>
        </w:rPr>
        <w:t>excitons</w:t>
      </w:r>
      <w:proofErr w:type="spellEnd"/>
      <w:r w:rsidR="00C8700D">
        <w:rPr>
          <w:rFonts w:ascii="Times New Roman" w:hAnsi="Times New Roman" w:cs="Times New Roman"/>
          <w:sz w:val="24"/>
          <w:szCs w:val="24"/>
        </w:rPr>
        <w:t xml:space="preserve"> is also distributed randomly within the sphere. </w:t>
      </w:r>
      <w:r w:rsidR="002625C8">
        <w:rPr>
          <w:rFonts w:ascii="Times New Roman" w:hAnsi="Times New Roman" w:cs="Times New Roman"/>
          <w:sz w:val="24"/>
          <w:szCs w:val="24"/>
        </w:rPr>
        <w:t xml:space="preserve">For each time step </w:t>
      </w:r>
      <w:r w:rsidR="002625C8" w:rsidRPr="0058746E">
        <w:rPr>
          <w:rFonts w:ascii="Symbol" w:hAnsi="Symbol" w:cs="Times New Roman"/>
          <w:i/>
          <w:sz w:val="24"/>
          <w:szCs w:val="24"/>
        </w:rPr>
        <w:t></w:t>
      </w:r>
      <w:r w:rsidR="002625C8" w:rsidRPr="0058746E">
        <w:rPr>
          <w:rFonts w:ascii="Times New Roman" w:hAnsi="Times New Roman" w:cs="Times New Roman"/>
          <w:i/>
          <w:sz w:val="24"/>
          <w:szCs w:val="24"/>
        </w:rPr>
        <w:t>t</w:t>
      </w:r>
      <w:r w:rsidR="00783320">
        <w:rPr>
          <w:rFonts w:ascii="Times New Roman" w:hAnsi="Times New Roman" w:cs="Times New Roman"/>
          <w:sz w:val="24"/>
          <w:szCs w:val="24"/>
        </w:rPr>
        <w:t xml:space="preserve">, </w:t>
      </w:r>
      <w:r w:rsidR="00125396">
        <w:rPr>
          <w:rFonts w:ascii="Times New Roman" w:hAnsi="Times New Roman" w:cs="Times New Roman"/>
          <w:sz w:val="24"/>
          <w:szCs w:val="24"/>
        </w:rPr>
        <w:t xml:space="preserve">each </w:t>
      </w:r>
      <w:proofErr w:type="spellStart"/>
      <w:r w:rsidR="00125396">
        <w:rPr>
          <w:rFonts w:ascii="Times New Roman" w:hAnsi="Times New Roman" w:cs="Times New Roman"/>
          <w:sz w:val="24"/>
          <w:szCs w:val="24"/>
        </w:rPr>
        <w:t>exc</w:t>
      </w:r>
      <w:r w:rsidR="004652C5">
        <w:rPr>
          <w:rFonts w:ascii="Times New Roman" w:hAnsi="Times New Roman" w:cs="Times New Roman"/>
          <w:sz w:val="24"/>
          <w:szCs w:val="24"/>
        </w:rPr>
        <w:t>iton</w:t>
      </w:r>
      <w:proofErr w:type="spellEnd"/>
      <w:r w:rsidR="007202E6">
        <w:rPr>
          <w:rFonts w:ascii="Times New Roman" w:hAnsi="Times New Roman" w:cs="Times New Roman"/>
          <w:sz w:val="24"/>
          <w:szCs w:val="24"/>
        </w:rPr>
        <w:t xml:space="preserve"> is propagated by adding to its position</w:t>
      </w:r>
      <w:r w:rsidR="00215A26">
        <w:rPr>
          <w:rFonts w:ascii="Times New Roman" w:hAnsi="Times New Roman" w:cs="Times New Roman"/>
          <w:sz w:val="24"/>
          <w:szCs w:val="24"/>
        </w:rPr>
        <w:t xml:space="preserve"> </w:t>
      </w:r>
      <w:r w:rsidR="00EB25B7">
        <w:rPr>
          <w:rFonts w:ascii="Times New Roman" w:hAnsi="Times New Roman" w:cs="Times New Roman"/>
          <w:sz w:val="24"/>
          <w:szCs w:val="24"/>
        </w:rPr>
        <w:t xml:space="preserve">along each axis </w:t>
      </w:r>
      <w:r w:rsidR="00215A26">
        <w:rPr>
          <w:rFonts w:ascii="Times New Roman" w:hAnsi="Times New Roman" w:cs="Times New Roman"/>
          <w:sz w:val="24"/>
          <w:szCs w:val="24"/>
        </w:rPr>
        <w:t>a G</w:t>
      </w:r>
      <w:r w:rsidR="00125396">
        <w:rPr>
          <w:rFonts w:ascii="Times New Roman" w:hAnsi="Times New Roman" w:cs="Times New Roman"/>
          <w:sz w:val="24"/>
          <w:szCs w:val="24"/>
        </w:rPr>
        <w:t>aussian random number</w:t>
      </w:r>
      <w:r w:rsidR="009A3689">
        <w:rPr>
          <w:rFonts w:ascii="Times New Roman" w:hAnsi="Times New Roman" w:cs="Times New Roman"/>
          <w:sz w:val="24"/>
          <w:szCs w:val="24"/>
        </w:rPr>
        <w:t xml:space="preserve"> scaled so that </w:t>
      </w:r>
      <w:r w:rsidR="009A3689" w:rsidRPr="009A3689">
        <w:rPr>
          <w:rFonts w:ascii="Symbol" w:hAnsi="Symbol" w:cs="Times New Roman"/>
          <w:i/>
          <w:sz w:val="24"/>
          <w:szCs w:val="24"/>
        </w:rPr>
        <w:t></w:t>
      </w:r>
      <w:r w:rsidR="009A3689" w:rsidRPr="009A3689">
        <w:rPr>
          <w:rFonts w:ascii="Times New Roman" w:hAnsi="Times New Roman" w:cs="Times New Roman"/>
          <w:i/>
          <w:sz w:val="24"/>
          <w:szCs w:val="24"/>
          <w:vertAlign w:val="superscript"/>
        </w:rPr>
        <w:t>2</w:t>
      </w:r>
      <w:r w:rsidR="00A0064D">
        <w:rPr>
          <w:rFonts w:ascii="Times New Roman" w:hAnsi="Times New Roman" w:cs="Times New Roman"/>
          <w:i/>
          <w:sz w:val="24"/>
          <w:szCs w:val="24"/>
        </w:rPr>
        <w:t>=2</w:t>
      </w:r>
      <w:r w:rsidR="009A3689" w:rsidRPr="009A3689">
        <w:rPr>
          <w:rFonts w:ascii="Times New Roman" w:hAnsi="Times New Roman" w:cs="Times New Roman"/>
          <w:i/>
          <w:sz w:val="24"/>
          <w:szCs w:val="24"/>
        </w:rPr>
        <w:t>D</w:t>
      </w:r>
      <w:r w:rsidR="00215A26" w:rsidRPr="009A3689">
        <w:rPr>
          <w:rFonts w:ascii="Symbol" w:hAnsi="Symbol" w:cs="Times New Roman"/>
          <w:i/>
          <w:sz w:val="24"/>
          <w:szCs w:val="24"/>
        </w:rPr>
        <w:t></w:t>
      </w:r>
      <w:r w:rsidR="00215A26" w:rsidRPr="009A3689">
        <w:rPr>
          <w:rFonts w:ascii="Times New Roman" w:hAnsi="Times New Roman" w:cs="Times New Roman"/>
          <w:i/>
          <w:sz w:val="24"/>
          <w:szCs w:val="24"/>
        </w:rPr>
        <w:t>t</w:t>
      </w:r>
      <w:r w:rsidR="007202E6">
        <w:rPr>
          <w:rFonts w:ascii="Times New Roman" w:hAnsi="Times New Roman" w:cs="Times New Roman"/>
          <w:sz w:val="24"/>
          <w:szCs w:val="24"/>
        </w:rPr>
        <w:t xml:space="preserve">, where </w:t>
      </w:r>
      <w:r w:rsidR="007202E6" w:rsidRPr="00A0064D">
        <w:rPr>
          <w:rFonts w:ascii="Times New Roman" w:hAnsi="Times New Roman" w:cs="Times New Roman"/>
          <w:i/>
          <w:sz w:val="24"/>
          <w:szCs w:val="24"/>
        </w:rPr>
        <w:t>D</w:t>
      </w:r>
      <w:r w:rsidR="007202E6">
        <w:rPr>
          <w:rFonts w:ascii="Times New Roman" w:hAnsi="Times New Roman" w:cs="Times New Roman"/>
          <w:sz w:val="24"/>
          <w:szCs w:val="24"/>
        </w:rPr>
        <w:t xml:space="preserve"> is the </w:t>
      </w:r>
      <w:r w:rsidR="003E5350">
        <w:rPr>
          <w:rFonts w:ascii="Times New Roman" w:hAnsi="Times New Roman" w:cs="Times New Roman"/>
          <w:sz w:val="24"/>
          <w:szCs w:val="24"/>
        </w:rPr>
        <w:t>(</w:t>
      </w:r>
      <w:r w:rsidR="00EB25B7">
        <w:rPr>
          <w:rFonts w:ascii="Times New Roman" w:hAnsi="Times New Roman" w:cs="Times New Roman"/>
          <w:sz w:val="24"/>
          <w:szCs w:val="24"/>
        </w:rPr>
        <w:t>1D</w:t>
      </w:r>
      <w:r w:rsidR="003E5350">
        <w:rPr>
          <w:rFonts w:ascii="Times New Roman" w:hAnsi="Times New Roman" w:cs="Times New Roman"/>
          <w:sz w:val="24"/>
          <w:szCs w:val="24"/>
        </w:rPr>
        <w:t>)</w:t>
      </w:r>
      <w:r w:rsidR="00EB25B7">
        <w:rPr>
          <w:rFonts w:ascii="Times New Roman" w:hAnsi="Times New Roman" w:cs="Times New Roman"/>
          <w:sz w:val="24"/>
          <w:szCs w:val="24"/>
        </w:rPr>
        <w:t xml:space="preserve"> diffusion constant and</w:t>
      </w:r>
      <w:r w:rsidR="00A7213A">
        <w:rPr>
          <w:rFonts w:ascii="Times New Roman" w:hAnsi="Times New Roman" w:cs="Times New Roman"/>
          <w:sz w:val="24"/>
          <w:szCs w:val="24"/>
        </w:rPr>
        <w:t xml:space="preserve"> </w:t>
      </w:r>
      <w:r w:rsidR="000E3914" w:rsidRPr="009A3689">
        <w:rPr>
          <w:rFonts w:ascii="Symbol" w:hAnsi="Symbol" w:cs="Times New Roman"/>
          <w:i/>
          <w:sz w:val="24"/>
          <w:szCs w:val="24"/>
        </w:rPr>
        <w:t></w:t>
      </w:r>
      <w:r w:rsidR="000E3914" w:rsidRPr="009A3689">
        <w:rPr>
          <w:rFonts w:ascii="Times New Roman" w:hAnsi="Times New Roman" w:cs="Times New Roman"/>
          <w:i/>
          <w:sz w:val="24"/>
          <w:szCs w:val="24"/>
          <w:vertAlign w:val="superscript"/>
        </w:rPr>
        <w:t>2</w:t>
      </w:r>
      <w:r w:rsidR="00A0064D">
        <w:rPr>
          <w:rFonts w:ascii="Times New Roman" w:hAnsi="Times New Roman" w:cs="Times New Roman"/>
          <w:sz w:val="24"/>
          <w:szCs w:val="24"/>
        </w:rPr>
        <w:t xml:space="preserve"> is the variance of the random number distribution. </w:t>
      </w:r>
      <w:r w:rsidR="00120278">
        <w:rPr>
          <w:rFonts w:ascii="Times New Roman" w:hAnsi="Times New Roman" w:cs="Times New Roman"/>
          <w:sz w:val="24"/>
          <w:szCs w:val="24"/>
        </w:rPr>
        <w:t xml:space="preserve">Then the energy transfer rate for each </w:t>
      </w:r>
      <w:proofErr w:type="spellStart"/>
      <w:r w:rsidR="00120278">
        <w:rPr>
          <w:rFonts w:ascii="Times New Roman" w:hAnsi="Times New Roman" w:cs="Times New Roman"/>
          <w:sz w:val="24"/>
          <w:szCs w:val="24"/>
        </w:rPr>
        <w:t>exciton</w:t>
      </w:r>
      <w:proofErr w:type="spellEnd"/>
      <w:r w:rsidR="00120278">
        <w:rPr>
          <w:rFonts w:ascii="Times New Roman" w:hAnsi="Times New Roman" w:cs="Times New Roman"/>
          <w:sz w:val="24"/>
          <w:szCs w:val="24"/>
        </w:rPr>
        <w:t xml:space="preserve"> </w:t>
      </w:r>
      <w:r w:rsidR="008013BF">
        <w:rPr>
          <w:rFonts w:ascii="Times New Roman" w:hAnsi="Times New Roman" w:cs="Times New Roman"/>
          <w:sz w:val="24"/>
          <w:szCs w:val="24"/>
        </w:rPr>
        <w:t>to each dopant or defect is</w:t>
      </w:r>
      <w:r w:rsidR="003E5350">
        <w:rPr>
          <w:rFonts w:ascii="Times New Roman" w:hAnsi="Times New Roman" w:cs="Times New Roman"/>
          <w:sz w:val="24"/>
          <w:szCs w:val="24"/>
        </w:rPr>
        <w:t xml:space="preserve"> </w:t>
      </w:r>
      <w:r w:rsidR="00144342">
        <w:rPr>
          <w:rFonts w:ascii="Times New Roman" w:hAnsi="Times New Roman" w:cs="Times New Roman"/>
          <w:sz w:val="24"/>
          <w:szCs w:val="24"/>
        </w:rPr>
        <w:t>calculated b</w:t>
      </w:r>
      <w:r w:rsidR="00E00F7A">
        <w:rPr>
          <w:rFonts w:ascii="Times New Roman" w:hAnsi="Times New Roman" w:cs="Times New Roman"/>
          <w:sz w:val="24"/>
          <w:szCs w:val="24"/>
        </w:rPr>
        <w:t>ased on the</w:t>
      </w:r>
      <w:r w:rsidR="003F5DBE">
        <w:rPr>
          <w:rFonts w:ascii="Times New Roman" w:hAnsi="Times New Roman" w:cs="Times New Roman"/>
          <w:sz w:val="24"/>
          <w:szCs w:val="24"/>
        </w:rPr>
        <w:t xml:space="preserve"> </w:t>
      </w:r>
      <w:proofErr w:type="spellStart"/>
      <w:r w:rsidR="003F5DBE">
        <w:rPr>
          <w:rFonts w:ascii="Times New Roman" w:hAnsi="Times New Roman" w:cs="Times New Roman"/>
          <w:sz w:val="24"/>
          <w:szCs w:val="24"/>
        </w:rPr>
        <w:t>exciton</w:t>
      </w:r>
      <w:proofErr w:type="spellEnd"/>
      <w:r w:rsidR="003F5DBE">
        <w:rPr>
          <w:rFonts w:ascii="Times New Roman" w:hAnsi="Times New Roman" w:cs="Times New Roman"/>
          <w:sz w:val="24"/>
          <w:szCs w:val="24"/>
        </w:rPr>
        <w:t>-acceptor</w:t>
      </w:r>
      <w:r w:rsidR="00F24AF3">
        <w:rPr>
          <w:rFonts w:ascii="Times New Roman" w:hAnsi="Times New Roman" w:cs="Times New Roman"/>
          <w:sz w:val="24"/>
          <w:szCs w:val="24"/>
        </w:rPr>
        <w:t xml:space="preserve"> distances</w:t>
      </w:r>
      <w:r w:rsidR="00144342">
        <w:rPr>
          <w:rFonts w:ascii="Times New Roman" w:hAnsi="Times New Roman" w:cs="Times New Roman"/>
          <w:sz w:val="24"/>
          <w:szCs w:val="24"/>
        </w:rPr>
        <w:t xml:space="preserve"> and </w:t>
      </w:r>
      <w:r w:rsidR="00F24AF3">
        <w:rPr>
          <w:rFonts w:ascii="Times New Roman" w:hAnsi="Times New Roman" w:cs="Times New Roman"/>
          <w:sz w:val="24"/>
          <w:szCs w:val="24"/>
        </w:rPr>
        <w:t xml:space="preserve">the </w:t>
      </w:r>
      <w:r w:rsidR="00B73D88">
        <w:rPr>
          <w:rFonts w:ascii="Times New Roman" w:hAnsi="Times New Roman" w:cs="Times New Roman"/>
          <w:sz w:val="24"/>
          <w:szCs w:val="24"/>
        </w:rPr>
        <w:t xml:space="preserve">conventional </w:t>
      </w:r>
      <w:proofErr w:type="spellStart"/>
      <w:r w:rsidR="00144342">
        <w:rPr>
          <w:rFonts w:ascii="Times New Roman" w:hAnsi="Times New Roman" w:cs="Times New Roman"/>
          <w:sz w:val="24"/>
          <w:szCs w:val="24"/>
        </w:rPr>
        <w:t>Förster</w:t>
      </w:r>
      <w:proofErr w:type="spellEnd"/>
      <w:r w:rsidR="00F24AF3">
        <w:rPr>
          <w:rFonts w:ascii="Times New Roman" w:hAnsi="Times New Roman" w:cs="Times New Roman"/>
          <w:sz w:val="24"/>
          <w:szCs w:val="24"/>
        </w:rPr>
        <w:t xml:space="preserve"> </w:t>
      </w:r>
      <w:r w:rsidR="00827A35">
        <w:rPr>
          <w:rFonts w:ascii="Times New Roman" w:hAnsi="Times New Roman" w:cs="Times New Roman"/>
          <w:sz w:val="24"/>
          <w:szCs w:val="24"/>
        </w:rPr>
        <w:t xml:space="preserve">rate </w:t>
      </w:r>
      <w:r w:rsidR="00F24AF3">
        <w:rPr>
          <w:rFonts w:ascii="Times New Roman" w:hAnsi="Times New Roman" w:cs="Times New Roman"/>
          <w:sz w:val="24"/>
          <w:szCs w:val="24"/>
        </w:rPr>
        <w:t>expression</w:t>
      </w:r>
      <w:r w:rsidR="00827A35">
        <w:rPr>
          <w:rFonts w:ascii="Times New Roman" w:hAnsi="Times New Roman" w:cs="Times New Roman"/>
          <w:sz w:val="24"/>
          <w:szCs w:val="24"/>
        </w:rPr>
        <w:t>. Based on t</w:t>
      </w:r>
      <w:r w:rsidR="00CF1253">
        <w:rPr>
          <w:rFonts w:ascii="Times New Roman" w:hAnsi="Times New Roman" w:cs="Times New Roman"/>
          <w:sz w:val="24"/>
          <w:szCs w:val="24"/>
        </w:rPr>
        <w:t xml:space="preserve">he rates of energy transfer, </w:t>
      </w:r>
      <w:proofErr w:type="spellStart"/>
      <w:r w:rsidR="00CF1253">
        <w:rPr>
          <w:rFonts w:ascii="Times New Roman" w:hAnsi="Times New Roman" w:cs="Times New Roman"/>
          <w:sz w:val="24"/>
          <w:szCs w:val="24"/>
        </w:rPr>
        <w:t>radiative</w:t>
      </w:r>
      <w:proofErr w:type="spellEnd"/>
      <w:r w:rsidR="00CF1253">
        <w:rPr>
          <w:rFonts w:ascii="Times New Roman" w:hAnsi="Times New Roman" w:cs="Times New Roman"/>
          <w:sz w:val="24"/>
          <w:szCs w:val="24"/>
        </w:rPr>
        <w:t xml:space="preserve"> decay, and non-</w:t>
      </w:r>
      <w:proofErr w:type="spellStart"/>
      <w:r w:rsidR="00CF1253">
        <w:rPr>
          <w:rFonts w:ascii="Times New Roman" w:hAnsi="Times New Roman" w:cs="Times New Roman"/>
          <w:sz w:val="24"/>
          <w:szCs w:val="24"/>
        </w:rPr>
        <w:t>r</w:t>
      </w:r>
      <w:r w:rsidR="004C3C71">
        <w:rPr>
          <w:rFonts w:ascii="Times New Roman" w:hAnsi="Times New Roman" w:cs="Times New Roman"/>
          <w:sz w:val="24"/>
          <w:szCs w:val="24"/>
        </w:rPr>
        <w:t>adiative</w:t>
      </w:r>
      <w:proofErr w:type="spellEnd"/>
      <w:r w:rsidR="004C3C71">
        <w:rPr>
          <w:rFonts w:ascii="Times New Roman" w:hAnsi="Times New Roman" w:cs="Times New Roman"/>
          <w:sz w:val="24"/>
          <w:szCs w:val="24"/>
        </w:rPr>
        <w:t xml:space="preserve"> decay, the probability</w:t>
      </w:r>
      <w:r w:rsidR="00CF1253">
        <w:rPr>
          <w:rFonts w:ascii="Times New Roman" w:hAnsi="Times New Roman" w:cs="Times New Roman"/>
          <w:sz w:val="24"/>
          <w:szCs w:val="24"/>
        </w:rPr>
        <w:t xml:space="preserve"> of decay</w:t>
      </w:r>
      <w:r w:rsidR="00EA4865">
        <w:rPr>
          <w:rFonts w:ascii="Times New Roman" w:hAnsi="Times New Roman" w:cs="Times New Roman"/>
          <w:sz w:val="24"/>
          <w:szCs w:val="24"/>
        </w:rPr>
        <w:t xml:space="preserve"> </w:t>
      </w:r>
      <w:r w:rsidR="004C3C71">
        <w:rPr>
          <w:rFonts w:ascii="Times New Roman" w:hAnsi="Times New Roman" w:cs="Times New Roman"/>
          <w:sz w:val="24"/>
          <w:szCs w:val="24"/>
        </w:rPr>
        <w:t xml:space="preserve">or transfer for a given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B73D88">
        <w:rPr>
          <w:rFonts w:ascii="Times New Roman" w:hAnsi="Times New Roman" w:cs="Times New Roman"/>
          <w:sz w:val="24"/>
          <w:szCs w:val="24"/>
        </w:rPr>
        <w:t xml:space="preserve">during the time step </w:t>
      </w:r>
      <w:r w:rsidR="00AE0380">
        <w:rPr>
          <w:rFonts w:ascii="Times New Roman" w:hAnsi="Times New Roman" w:cs="Times New Roman"/>
          <w:sz w:val="24"/>
          <w:szCs w:val="24"/>
        </w:rPr>
        <w:t>is</w:t>
      </w:r>
      <w:r w:rsidR="004C3C71">
        <w:rPr>
          <w:rFonts w:ascii="Times New Roman" w:hAnsi="Times New Roman" w:cs="Times New Roman"/>
          <w:sz w:val="24"/>
          <w:szCs w:val="24"/>
        </w:rPr>
        <w:t xml:space="preserve"> calculated and compared to a ran</w:t>
      </w:r>
      <w:r w:rsidR="00AE0380">
        <w:rPr>
          <w:rFonts w:ascii="Times New Roman" w:hAnsi="Times New Roman" w:cs="Times New Roman"/>
          <w:sz w:val="24"/>
          <w:szCs w:val="24"/>
        </w:rPr>
        <w:t xml:space="preserve">dom number to determine </w:t>
      </w:r>
      <w:r w:rsidR="004C3C71">
        <w:rPr>
          <w:rFonts w:ascii="Times New Roman" w:hAnsi="Times New Roman" w:cs="Times New Roman"/>
          <w:sz w:val="24"/>
          <w:szCs w:val="24"/>
        </w:rPr>
        <w:t xml:space="preserve">the </w:t>
      </w:r>
      <w:proofErr w:type="spellStart"/>
      <w:r w:rsidR="004C3C71">
        <w:rPr>
          <w:rFonts w:ascii="Times New Roman" w:hAnsi="Times New Roman" w:cs="Times New Roman"/>
          <w:sz w:val="24"/>
          <w:szCs w:val="24"/>
        </w:rPr>
        <w:t>exciton</w:t>
      </w:r>
      <w:proofErr w:type="spellEnd"/>
      <w:r w:rsidR="004C3C71">
        <w:rPr>
          <w:rFonts w:ascii="Times New Roman" w:hAnsi="Times New Roman" w:cs="Times New Roman"/>
          <w:sz w:val="24"/>
          <w:szCs w:val="24"/>
        </w:rPr>
        <w:t xml:space="preserve"> </w:t>
      </w:r>
      <w:r w:rsidR="00AE0380">
        <w:rPr>
          <w:rFonts w:ascii="Times New Roman" w:hAnsi="Times New Roman" w:cs="Times New Roman"/>
          <w:sz w:val="24"/>
          <w:szCs w:val="24"/>
        </w:rPr>
        <w:t>fate</w:t>
      </w:r>
      <w:r w:rsidR="008013BF">
        <w:rPr>
          <w:rFonts w:ascii="Times New Roman" w:hAnsi="Times New Roman" w:cs="Times New Roman"/>
          <w:sz w:val="24"/>
          <w:szCs w:val="24"/>
        </w:rPr>
        <w:t>. T</w:t>
      </w:r>
      <w:r w:rsidR="00236F38">
        <w:rPr>
          <w:rFonts w:ascii="Times New Roman" w:hAnsi="Times New Roman" w:cs="Times New Roman"/>
          <w:sz w:val="24"/>
          <w:szCs w:val="24"/>
        </w:rPr>
        <w:t xml:space="preserve">he </w:t>
      </w:r>
      <w:proofErr w:type="spellStart"/>
      <w:r w:rsidR="00236F38">
        <w:rPr>
          <w:rFonts w:ascii="Times New Roman" w:hAnsi="Times New Roman" w:cs="Times New Roman"/>
          <w:sz w:val="24"/>
          <w:szCs w:val="24"/>
        </w:rPr>
        <w:t>exciton</w:t>
      </w:r>
      <w:proofErr w:type="spellEnd"/>
      <w:r w:rsidR="00236F38">
        <w:rPr>
          <w:rFonts w:ascii="Times New Roman" w:hAnsi="Times New Roman" w:cs="Times New Roman"/>
          <w:sz w:val="24"/>
          <w:szCs w:val="24"/>
        </w:rPr>
        <w:t xml:space="preserve"> po</w:t>
      </w:r>
      <w:r w:rsidR="00916E70">
        <w:rPr>
          <w:rFonts w:ascii="Times New Roman" w:hAnsi="Times New Roman" w:cs="Times New Roman"/>
          <w:sz w:val="24"/>
          <w:szCs w:val="24"/>
        </w:rPr>
        <w:t>pulation is updated accordingly, and recorded for each time step.</w:t>
      </w:r>
      <w:r w:rsidR="00DC6CDC">
        <w:rPr>
          <w:rFonts w:ascii="Times New Roman" w:hAnsi="Times New Roman" w:cs="Times New Roman"/>
          <w:sz w:val="24"/>
          <w:szCs w:val="24"/>
        </w:rPr>
        <w:t xml:space="preserve"> </w:t>
      </w:r>
      <w:r w:rsidR="00C928FC">
        <w:rPr>
          <w:rFonts w:ascii="Times New Roman" w:hAnsi="Times New Roman" w:cs="Times New Roman"/>
          <w:sz w:val="24"/>
          <w:szCs w:val="24"/>
        </w:rPr>
        <w:t xml:space="preserve">The simulation continues until nearly all of the </w:t>
      </w:r>
      <w:proofErr w:type="spellStart"/>
      <w:r w:rsidR="00C928FC">
        <w:rPr>
          <w:rFonts w:ascii="Times New Roman" w:hAnsi="Times New Roman" w:cs="Times New Roman"/>
          <w:sz w:val="24"/>
          <w:szCs w:val="24"/>
        </w:rPr>
        <w:t>exciton</w:t>
      </w:r>
      <w:proofErr w:type="spellEnd"/>
      <w:r w:rsidR="00C928FC">
        <w:rPr>
          <w:rFonts w:ascii="Times New Roman" w:hAnsi="Times New Roman" w:cs="Times New Roman"/>
          <w:sz w:val="24"/>
          <w:szCs w:val="24"/>
        </w:rPr>
        <w:t xml:space="preserve"> population has decayed. </w:t>
      </w:r>
      <w:r w:rsidR="00DC6CDC">
        <w:rPr>
          <w:rFonts w:ascii="Times New Roman" w:hAnsi="Times New Roman" w:cs="Times New Roman"/>
          <w:sz w:val="24"/>
          <w:szCs w:val="24"/>
        </w:rPr>
        <w:t xml:space="preserve">The simulations are performed for many initial random configurations of acceptors and </w:t>
      </w:r>
      <w:proofErr w:type="spellStart"/>
      <w:r w:rsidR="00DC6CDC">
        <w:rPr>
          <w:rFonts w:ascii="Times New Roman" w:hAnsi="Times New Roman" w:cs="Times New Roman"/>
          <w:sz w:val="24"/>
          <w:szCs w:val="24"/>
        </w:rPr>
        <w:t>excitons</w:t>
      </w:r>
      <w:proofErr w:type="spellEnd"/>
      <w:r w:rsidR="00DC6CDC">
        <w:rPr>
          <w:rFonts w:ascii="Times New Roman" w:hAnsi="Times New Roman" w:cs="Times New Roman"/>
          <w:sz w:val="24"/>
          <w:szCs w:val="24"/>
        </w:rPr>
        <w:t xml:space="preserve">, </w:t>
      </w:r>
      <w:r w:rsidR="00AB485B">
        <w:rPr>
          <w:rFonts w:ascii="Times New Roman" w:hAnsi="Times New Roman" w:cs="Times New Roman"/>
          <w:sz w:val="24"/>
          <w:szCs w:val="24"/>
        </w:rPr>
        <w:t xml:space="preserve">and the </w:t>
      </w:r>
      <w:proofErr w:type="spellStart"/>
      <w:r w:rsidR="00AB485B">
        <w:rPr>
          <w:rFonts w:ascii="Times New Roman" w:hAnsi="Times New Roman" w:cs="Times New Roman"/>
          <w:sz w:val="24"/>
          <w:szCs w:val="24"/>
        </w:rPr>
        <w:t>exciton</w:t>
      </w:r>
      <w:proofErr w:type="spellEnd"/>
      <w:r w:rsidR="00AB485B">
        <w:rPr>
          <w:rFonts w:ascii="Times New Roman" w:hAnsi="Times New Roman" w:cs="Times New Roman"/>
          <w:sz w:val="24"/>
          <w:szCs w:val="24"/>
        </w:rPr>
        <w:t xml:space="preserve"> population kinetics and energy transfer efficiencies are calculated from the si</w:t>
      </w:r>
      <w:r w:rsidR="00290F08">
        <w:rPr>
          <w:rFonts w:ascii="Times New Roman" w:hAnsi="Times New Roman" w:cs="Times New Roman"/>
          <w:sz w:val="24"/>
          <w:szCs w:val="24"/>
        </w:rPr>
        <w:t>mulation results</w:t>
      </w:r>
      <w:r w:rsidR="00467C83">
        <w:rPr>
          <w:rFonts w:ascii="Times New Roman" w:hAnsi="Times New Roman" w:cs="Times New Roman"/>
          <w:sz w:val="24"/>
          <w:szCs w:val="24"/>
        </w:rPr>
        <w:t>.</w:t>
      </w:r>
    </w:p>
    <w:p w14:paraId="2FC9CA68" w14:textId="6FB4644E" w:rsidR="00432AA8" w:rsidRPr="00CF497C" w:rsidRDefault="007869E6" w:rsidP="00EB220F">
      <w:pPr>
        <w:pStyle w:val="NoSpacing"/>
        <w:jc w:val="both"/>
        <w:rPr>
          <w:rFonts w:ascii="Times New Roman" w:hAnsi="Times New Roman" w:cs="Times New Roman"/>
          <w:sz w:val="24"/>
          <w:szCs w:val="24"/>
        </w:rPr>
      </w:pPr>
      <w:r>
        <w:rPr>
          <w:rFonts w:ascii="Times New Roman" w:hAnsi="Times New Roman" w:cs="Times New Roman"/>
          <w:sz w:val="24"/>
          <w:szCs w:val="24"/>
        </w:rPr>
        <w:tab/>
      </w:r>
      <w:r w:rsidR="008D5C8B">
        <w:rPr>
          <w:rFonts w:ascii="Times New Roman" w:hAnsi="Times New Roman" w:cs="Times New Roman"/>
          <w:sz w:val="24"/>
          <w:szCs w:val="24"/>
        </w:rPr>
        <w:t xml:space="preserve">We </w:t>
      </w:r>
      <w:r w:rsidR="00BF084E">
        <w:rPr>
          <w:rFonts w:ascii="Times New Roman" w:hAnsi="Times New Roman" w:cs="Times New Roman"/>
          <w:sz w:val="24"/>
          <w:szCs w:val="24"/>
        </w:rPr>
        <w:t xml:space="preserve">explicitly </w:t>
      </w:r>
      <w:r w:rsidR="00627412">
        <w:rPr>
          <w:rFonts w:ascii="Times New Roman" w:hAnsi="Times New Roman" w:cs="Times New Roman"/>
          <w:sz w:val="24"/>
          <w:szCs w:val="24"/>
        </w:rPr>
        <w:t xml:space="preserve">include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quenching by defects as a key feature in our approach to modeling </w:t>
      </w:r>
      <w:proofErr w:type="spellStart"/>
      <w:r w:rsidR="00627412">
        <w:rPr>
          <w:rFonts w:ascii="Times New Roman" w:hAnsi="Times New Roman" w:cs="Times New Roman"/>
          <w:sz w:val="24"/>
          <w:szCs w:val="24"/>
        </w:rPr>
        <w:t>exciton</w:t>
      </w:r>
      <w:proofErr w:type="spellEnd"/>
      <w:r w:rsidR="00627412">
        <w:rPr>
          <w:rFonts w:ascii="Times New Roman" w:hAnsi="Times New Roman" w:cs="Times New Roman"/>
          <w:sz w:val="24"/>
          <w:szCs w:val="24"/>
        </w:rPr>
        <w:t xml:space="preserve"> diffusion and energy transfer in the nanoparticles. </w:t>
      </w:r>
      <w:r w:rsidR="00BF084E">
        <w:rPr>
          <w:rFonts w:ascii="Times New Roman" w:hAnsi="Times New Roman" w:cs="Times New Roman"/>
          <w:sz w:val="24"/>
          <w:szCs w:val="24"/>
        </w:rPr>
        <w:t xml:space="preserve">The explicit inclusion of quenching by </w:t>
      </w:r>
      <w:r w:rsidR="00C608AC">
        <w:rPr>
          <w:rFonts w:ascii="Times New Roman" w:hAnsi="Times New Roman" w:cs="Times New Roman"/>
          <w:sz w:val="24"/>
          <w:szCs w:val="24"/>
        </w:rPr>
        <w:t xml:space="preserve">defects </w:t>
      </w:r>
      <w:r w:rsidR="00E6132D">
        <w:rPr>
          <w:rFonts w:ascii="Times New Roman" w:hAnsi="Times New Roman" w:cs="Times New Roman"/>
          <w:sz w:val="24"/>
          <w:szCs w:val="24"/>
        </w:rPr>
        <w:t>is</w:t>
      </w:r>
      <w:r w:rsidR="00045460">
        <w:rPr>
          <w:rFonts w:ascii="Times New Roman" w:hAnsi="Times New Roman" w:cs="Times New Roman"/>
          <w:sz w:val="24"/>
          <w:szCs w:val="24"/>
        </w:rPr>
        <w:t xml:space="preserve"> </w:t>
      </w:r>
      <w:r w:rsidR="008D5C8B">
        <w:rPr>
          <w:rFonts w:ascii="Times New Roman" w:hAnsi="Times New Roman" w:cs="Times New Roman"/>
          <w:sz w:val="24"/>
          <w:szCs w:val="24"/>
        </w:rPr>
        <w:t>based on</w:t>
      </w:r>
      <w:r w:rsidR="00045460">
        <w:rPr>
          <w:rFonts w:ascii="Times New Roman" w:hAnsi="Times New Roman" w:cs="Times New Roman"/>
          <w:sz w:val="24"/>
          <w:szCs w:val="24"/>
        </w:rPr>
        <w:t xml:space="preserve"> several</w:t>
      </w:r>
      <w:r w:rsidR="0085064C">
        <w:rPr>
          <w:rFonts w:ascii="Times New Roman" w:hAnsi="Times New Roman" w:cs="Times New Roman"/>
          <w:sz w:val="24"/>
          <w:szCs w:val="24"/>
        </w:rPr>
        <w:t xml:space="preserve"> observations</w:t>
      </w:r>
      <w:r w:rsidR="0085064C" w:rsidRPr="00DA2591">
        <w:rPr>
          <w:rFonts w:ascii="Times New Roman" w:hAnsi="Times New Roman" w:cs="Times New Roman"/>
          <w:sz w:val="24"/>
          <w:szCs w:val="24"/>
        </w:rPr>
        <w:t xml:space="preserve">. First, </w:t>
      </w:r>
      <w:r w:rsidR="0085064C">
        <w:rPr>
          <w:rFonts w:ascii="Times New Roman" w:hAnsi="Times New Roman" w:cs="Times New Roman"/>
          <w:sz w:val="24"/>
          <w:szCs w:val="24"/>
        </w:rPr>
        <w:t>the</w:t>
      </w:r>
      <w:r w:rsidR="0085064C" w:rsidRPr="00DA2591">
        <w:rPr>
          <w:rFonts w:ascii="Times New Roman" w:hAnsi="Times New Roman" w:cs="Times New Roman"/>
          <w:sz w:val="24"/>
          <w:szCs w:val="24"/>
        </w:rPr>
        <w:t xml:space="preserve"> </w:t>
      </w:r>
      <w:r w:rsidR="00534647">
        <w:rPr>
          <w:rFonts w:ascii="Times New Roman" w:hAnsi="Times New Roman" w:cs="Times New Roman"/>
          <w:sz w:val="24"/>
          <w:szCs w:val="24"/>
        </w:rPr>
        <w:t xml:space="preserve">fluorescence </w:t>
      </w:r>
      <w:r w:rsidR="0085064C" w:rsidRPr="00DA2591">
        <w:rPr>
          <w:rFonts w:ascii="Times New Roman" w:hAnsi="Times New Roman" w:cs="Times New Roman"/>
          <w:sz w:val="24"/>
          <w:szCs w:val="24"/>
        </w:rPr>
        <w:t xml:space="preserve">quantum yield and excited state lifetime of the nanoparticles </w:t>
      </w:r>
      <w:r w:rsidR="0085064C">
        <w:rPr>
          <w:rFonts w:ascii="Times New Roman" w:hAnsi="Times New Roman" w:cs="Times New Roman"/>
          <w:sz w:val="24"/>
          <w:szCs w:val="24"/>
        </w:rPr>
        <w:t xml:space="preserve">is greatly reduced </w:t>
      </w:r>
      <w:r w:rsidR="0085064C" w:rsidRPr="00DA2591">
        <w:rPr>
          <w:rFonts w:ascii="Times New Roman" w:hAnsi="Times New Roman" w:cs="Times New Roman"/>
          <w:sz w:val="24"/>
          <w:szCs w:val="24"/>
        </w:rPr>
        <w:t>(</w:t>
      </w:r>
      <w:r w:rsidR="00605880">
        <w:rPr>
          <w:rFonts w:ascii="Times New Roman" w:hAnsi="Times New Roman" w:cs="Times New Roman"/>
          <w:position w:val="-4"/>
          <w:sz w:val="24"/>
          <w:szCs w:val="24"/>
        </w:rPr>
        <w:pict w14:anchorId="654C8105">
          <v:shape id="_x0000_i1027" type="#_x0000_t75" style="width:12.75pt;height:12pt">
            <v:imagedata r:id="rId11" o:title=""/>
          </v:shape>
        </w:pict>
      </w:r>
      <w:r w:rsidR="0085064C" w:rsidRPr="00DA2591">
        <w:rPr>
          <w:rFonts w:ascii="Times New Roman" w:hAnsi="Times New Roman" w:cs="Times New Roman"/>
          <w:sz w:val="24"/>
          <w:szCs w:val="24"/>
        </w:rPr>
        <w:t xml:space="preserve"> = 0.14, </w:t>
      </w:r>
      <w:r w:rsidR="00605880">
        <w:rPr>
          <w:rFonts w:ascii="Times New Roman" w:hAnsi="Times New Roman" w:cs="Times New Roman"/>
          <w:position w:val="-14"/>
          <w:sz w:val="24"/>
          <w:szCs w:val="24"/>
        </w:rPr>
        <w:pict w14:anchorId="42FE97EC">
          <v:shape id="_x0000_i1028" type="#_x0000_t75" style="width:21pt;height:18.75pt">
            <v:imagedata r:id="rId12" o:title=""/>
          </v:shape>
        </w:pict>
      </w:r>
      <w:r w:rsidR="0085064C" w:rsidRPr="00DA2591">
        <w:rPr>
          <w:rFonts w:ascii="Times New Roman" w:hAnsi="Times New Roman" w:cs="Times New Roman"/>
          <w:sz w:val="24"/>
          <w:szCs w:val="24"/>
        </w:rPr>
        <w:t xml:space="preserve"> = 800 </w:t>
      </w:r>
      <w:proofErr w:type="spellStart"/>
      <w:r w:rsidR="0085064C" w:rsidRPr="00DA2591">
        <w:rPr>
          <w:rFonts w:ascii="Times New Roman" w:hAnsi="Times New Roman" w:cs="Times New Roman"/>
          <w:sz w:val="24"/>
          <w:szCs w:val="24"/>
        </w:rPr>
        <w:t>ps</w:t>
      </w:r>
      <w:proofErr w:type="spellEnd"/>
      <w:r w:rsidR="0085064C" w:rsidRPr="00DA2591">
        <w:rPr>
          <w:rFonts w:ascii="Times New Roman" w:hAnsi="Times New Roman" w:cs="Times New Roman"/>
          <w:sz w:val="24"/>
          <w:szCs w:val="24"/>
        </w:rPr>
        <w:t>) as com</w:t>
      </w:r>
      <w:r w:rsidR="00BD09DD">
        <w:rPr>
          <w:rFonts w:ascii="Times New Roman" w:hAnsi="Times New Roman" w:cs="Times New Roman"/>
          <w:sz w:val="24"/>
          <w:szCs w:val="24"/>
        </w:rPr>
        <w:t>pared to the polymer in a good solvent such as</w:t>
      </w:r>
      <w:r w:rsidR="0085064C">
        <w:rPr>
          <w:rFonts w:ascii="Times New Roman" w:hAnsi="Times New Roman" w:cs="Times New Roman"/>
          <w:sz w:val="24"/>
          <w:szCs w:val="24"/>
        </w:rPr>
        <w:t xml:space="preserve"> THF</w:t>
      </w:r>
      <w:r w:rsidR="0085064C" w:rsidRPr="00DA2591">
        <w:rPr>
          <w:rFonts w:ascii="Times New Roman" w:hAnsi="Times New Roman" w:cs="Times New Roman"/>
          <w:sz w:val="24"/>
          <w:szCs w:val="24"/>
        </w:rPr>
        <w:t xml:space="preserve"> (</w:t>
      </w:r>
      <w:r w:rsidR="00605880">
        <w:rPr>
          <w:rFonts w:ascii="Times New Roman" w:hAnsi="Times New Roman" w:cs="Times New Roman"/>
          <w:position w:val="-4"/>
          <w:sz w:val="24"/>
          <w:szCs w:val="24"/>
        </w:rPr>
        <w:pict w14:anchorId="3C172348">
          <v:shape id="_x0000_i1029" type="#_x0000_t75" style="width:12.75pt;height:12pt">
            <v:imagedata r:id="rId13" o:title=""/>
          </v:shape>
        </w:pict>
      </w:r>
      <w:r w:rsidR="0085064C" w:rsidRPr="00DA2591">
        <w:rPr>
          <w:rFonts w:ascii="Times New Roman" w:hAnsi="Times New Roman" w:cs="Times New Roman"/>
          <w:sz w:val="24"/>
          <w:szCs w:val="24"/>
        </w:rPr>
        <w:t xml:space="preserve"> = 0.66, </w:t>
      </w:r>
      <w:r w:rsidR="00605880">
        <w:rPr>
          <w:rFonts w:ascii="Times New Roman" w:hAnsi="Times New Roman" w:cs="Times New Roman"/>
          <w:position w:val="-14"/>
          <w:sz w:val="24"/>
          <w:szCs w:val="24"/>
        </w:rPr>
        <w:pict w14:anchorId="5EB1663C">
          <v:shape id="_x0000_i1030" type="#_x0000_t75" style="width:21pt;height:18.75pt">
            <v:imagedata r:id="rId14" o:title=""/>
          </v:shape>
        </w:pict>
      </w:r>
      <w:r w:rsidR="00B67F26">
        <w:rPr>
          <w:rFonts w:ascii="Times New Roman" w:hAnsi="Times New Roman" w:cs="Times New Roman"/>
          <w:sz w:val="24"/>
          <w:szCs w:val="24"/>
        </w:rPr>
        <w:t xml:space="preserve"> = 3000 </w:t>
      </w:r>
      <w:proofErr w:type="spellStart"/>
      <w:r w:rsidR="00B67F26">
        <w:rPr>
          <w:rFonts w:ascii="Times New Roman" w:hAnsi="Times New Roman" w:cs="Times New Roman"/>
          <w:sz w:val="24"/>
          <w:szCs w:val="24"/>
        </w:rPr>
        <w:t>ps</w:t>
      </w:r>
      <w:proofErr w:type="spellEnd"/>
      <w:r w:rsidR="00B67F26">
        <w:rPr>
          <w:rFonts w:ascii="Times New Roman" w:hAnsi="Times New Roman" w:cs="Times New Roman"/>
          <w:sz w:val="24"/>
          <w:szCs w:val="24"/>
        </w:rPr>
        <w:t xml:space="preserve">). </w:t>
      </w:r>
      <w:r w:rsidR="00FD276A">
        <w:rPr>
          <w:rFonts w:ascii="Times New Roman" w:hAnsi="Times New Roman" w:cs="Times New Roman"/>
          <w:sz w:val="24"/>
          <w:szCs w:val="24"/>
        </w:rPr>
        <w:t>T</w:t>
      </w:r>
      <w:r w:rsidR="00AA7863">
        <w:rPr>
          <w:rFonts w:ascii="Times New Roman" w:hAnsi="Times New Roman" w:cs="Times New Roman"/>
          <w:sz w:val="24"/>
          <w:szCs w:val="24"/>
        </w:rPr>
        <w:t>he phenomenon of reduced lifetimes in the aggregated stat</w:t>
      </w:r>
      <w:r w:rsidR="00FD276A">
        <w:rPr>
          <w:rFonts w:ascii="Times New Roman" w:hAnsi="Times New Roman" w:cs="Times New Roman"/>
          <w:sz w:val="24"/>
          <w:szCs w:val="24"/>
        </w:rPr>
        <w:t>e is often observed</w:t>
      </w:r>
      <w:r w:rsidR="003C7843">
        <w:rPr>
          <w:rFonts w:ascii="Times New Roman" w:hAnsi="Times New Roman" w:cs="Times New Roman"/>
          <w:sz w:val="24"/>
          <w:szCs w:val="24"/>
        </w:rPr>
        <w:t xml:space="preserve"> in J-</w:t>
      </w:r>
      <w:r w:rsidR="00FD276A">
        <w:rPr>
          <w:rFonts w:ascii="Times New Roman" w:hAnsi="Times New Roman" w:cs="Times New Roman"/>
          <w:sz w:val="24"/>
          <w:szCs w:val="24"/>
        </w:rPr>
        <w:t>aggregates</w:t>
      </w:r>
      <w:r w:rsidR="00071D98">
        <w:rPr>
          <w:rFonts w:ascii="Times New Roman" w:hAnsi="Times New Roman" w:cs="Times New Roman"/>
          <w:sz w:val="24"/>
          <w:szCs w:val="24"/>
        </w:rPr>
        <w:t xml:space="preserve">, </w:t>
      </w:r>
      <w:r w:rsidR="00C608AC">
        <w:rPr>
          <w:rFonts w:ascii="Times New Roman" w:hAnsi="Times New Roman" w:cs="Times New Roman"/>
          <w:sz w:val="24"/>
          <w:szCs w:val="24"/>
        </w:rPr>
        <w:t>and is typically described as due to</w:t>
      </w:r>
      <w:r w:rsidR="00071D98">
        <w:rPr>
          <w:rFonts w:ascii="Times New Roman" w:hAnsi="Times New Roman" w:cs="Times New Roman"/>
          <w:sz w:val="24"/>
          <w:szCs w:val="24"/>
        </w:rPr>
        <w:t xml:space="preserve"> coupling of the transitio</w:t>
      </w:r>
      <w:r w:rsidR="0030434C">
        <w:rPr>
          <w:rFonts w:ascii="Times New Roman" w:hAnsi="Times New Roman" w:cs="Times New Roman"/>
          <w:sz w:val="24"/>
          <w:szCs w:val="24"/>
        </w:rPr>
        <w:t xml:space="preserve">n dipole moments </w:t>
      </w:r>
      <w:r w:rsidR="00803EAC">
        <w:rPr>
          <w:rFonts w:ascii="Times New Roman" w:hAnsi="Times New Roman" w:cs="Times New Roman"/>
          <w:sz w:val="24"/>
          <w:szCs w:val="24"/>
        </w:rPr>
        <w:t xml:space="preserve">that </w:t>
      </w:r>
      <w:r w:rsidR="0009418E">
        <w:rPr>
          <w:rFonts w:ascii="Times New Roman" w:hAnsi="Times New Roman" w:cs="Times New Roman"/>
          <w:sz w:val="24"/>
          <w:szCs w:val="24"/>
        </w:rPr>
        <w:t>causes</w:t>
      </w:r>
      <w:r w:rsidR="0030434C">
        <w:rPr>
          <w:rFonts w:ascii="Times New Roman" w:hAnsi="Times New Roman" w:cs="Times New Roman"/>
          <w:sz w:val="24"/>
          <w:szCs w:val="24"/>
        </w:rPr>
        <w:t xml:space="preserve"> a</w:t>
      </w:r>
      <w:r w:rsidR="0009418E">
        <w:rPr>
          <w:rFonts w:ascii="Times New Roman" w:hAnsi="Times New Roman" w:cs="Times New Roman"/>
          <w:sz w:val="24"/>
          <w:szCs w:val="24"/>
        </w:rPr>
        <w:t xml:space="preserve"> large increase in</w:t>
      </w:r>
      <w:r w:rsidR="00071D98">
        <w:rPr>
          <w:rFonts w:ascii="Times New Roman" w:hAnsi="Times New Roman" w:cs="Times New Roman"/>
          <w:sz w:val="24"/>
          <w:szCs w:val="24"/>
        </w:rPr>
        <w:t xml:space="preserve"> </w:t>
      </w:r>
      <w:r w:rsidR="0009418E">
        <w:rPr>
          <w:rFonts w:ascii="Times New Roman" w:hAnsi="Times New Roman" w:cs="Times New Roman"/>
          <w:sz w:val="24"/>
          <w:szCs w:val="24"/>
        </w:rPr>
        <w:t xml:space="preserve">the </w:t>
      </w:r>
      <w:proofErr w:type="spellStart"/>
      <w:r w:rsidR="0009418E">
        <w:rPr>
          <w:rFonts w:ascii="Times New Roman" w:hAnsi="Times New Roman" w:cs="Times New Roman"/>
          <w:sz w:val="24"/>
          <w:szCs w:val="24"/>
        </w:rPr>
        <w:t>radiative</w:t>
      </w:r>
      <w:proofErr w:type="spellEnd"/>
      <w:r w:rsidR="0009418E">
        <w:rPr>
          <w:rFonts w:ascii="Times New Roman" w:hAnsi="Times New Roman" w:cs="Times New Roman"/>
          <w:sz w:val="24"/>
          <w:szCs w:val="24"/>
        </w:rPr>
        <w:t xml:space="preserve"> rate.</w:t>
      </w:r>
      <w:hyperlink w:anchor="_ENREF_47" w:tooltip="Kometani, 2000 #1075" w:history="1">
        <w:r w:rsidR="002F4B0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&lt;EndNote&gt;&lt;Cite&gt;&lt;Author&gt;Kometani&lt;/Author&gt;&lt;Year&gt;2000&lt;/Year&gt;&lt;RecNum&gt;1075&lt;/RecNum&gt;&lt;DisplayText&gt;&lt;style face="superscript"&gt;47&lt;/style&gt;&lt;/DisplayText&gt;&lt;record&gt;&lt;rec-number&gt;1075&lt;/rec-number&gt;&lt;foreign-keys&gt;&lt;key app="EN" db-id="92td2f2aorv2tfe55a5vvddgadwe5vda5zez"&gt;1075&lt;/key&gt;&lt;/foreign-keys&gt;&lt;ref-type name="Journal Article"&gt;17&lt;/ref-type&gt;&lt;contributors&gt;&lt;authors&gt;&lt;author&gt;Kometani, N.&lt;/author&gt;&lt;author&gt;Nakajima, H.&lt;/author&gt;&lt;author&gt;Asami, K.&lt;/author&gt;&lt;author&gt;Yonezawa, Y.&lt;/author&gt;&lt;author&gt;Kajimoto, O.&lt;/author&gt;&lt;/authors&gt;&lt;/contributors&gt;&lt;auth-address&gt;Kometani, N&amp;#xD;Osaka City Univ, Fac Engn, Dept Appl Chem, Sumiyoshi Ku, Sugimoto 3-3-138, Osaka 5588585, Japan&amp;#xD;Osaka City Univ, Fac Engn, Dept Appl Chem, Sumiyoshi Ku, Sugimoto 3-3-138, Osaka 5588585, Japan&amp;#xD;Osaka City Univ, Fac Engn, Dept Appl Chem, Sumiyoshi Ku, Osaka 5588585, Japan&amp;#xD;Kyoto Univ, Grad Sch Sci, Div Chem, Sakyo Ku, Kyoto 6068502, Japan&lt;/auth-address&gt;&lt;titles&gt;&lt;title&gt;Luminescence properties of the mixed J-aggregate of two kinds of cyanine dyes in layer-by-layer alternate assemblies&lt;/title&gt;&lt;secondary-title&gt;Journal of Physical Chemistry B&lt;/secondary-title&gt;&lt;alt-title&gt;J Phys Chem B&lt;/alt-title&gt;&lt;/titles&gt;&lt;periodical&gt;&lt;full-title&gt;Journal of Physical Chemistry B&lt;/full-title&gt;&lt;/periodical&gt;&lt;pages&gt;9630-9637&lt;/pages&gt;&lt;volume&gt;104&lt;/volume&gt;&lt;number&gt;41&lt;/number&gt;&lt;keywords&gt;&lt;keyword&gt;excited-state dynamics&lt;/keyword&gt;&lt;keyword&gt;excitation-energy transfer&lt;/keyword&gt;&lt;keyword&gt;monolayer assemblies&lt;/keyword&gt;&lt;keyword&gt;picosecond kinetics&lt;/keyword&gt;&lt;keyword&gt;fluorescence&lt;/keyword&gt;&lt;keyword&gt;films&lt;/keyword&gt;&lt;keyword&gt;agbr&lt;/keyword&gt;&lt;keyword&gt;size&lt;/keyword&gt;&lt;keyword&gt;lineshapes&lt;/keyword&gt;&lt;keyword&gt;lifetime&lt;/keyword&gt;&lt;/keywords&gt;&lt;dates&gt;&lt;year&gt;2000&lt;/year&gt;&lt;pub-dates&gt;&lt;date&gt;Oct 19&lt;/date&gt;&lt;/pub-dates&gt;&lt;/dates&gt;&lt;isbn&gt;1089-5647&lt;/isbn&gt;&lt;accession-num&gt;ISI:000165233100009&lt;/accession-num&gt;&lt;urls&gt;&lt;related-urls&gt;&lt;url&gt;&amp;lt;Go to ISI&amp;gt;://000165233100009&lt;/url&gt;&lt;/related-urls&gt;&lt;/urls&gt;&lt;electronic-resource-num&gt;Doi 10.1021/Jp001614t&lt;/electronic-resource-num&gt;&lt;language&gt;English&lt;/language&gt;&lt;/record&gt;&lt;/Cite&gt;&lt;/EndNote&gt;</w:instrText>
        </w:r>
        <w:r w:rsidR="002F4B0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47</w:t>
        </w:r>
        <w:r w:rsidR="002F4B01">
          <w:rPr>
            <w:rFonts w:ascii="Times New Roman" w:hAnsi="Times New Roman" w:cs="Times New Roman"/>
            <w:sz w:val="24"/>
            <w:szCs w:val="24"/>
          </w:rPr>
          <w:fldChar w:fldCharType="end"/>
        </w:r>
      </w:hyperlink>
      <w:r w:rsidR="00071D98">
        <w:rPr>
          <w:rFonts w:ascii="Times New Roman" w:hAnsi="Times New Roman" w:cs="Times New Roman"/>
          <w:sz w:val="24"/>
          <w:szCs w:val="24"/>
        </w:rPr>
        <w:t xml:space="preserve"> </w:t>
      </w:r>
      <w:r w:rsidR="0009418E">
        <w:rPr>
          <w:rFonts w:ascii="Times New Roman" w:hAnsi="Times New Roman" w:cs="Times New Roman"/>
          <w:sz w:val="24"/>
          <w:szCs w:val="24"/>
        </w:rPr>
        <w:t>H</w:t>
      </w:r>
      <w:r w:rsidR="0031006F">
        <w:rPr>
          <w:rFonts w:ascii="Times New Roman" w:hAnsi="Times New Roman" w:cs="Times New Roman"/>
          <w:sz w:val="24"/>
          <w:szCs w:val="24"/>
        </w:rPr>
        <w:t>owever, strong J-aggregate</w:t>
      </w:r>
      <w:r w:rsidR="008F16E3">
        <w:rPr>
          <w:rFonts w:ascii="Times New Roman" w:hAnsi="Times New Roman" w:cs="Times New Roman"/>
          <w:sz w:val="24"/>
          <w:szCs w:val="24"/>
        </w:rPr>
        <w:t>-type</w:t>
      </w:r>
      <w:r w:rsidR="0009418E">
        <w:rPr>
          <w:rFonts w:ascii="Times New Roman" w:hAnsi="Times New Roman" w:cs="Times New Roman"/>
          <w:sz w:val="24"/>
          <w:szCs w:val="24"/>
        </w:rPr>
        <w:t xml:space="preserve"> coupling</w:t>
      </w:r>
      <w:r w:rsidR="00DD764E">
        <w:rPr>
          <w:rFonts w:ascii="Times New Roman" w:hAnsi="Times New Roman" w:cs="Times New Roman"/>
          <w:sz w:val="24"/>
          <w:szCs w:val="24"/>
        </w:rPr>
        <w:t xml:space="preserve"> </w:t>
      </w:r>
      <w:r w:rsidR="0031006F">
        <w:rPr>
          <w:rFonts w:ascii="Times New Roman" w:hAnsi="Times New Roman" w:cs="Times New Roman"/>
          <w:sz w:val="24"/>
          <w:szCs w:val="24"/>
        </w:rPr>
        <w:t xml:space="preserve">is not </w:t>
      </w:r>
      <w:r w:rsidR="00DD764E">
        <w:rPr>
          <w:rFonts w:ascii="Times New Roman" w:hAnsi="Times New Roman" w:cs="Times New Roman"/>
          <w:sz w:val="24"/>
          <w:szCs w:val="24"/>
        </w:rPr>
        <w:t>likely in t</w:t>
      </w:r>
      <w:r w:rsidR="003C7843">
        <w:rPr>
          <w:rFonts w:ascii="Times New Roman" w:hAnsi="Times New Roman" w:cs="Times New Roman"/>
          <w:sz w:val="24"/>
          <w:szCs w:val="24"/>
        </w:rPr>
        <w:t xml:space="preserve">he present case, since </w:t>
      </w:r>
      <w:r w:rsidR="00DD764E">
        <w:rPr>
          <w:rFonts w:ascii="Times New Roman" w:hAnsi="Times New Roman" w:cs="Times New Roman"/>
          <w:sz w:val="24"/>
          <w:szCs w:val="24"/>
        </w:rPr>
        <w:t xml:space="preserve">little shift in the absorption spectrum </w:t>
      </w:r>
      <w:r w:rsidR="003C7843">
        <w:rPr>
          <w:rFonts w:ascii="Times New Roman" w:hAnsi="Times New Roman" w:cs="Times New Roman"/>
          <w:sz w:val="24"/>
          <w:szCs w:val="24"/>
        </w:rPr>
        <w:t xml:space="preserve">is observed </w:t>
      </w:r>
      <w:r w:rsidR="00DD764E">
        <w:rPr>
          <w:rFonts w:ascii="Times New Roman" w:hAnsi="Times New Roman" w:cs="Times New Roman"/>
          <w:sz w:val="24"/>
          <w:szCs w:val="24"/>
        </w:rPr>
        <w:t>upon nanopa</w:t>
      </w:r>
      <w:r w:rsidR="001B7424">
        <w:rPr>
          <w:rFonts w:ascii="Times New Roman" w:hAnsi="Times New Roman" w:cs="Times New Roman"/>
          <w:sz w:val="24"/>
          <w:szCs w:val="24"/>
        </w:rPr>
        <w:t>rticle formation (</w:t>
      </w:r>
      <w:r w:rsidR="00865ED3">
        <w:rPr>
          <w:rFonts w:ascii="Times New Roman" w:hAnsi="Times New Roman" w:cs="Times New Roman"/>
          <w:sz w:val="24"/>
          <w:szCs w:val="24"/>
        </w:rPr>
        <w:t xml:space="preserve">c.f. </w:t>
      </w:r>
      <w:r w:rsidR="001B7424">
        <w:rPr>
          <w:rFonts w:ascii="Times New Roman" w:hAnsi="Times New Roman" w:cs="Times New Roman"/>
          <w:sz w:val="24"/>
          <w:szCs w:val="24"/>
        </w:rPr>
        <w:t xml:space="preserve">Fig. </w:t>
      </w:r>
      <w:r w:rsidR="00EB220F">
        <w:rPr>
          <w:rFonts w:ascii="Times New Roman" w:hAnsi="Times New Roman" w:cs="Times New Roman"/>
          <w:sz w:val="24"/>
          <w:szCs w:val="24"/>
        </w:rPr>
        <w:t>S1 in Supporting Information</w:t>
      </w:r>
      <w:r w:rsidR="001B7424">
        <w:rPr>
          <w:rFonts w:ascii="Times New Roman" w:hAnsi="Times New Roman" w:cs="Times New Roman"/>
          <w:sz w:val="24"/>
          <w:szCs w:val="24"/>
        </w:rPr>
        <w:t>).</w:t>
      </w:r>
      <w:r w:rsidR="00110F63">
        <w:rPr>
          <w:rFonts w:ascii="Times New Roman" w:hAnsi="Times New Roman" w:cs="Times New Roman"/>
          <w:sz w:val="24"/>
          <w:szCs w:val="24"/>
        </w:rPr>
        <w:t xml:space="preserve"> </w:t>
      </w:r>
      <w:r w:rsidR="001B7424">
        <w:rPr>
          <w:rFonts w:ascii="Times New Roman" w:hAnsi="Times New Roman" w:cs="Times New Roman"/>
          <w:sz w:val="24"/>
          <w:szCs w:val="24"/>
        </w:rPr>
        <w:t>Furthermore,</w:t>
      </w:r>
      <w:r w:rsidR="00110F63">
        <w:rPr>
          <w:rFonts w:ascii="Times New Roman" w:hAnsi="Times New Roman" w:cs="Times New Roman"/>
          <w:sz w:val="24"/>
          <w:szCs w:val="24"/>
        </w:rPr>
        <w:t xml:space="preserve"> </w:t>
      </w:r>
      <w:r w:rsidR="00534647">
        <w:rPr>
          <w:rFonts w:ascii="Times New Roman" w:hAnsi="Times New Roman" w:cs="Times New Roman"/>
          <w:sz w:val="24"/>
          <w:szCs w:val="24"/>
        </w:rPr>
        <w:t xml:space="preserve">the </w:t>
      </w:r>
      <w:proofErr w:type="spellStart"/>
      <w:r w:rsidR="00534647">
        <w:rPr>
          <w:rFonts w:ascii="Times New Roman" w:hAnsi="Times New Roman" w:cs="Times New Roman"/>
          <w:sz w:val="24"/>
          <w:szCs w:val="24"/>
        </w:rPr>
        <w:t>radiative</w:t>
      </w:r>
      <w:proofErr w:type="spellEnd"/>
      <w:r w:rsidR="00534647">
        <w:rPr>
          <w:rFonts w:ascii="Times New Roman" w:hAnsi="Times New Roman" w:cs="Times New Roman"/>
          <w:sz w:val="24"/>
          <w:szCs w:val="24"/>
        </w:rPr>
        <w:t xml:space="preserve"> rate, </w:t>
      </w:r>
      <w:r w:rsidR="00843C84">
        <w:rPr>
          <w:rFonts w:ascii="Times New Roman" w:hAnsi="Times New Roman" w:cs="Times New Roman"/>
          <w:sz w:val="24"/>
          <w:szCs w:val="24"/>
        </w:rPr>
        <w:t>estimated from the lifetime and quantum yield values</w:t>
      </w:r>
      <w:r w:rsidR="00CF497C">
        <w:rPr>
          <w:rFonts w:ascii="Times New Roman" w:hAnsi="Times New Roman" w:cs="Times New Roman"/>
          <w:sz w:val="24"/>
          <w:szCs w:val="24"/>
        </w:rPr>
        <w:t xml:space="preserve">, </w:t>
      </w:r>
      <w:r w:rsidR="00AD121D">
        <w:rPr>
          <w:rFonts w:ascii="Times New Roman" w:hAnsi="Times New Roman" w:cs="Times New Roman"/>
          <w:sz w:val="24"/>
          <w:szCs w:val="24"/>
        </w:rPr>
        <w:t xml:space="preserve">is </w:t>
      </w:r>
      <w:r w:rsidR="001B7424">
        <w:rPr>
          <w:rFonts w:ascii="Times New Roman" w:hAnsi="Times New Roman" w:cs="Times New Roman"/>
          <w:sz w:val="24"/>
          <w:szCs w:val="24"/>
        </w:rPr>
        <w:t>actually somewhat</w:t>
      </w:r>
      <w:r w:rsidR="00AD121D">
        <w:rPr>
          <w:rFonts w:ascii="Times New Roman" w:hAnsi="Times New Roman" w:cs="Times New Roman"/>
          <w:sz w:val="24"/>
          <w:szCs w:val="24"/>
        </w:rPr>
        <w:t xml:space="preserve"> lower</w:t>
      </w:r>
      <w:r w:rsidR="00330A75">
        <w:rPr>
          <w:rFonts w:ascii="Times New Roman" w:hAnsi="Times New Roman" w:cs="Times New Roman"/>
          <w:sz w:val="24"/>
          <w:szCs w:val="24"/>
        </w:rPr>
        <w:t xml:space="preserve"> </w:t>
      </w:r>
      <w:r w:rsidR="00534647">
        <w:rPr>
          <w:rFonts w:ascii="Times New Roman" w:hAnsi="Times New Roman" w:cs="Times New Roman"/>
          <w:sz w:val="24"/>
          <w:szCs w:val="24"/>
        </w:rPr>
        <w:t xml:space="preserve">in </w:t>
      </w:r>
      <w:r w:rsidR="0085064C" w:rsidRPr="00DA2591">
        <w:rPr>
          <w:rFonts w:ascii="Times New Roman" w:hAnsi="Times New Roman" w:cs="Times New Roman"/>
          <w:sz w:val="24"/>
          <w:szCs w:val="24"/>
        </w:rPr>
        <w:t>the nanoparticles</w:t>
      </w:r>
      <w:r w:rsidR="0085064C">
        <w:rPr>
          <w:rFonts w:ascii="Times New Roman" w:hAnsi="Times New Roman" w:cs="Times New Roman"/>
          <w:sz w:val="24"/>
          <w:szCs w:val="24"/>
        </w:rPr>
        <w:t xml:space="preserve"> </w:t>
      </w:r>
      <w:r w:rsidR="0085064C" w:rsidRPr="00DA2591">
        <w:rPr>
          <w:rFonts w:ascii="Times New Roman" w:hAnsi="Times New Roman" w:cs="Times New Roman"/>
          <w:sz w:val="24"/>
          <w:szCs w:val="24"/>
        </w:rPr>
        <w:t>(1.8x10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85064C" w:rsidRPr="00DA2591">
        <w:rPr>
          <w:rFonts w:ascii="Times New Roman" w:hAnsi="Times New Roman" w:cs="Times New Roman"/>
          <w:sz w:val="24"/>
          <w:szCs w:val="24"/>
        </w:rPr>
        <w:t>)</w:t>
      </w:r>
      <w:r w:rsidR="00534647">
        <w:rPr>
          <w:rFonts w:ascii="Times New Roman" w:hAnsi="Times New Roman" w:cs="Times New Roman"/>
          <w:sz w:val="24"/>
          <w:szCs w:val="24"/>
        </w:rPr>
        <w:t xml:space="preserve">, </w:t>
      </w:r>
      <w:r w:rsidR="00CF497C">
        <w:rPr>
          <w:rFonts w:ascii="Times New Roman" w:hAnsi="Times New Roman" w:cs="Times New Roman"/>
          <w:sz w:val="24"/>
          <w:szCs w:val="24"/>
        </w:rPr>
        <w:t xml:space="preserve">as </w:t>
      </w:r>
      <w:r w:rsidR="0085064C" w:rsidRPr="00DA2591">
        <w:rPr>
          <w:rFonts w:ascii="Times New Roman" w:hAnsi="Times New Roman" w:cs="Times New Roman"/>
          <w:sz w:val="24"/>
          <w:szCs w:val="24"/>
        </w:rPr>
        <w:t>compared to the polymer in THF (2.2x10</w:t>
      </w:r>
      <w:r w:rsidR="0085064C" w:rsidRPr="00DA2591">
        <w:rPr>
          <w:rFonts w:ascii="Times New Roman" w:hAnsi="Times New Roman" w:cs="Times New Roman"/>
          <w:sz w:val="24"/>
          <w:szCs w:val="24"/>
          <w:vertAlign w:val="superscript"/>
        </w:rPr>
        <w:t>8</w:t>
      </w:r>
      <w:r w:rsidR="0085064C" w:rsidRPr="00DA2591">
        <w:rPr>
          <w:rFonts w:ascii="Times New Roman" w:hAnsi="Times New Roman" w:cs="Times New Roman"/>
          <w:sz w:val="24"/>
          <w:szCs w:val="24"/>
        </w:rPr>
        <w:t xml:space="preserve"> s</w:t>
      </w:r>
      <w:r w:rsidR="0085064C" w:rsidRPr="00DA2591">
        <w:rPr>
          <w:rFonts w:ascii="Times New Roman" w:hAnsi="Times New Roman" w:cs="Times New Roman"/>
          <w:sz w:val="24"/>
          <w:szCs w:val="24"/>
          <w:vertAlign w:val="superscript"/>
        </w:rPr>
        <w:t>-1</w:t>
      </w:r>
      <w:r w:rsidR="00CF497C">
        <w:rPr>
          <w:rFonts w:ascii="Times New Roman" w:hAnsi="Times New Roman" w:cs="Times New Roman"/>
          <w:sz w:val="24"/>
          <w:szCs w:val="24"/>
        </w:rPr>
        <w:t>)</w:t>
      </w:r>
      <w:r w:rsidR="008F16E3">
        <w:rPr>
          <w:rFonts w:ascii="Times New Roman" w:hAnsi="Times New Roman" w:cs="Times New Roman"/>
          <w:sz w:val="24"/>
          <w:szCs w:val="24"/>
        </w:rPr>
        <w:t xml:space="preserve">, which does not </w:t>
      </w:r>
      <w:r w:rsidR="00921752">
        <w:rPr>
          <w:rFonts w:ascii="Times New Roman" w:hAnsi="Times New Roman" w:cs="Times New Roman"/>
          <w:sz w:val="24"/>
          <w:szCs w:val="24"/>
        </w:rPr>
        <w:t>correspond to typical J-aggregate behavior</w:t>
      </w:r>
      <w:r w:rsidR="00CF497C">
        <w:rPr>
          <w:rFonts w:ascii="Times New Roman" w:hAnsi="Times New Roman" w:cs="Times New Roman"/>
          <w:sz w:val="24"/>
          <w:szCs w:val="24"/>
        </w:rPr>
        <w:t>.</w:t>
      </w:r>
      <w:r w:rsidR="0085064C" w:rsidRPr="00DA2591">
        <w:rPr>
          <w:rFonts w:ascii="Times New Roman" w:hAnsi="Times New Roman" w:cs="Times New Roman"/>
          <w:sz w:val="24"/>
          <w:szCs w:val="24"/>
        </w:rPr>
        <w:t xml:space="preserve"> </w:t>
      </w:r>
      <w:r w:rsidR="00B67F26">
        <w:rPr>
          <w:rFonts w:ascii="Times New Roman" w:hAnsi="Times New Roman" w:cs="Times New Roman"/>
          <w:sz w:val="24"/>
          <w:szCs w:val="24"/>
        </w:rPr>
        <w:t>Finally,</w:t>
      </w:r>
      <w:r w:rsidR="00B67F26" w:rsidRPr="00DA2591">
        <w:rPr>
          <w:rFonts w:ascii="Times New Roman" w:hAnsi="Times New Roman" w:cs="Times New Roman"/>
          <w:sz w:val="24"/>
          <w:szCs w:val="24"/>
        </w:rPr>
        <w:t xml:space="preserve"> the heterogeneity o</w:t>
      </w:r>
      <w:r w:rsidR="00B67F26">
        <w:rPr>
          <w:rFonts w:ascii="Times New Roman" w:hAnsi="Times New Roman" w:cs="Times New Roman"/>
          <w:sz w:val="24"/>
          <w:szCs w:val="24"/>
        </w:rPr>
        <w:t>f the excited state lifetime of</w:t>
      </w:r>
      <w:r w:rsidR="00B67F26" w:rsidRPr="00DA2591">
        <w:rPr>
          <w:rFonts w:ascii="Times New Roman" w:hAnsi="Times New Roman" w:cs="Times New Roman"/>
          <w:sz w:val="24"/>
          <w:szCs w:val="24"/>
        </w:rPr>
        <w:t xml:space="preserve"> the nanoparticle </w:t>
      </w:r>
      <w:r w:rsidR="00B67F26">
        <w:rPr>
          <w:rFonts w:ascii="Times New Roman" w:hAnsi="Times New Roman" w:cs="Times New Roman"/>
          <w:sz w:val="24"/>
          <w:szCs w:val="24"/>
        </w:rPr>
        <w:t xml:space="preserve">is increased </w:t>
      </w:r>
      <w:r w:rsidR="00B67F26" w:rsidRPr="00DA2591">
        <w:rPr>
          <w:rFonts w:ascii="Times New Roman" w:hAnsi="Times New Roman" w:cs="Times New Roman"/>
          <w:sz w:val="24"/>
          <w:szCs w:val="24"/>
        </w:rPr>
        <w:t>(</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0.65) as compared to the free polymer in solution (</w:t>
      </w:r>
      <w:r w:rsidR="00B67F26" w:rsidRPr="001D527F">
        <w:rPr>
          <w:rFonts w:ascii="Times New Roman" w:hAnsi="Times New Roman" w:cs="Times New Roman"/>
          <w:i/>
          <w:sz w:val="24"/>
          <w:szCs w:val="24"/>
        </w:rPr>
        <w:t>ß</w:t>
      </w:r>
      <w:r w:rsidR="00B67F26" w:rsidRPr="00DA2591">
        <w:rPr>
          <w:rFonts w:ascii="Times New Roman" w:hAnsi="Times New Roman" w:cs="Times New Roman"/>
          <w:sz w:val="24"/>
          <w:szCs w:val="24"/>
        </w:rPr>
        <w:t xml:space="preserve"> = 1.0)</w:t>
      </w:r>
      <w:r w:rsidR="0030434C">
        <w:rPr>
          <w:rFonts w:ascii="Times New Roman" w:hAnsi="Times New Roman" w:cs="Times New Roman"/>
          <w:sz w:val="24"/>
          <w:szCs w:val="24"/>
        </w:rPr>
        <w:t>,</w:t>
      </w:r>
      <w:r w:rsidR="001B4CE9">
        <w:rPr>
          <w:rFonts w:ascii="Times New Roman" w:hAnsi="Times New Roman" w:cs="Times New Roman"/>
          <w:sz w:val="24"/>
          <w:szCs w:val="24"/>
        </w:rPr>
        <w:t xml:space="preserve"> consistent with</w:t>
      </w:r>
      <w:r w:rsidR="003B019F">
        <w:rPr>
          <w:rFonts w:ascii="Times New Roman" w:hAnsi="Times New Roman" w:cs="Times New Roman"/>
          <w:sz w:val="24"/>
          <w:szCs w:val="24"/>
        </w:rPr>
        <w:t xml:space="preserve"> quenching by energy transfer to defe</w:t>
      </w:r>
      <w:r w:rsidR="00375957">
        <w:rPr>
          <w:rFonts w:ascii="Times New Roman" w:hAnsi="Times New Roman" w:cs="Times New Roman"/>
          <w:sz w:val="24"/>
          <w:szCs w:val="24"/>
        </w:rPr>
        <w:t>cts or other quenching species.</w:t>
      </w:r>
      <w:r w:rsidR="00F64843">
        <w:rPr>
          <w:rFonts w:ascii="Times New Roman" w:hAnsi="Times New Roman" w:cs="Times New Roman"/>
          <w:sz w:val="24"/>
          <w:szCs w:val="24"/>
        </w:rPr>
        <w:t xml:space="preserve"> Further support for the defect-quenching hypothesis is given in the results of </w:t>
      </w:r>
      <w:proofErr w:type="spellStart"/>
      <w:r w:rsidR="00F64843">
        <w:rPr>
          <w:rFonts w:ascii="Times New Roman" w:hAnsi="Times New Roman" w:cs="Times New Roman"/>
          <w:sz w:val="24"/>
          <w:szCs w:val="24"/>
        </w:rPr>
        <w:t>exciton</w:t>
      </w:r>
      <w:proofErr w:type="spellEnd"/>
      <w:r w:rsidR="00F64843">
        <w:rPr>
          <w:rFonts w:ascii="Times New Roman" w:hAnsi="Times New Roman" w:cs="Times New Roman"/>
          <w:sz w:val="24"/>
          <w:szCs w:val="24"/>
        </w:rPr>
        <w:t xml:space="preserve"> diffusion-energy transfer</w:t>
      </w:r>
      <w:r w:rsidR="00E73ABA">
        <w:rPr>
          <w:rFonts w:ascii="Times New Roman" w:hAnsi="Times New Roman" w:cs="Times New Roman"/>
          <w:sz w:val="24"/>
          <w:szCs w:val="24"/>
        </w:rPr>
        <w:t xml:space="preserve"> simulations</w:t>
      </w:r>
      <w:r w:rsidR="00892432">
        <w:rPr>
          <w:rFonts w:ascii="Times New Roman" w:hAnsi="Times New Roman" w:cs="Times New Roman"/>
          <w:sz w:val="24"/>
          <w:szCs w:val="24"/>
        </w:rPr>
        <w:t>, discussed below</w:t>
      </w:r>
      <w:r w:rsidR="00E73ABA">
        <w:rPr>
          <w:rFonts w:ascii="Times New Roman" w:hAnsi="Times New Roman" w:cs="Times New Roman"/>
          <w:sz w:val="24"/>
          <w:szCs w:val="24"/>
        </w:rPr>
        <w:t>.</w:t>
      </w:r>
    </w:p>
    <w:p w14:paraId="207AB107" w14:textId="6DD38804" w:rsidR="00EF3C16" w:rsidRPr="00BB1407" w:rsidRDefault="00375957" w:rsidP="00216F28">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In order to account for quenching by defects in the s</w:t>
      </w:r>
      <w:r w:rsidR="00AD6628">
        <w:rPr>
          <w:rFonts w:ascii="Times New Roman" w:hAnsi="Times New Roman" w:cs="Times New Roman"/>
          <w:sz w:val="24"/>
          <w:szCs w:val="24"/>
        </w:rPr>
        <w:t>imulation, the defect density (expressed as dye equivalents per nanoparticle)</w:t>
      </w:r>
      <w:r>
        <w:rPr>
          <w:rFonts w:ascii="Times New Roman" w:hAnsi="Times New Roman" w:cs="Times New Roman"/>
          <w:sz w:val="24"/>
          <w:szCs w:val="24"/>
        </w:rPr>
        <w:t xml:space="preserve"> has been added as a model parameter. </w:t>
      </w:r>
      <w:proofErr w:type="spellStart"/>
      <w:r w:rsidR="00BF1D04">
        <w:rPr>
          <w:rFonts w:ascii="Times New Roman" w:hAnsi="Times New Roman" w:cs="Times New Roman"/>
          <w:sz w:val="24"/>
          <w:szCs w:val="24"/>
        </w:rPr>
        <w:t>E</w:t>
      </w:r>
      <w:r w:rsidR="00347DCA">
        <w:rPr>
          <w:rFonts w:ascii="Times New Roman" w:hAnsi="Times New Roman" w:cs="Times New Roman"/>
          <w:sz w:val="24"/>
          <w:szCs w:val="24"/>
        </w:rPr>
        <w:t>xciton</w:t>
      </w:r>
      <w:proofErr w:type="spellEnd"/>
      <w:r w:rsidR="00347DCA">
        <w:rPr>
          <w:rFonts w:ascii="Times New Roman" w:hAnsi="Times New Roman" w:cs="Times New Roman"/>
          <w:sz w:val="24"/>
          <w:szCs w:val="24"/>
        </w:rPr>
        <w:t xml:space="preserve"> diffusion simulations were carried out for a particle of radius 4 nm, </w:t>
      </w:r>
      <w:r w:rsidR="005E0315">
        <w:rPr>
          <w:rFonts w:ascii="Times New Roman" w:hAnsi="Times New Roman" w:cs="Times New Roman"/>
          <w:sz w:val="24"/>
          <w:szCs w:val="24"/>
        </w:rPr>
        <w:t>to match the 8 nm diameter</w:t>
      </w:r>
      <w:r w:rsidR="00347DCA">
        <w:rPr>
          <w:rFonts w:ascii="Times New Roman" w:hAnsi="Times New Roman" w:cs="Times New Roman"/>
          <w:sz w:val="24"/>
          <w:szCs w:val="24"/>
        </w:rPr>
        <w:t xml:space="preserve"> determined by AFM (c.f. Fig</w:t>
      </w:r>
      <w:r w:rsidR="00EC7E54">
        <w:rPr>
          <w:rFonts w:ascii="Times New Roman" w:hAnsi="Times New Roman" w:cs="Times New Roman"/>
          <w:sz w:val="24"/>
          <w:szCs w:val="24"/>
        </w:rPr>
        <w:t>.</w:t>
      </w:r>
      <w:r w:rsidR="00347DCA">
        <w:rPr>
          <w:rFonts w:ascii="Times New Roman" w:hAnsi="Times New Roman" w:cs="Times New Roman"/>
          <w:sz w:val="24"/>
          <w:szCs w:val="24"/>
        </w:rPr>
        <w:t xml:space="preserve"> 1)</w:t>
      </w:r>
      <w:r w:rsidR="003E5B2A">
        <w:rPr>
          <w:rFonts w:ascii="Times New Roman" w:hAnsi="Times New Roman" w:cs="Times New Roman"/>
          <w:sz w:val="24"/>
          <w:szCs w:val="24"/>
        </w:rPr>
        <w:t>,</w:t>
      </w:r>
      <w:r w:rsidR="00347DCA">
        <w:rPr>
          <w:rFonts w:ascii="Times New Roman" w:hAnsi="Times New Roman" w:cs="Times New Roman"/>
          <w:sz w:val="24"/>
          <w:szCs w:val="24"/>
        </w:rPr>
        <w:t xml:space="preserve"> </w:t>
      </w:r>
      <w:r w:rsidR="007D78DD">
        <w:rPr>
          <w:rFonts w:ascii="Times New Roman" w:hAnsi="Times New Roman" w:cs="Times New Roman"/>
          <w:sz w:val="24"/>
          <w:szCs w:val="24"/>
        </w:rPr>
        <w:t xml:space="preserve">with </w:t>
      </w:r>
      <w:r w:rsidR="003E5B2A">
        <w:rPr>
          <w:rFonts w:ascii="Times New Roman" w:hAnsi="Times New Roman" w:cs="Times New Roman"/>
          <w:sz w:val="24"/>
          <w:szCs w:val="24"/>
        </w:rPr>
        <w:t>t</w:t>
      </w:r>
      <w:r w:rsidR="007D78DD">
        <w:rPr>
          <w:rFonts w:ascii="Times New Roman" w:hAnsi="Times New Roman" w:cs="Times New Roman"/>
          <w:sz w:val="24"/>
          <w:szCs w:val="24"/>
        </w:rPr>
        <w:t xml:space="preserve">he </w:t>
      </w:r>
      <w:proofErr w:type="spellStart"/>
      <w:r w:rsidR="007D78DD">
        <w:rPr>
          <w:rFonts w:ascii="Times New Roman" w:hAnsi="Times New Roman" w:cs="Times New Roman"/>
          <w:sz w:val="24"/>
          <w:szCs w:val="24"/>
        </w:rPr>
        <w:t>exciton</w:t>
      </w:r>
      <w:proofErr w:type="spellEnd"/>
      <w:r w:rsidR="007D78DD">
        <w:rPr>
          <w:rFonts w:ascii="Times New Roman" w:hAnsi="Times New Roman" w:cs="Times New Roman"/>
          <w:sz w:val="24"/>
          <w:szCs w:val="24"/>
        </w:rPr>
        <w:t xml:space="preserve"> diffusion length </w:t>
      </w:r>
      <w:r w:rsidR="00347DCA">
        <w:rPr>
          <w:rFonts w:ascii="Times New Roman" w:hAnsi="Times New Roman" w:cs="Times New Roman"/>
          <w:sz w:val="24"/>
          <w:szCs w:val="24"/>
        </w:rPr>
        <w:t>set at 12 nm</w:t>
      </w:r>
      <w:r w:rsidR="005E0315">
        <w:rPr>
          <w:rFonts w:ascii="Times New Roman" w:hAnsi="Times New Roman" w:cs="Times New Roman"/>
          <w:sz w:val="24"/>
          <w:szCs w:val="24"/>
        </w:rPr>
        <w:t>,</w:t>
      </w:r>
      <w:r w:rsidR="007D78DD">
        <w:rPr>
          <w:rFonts w:ascii="Times New Roman" w:hAnsi="Times New Roman" w:cs="Times New Roman"/>
          <w:sz w:val="24"/>
          <w:szCs w:val="24"/>
        </w:rPr>
        <w:t xml:space="preserve"> and the time step </w:t>
      </w:r>
      <w:r w:rsidR="003E5B2A">
        <w:rPr>
          <w:rFonts w:ascii="Times New Roman" w:hAnsi="Times New Roman" w:cs="Times New Roman"/>
          <w:sz w:val="24"/>
          <w:szCs w:val="24"/>
        </w:rPr>
        <w:t>set to 1 ps</w:t>
      </w:r>
      <w:r w:rsidR="00347DCA">
        <w:rPr>
          <w:rFonts w:ascii="Times New Roman" w:hAnsi="Times New Roman" w:cs="Times New Roman"/>
          <w:sz w:val="24"/>
          <w:szCs w:val="24"/>
        </w:rPr>
        <w:t xml:space="preserve">. </w:t>
      </w:r>
      <w:r w:rsidR="007E336F">
        <w:rPr>
          <w:rFonts w:ascii="Times New Roman" w:hAnsi="Times New Roman" w:cs="Times New Roman"/>
          <w:sz w:val="24"/>
          <w:szCs w:val="24"/>
        </w:rPr>
        <w:t>In order to simulate a given</w:t>
      </w:r>
      <w:r w:rsidR="00220971">
        <w:rPr>
          <w:rFonts w:ascii="Times New Roman" w:hAnsi="Times New Roman" w:cs="Times New Roman"/>
          <w:sz w:val="24"/>
          <w:szCs w:val="24"/>
        </w:rPr>
        <w:t xml:space="preserve"> dye and/or defect density</w:t>
      </w:r>
      <w:r w:rsidR="007E336F">
        <w:rPr>
          <w:rFonts w:ascii="Times New Roman" w:hAnsi="Times New Roman" w:cs="Times New Roman"/>
          <w:sz w:val="24"/>
          <w:szCs w:val="24"/>
        </w:rPr>
        <w:t xml:space="preserve">, </w:t>
      </w:r>
      <w:r w:rsidR="00AF592E">
        <w:rPr>
          <w:rFonts w:ascii="Times New Roman" w:hAnsi="Times New Roman" w:cs="Times New Roman"/>
          <w:sz w:val="24"/>
          <w:szCs w:val="24"/>
        </w:rPr>
        <w:t>first the Poisson distribution of dyes or defects per nanoparticle was calculated</w:t>
      </w:r>
      <w:r w:rsidR="0072234B">
        <w:rPr>
          <w:rFonts w:ascii="Times New Roman" w:hAnsi="Times New Roman" w:cs="Times New Roman"/>
          <w:sz w:val="24"/>
          <w:szCs w:val="24"/>
        </w:rPr>
        <w:t xml:space="preserve"> based on the average number of dyes or defects per nanoparticle</w:t>
      </w:r>
      <w:r w:rsidR="00AF592E">
        <w:rPr>
          <w:rFonts w:ascii="Times New Roman" w:hAnsi="Times New Roman" w:cs="Times New Roman"/>
          <w:sz w:val="24"/>
          <w:szCs w:val="24"/>
        </w:rPr>
        <w:t xml:space="preserve">, </w:t>
      </w:r>
      <w:r w:rsidR="00F6475D">
        <w:rPr>
          <w:rFonts w:ascii="Times New Roman" w:hAnsi="Times New Roman" w:cs="Times New Roman"/>
          <w:sz w:val="24"/>
          <w:szCs w:val="24"/>
        </w:rPr>
        <w:t>(e.g., if there are 1.7 dyes per particle on average, the Poisson distribu</w:t>
      </w:r>
      <w:r w:rsidR="003E2951">
        <w:rPr>
          <w:rFonts w:ascii="Times New Roman" w:hAnsi="Times New Roman" w:cs="Times New Roman"/>
          <w:sz w:val="24"/>
          <w:szCs w:val="24"/>
        </w:rPr>
        <w:t xml:space="preserve">tion is </w:t>
      </w:r>
      <w:r w:rsidR="003E2951">
        <w:rPr>
          <w:rFonts w:ascii="Times New Roman" w:hAnsi="Times New Roman" w:cs="Times New Roman"/>
          <w:sz w:val="24"/>
          <w:szCs w:val="24"/>
        </w:rPr>
        <w:lastRenderedPageBreak/>
        <w:t>used to estimate what population fraction of particles has</w:t>
      </w:r>
      <w:r w:rsidR="008E354D">
        <w:rPr>
          <w:rFonts w:ascii="Times New Roman" w:hAnsi="Times New Roman" w:cs="Times New Roman"/>
          <w:sz w:val="24"/>
          <w:szCs w:val="24"/>
        </w:rPr>
        <w:t xml:space="preserve"> 0, 1, 2, or 3 dyes, and so on) </w:t>
      </w:r>
      <w:r w:rsidR="00AF592E">
        <w:rPr>
          <w:rFonts w:ascii="Times New Roman" w:hAnsi="Times New Roman" w:cs="Times New Roman"/>
          <w:sz w:val="24"/>
          <w:szCs w:val="24"/>
        </w:rPr>
        <w:t xml:space="preserve">and </w:t>
      </w:r>
      <w:r w:rsidR="007E336F">
        <w:rPr>
          <w:rFonts w:ascii="Times New Roman" w:hAnsi="Times New Roman" w:cs="Times New Roman"/>
          <w:sz w:val="24"/>
          <w:szCs w:val="24"/>
        </w:rPr>
        <w:t>s</w:t>
      </w:r>
      <w:r w:rsidR="00AA2E93">
        <w:rPr>
          <w:rFonts w:ascii="Times New Roman" w:hAnsi="Times New Roman" w:cs="Times New Roman"/>
          <w:sz w:val="24"/>
          <w:szCs w:val="24"/>
        </w:rPr>
        <w:t>imulations</w:t>
      </w:r>
      <w:r w:rsidR="0072234B">
        <w:rPr>
          <w:rFonts w:ascii="Times New Roman" w:hAnsi="Times New Roman" w:cs="Times New Roman"/>
          <w:sz w:val="24"/>
          <w:szCs w:val="24"/>
        </w:rPr>
        <w:t xml:space="preserve"> w</w:t>
      </w:r>
      <w:r w:rsidR="00C96833">
        <w:rPr>
          <w:rFonts w:ascii="Times New Roman" w:hAnsi="Times New Roman" w:cs="Times New Roman"/>
          <w:sz w:val="24"/>
          <w:szCs w:val="24"/>
        </w:rPr>
        <w:t xml:space="preserve">ere performed assuming various </w:t>
      </w:r>
      <w:r w:rsidR="00892432">
        <w:rPr>
          <w:rFonts w:ascii="Times New Roman" w:hAnsi="Times New Roman" w:cs="Times New Roman"/>
          <w:sz w:val="24"/>
          <w:szCs w:val="24"/>
        </w:rPr>
        <w:t>number</w:t>
      </w:r>
      <w:r w:rsidR="0072234B">
        <w:rPr>
          <w:rFonts w:ascii="Times New Roman" w:hAnsi="Times New Roman" w:cs="Times New Roman"/>
          <w:sz w:val="24"/>
          <w:szCs w:val="24"/>
        </w:rPr>
        <w:t>s</w:t>
      </w:r>
      <w:r w:rsidR="00892432">
        <w:rPr>
          <w:rFonts w:ascii="Times New Roman" w:hAnsi="Times New Roman" w:cs="Times New Roman"/>
          <w:sz w:val="24"/>
          <w:szCs w:val="24"/>
        </w:rPr>
        <w:t xml:space="preserve"> of </w:t>
      </w:r>
      <w:r w:rsidR="00F2489D">
        <w:rPr>
          <w:rFonts w:ascii="Times New Roman" w:hAnsi="Times New Roman" w:cs="Times New Roman"/>
          <w:sz w:val="24"/>
          <w:szCs w:val="24"/>
        </w:rPr>
        <w:t>dyes</w:t>
      </w:r>
      <w:r w:rsidR="007E336F">
        <w:rPr>
          <w:rFonts w:ascii="Times New Roman" w:hAnsi="Times New Roman" w:cs="Times New Roman"/>
          <w:sz w:val="24"/>
          <w:szCs w:val="24"/>
        </w:rPr>
        <w:t xml:space="preserve"> per nanoparticle</w:t>
      </w:r>
      <w:r w:rsidR="00AF592E">
        <w:rPr>
          <w:rFonts w:ascii="Times New Roman" w:hAnsi="Times New Roman" w:cs="Times New Roman"/>
          <w:sz w:val="24"/>
          <w:szCs w:val="24"/>
        </w:rPr>
        <w:t>. T</w:t>
      </w:r>
      <w:r w:rsidR="00AA2E93">
        <w:rPr>
          <w:rFonts w:ascii="Times New Roman" w:hAnsi="Times New Roman" w:cs="Times New Roman"/>
          <w:sz w:val="24"/>
          <w:szCs w:val="24"/>
        </w:rPr>
        <w:t xml:space="preserve">hen the kinetics curves </w:t>
      </w:r>
      <w:r w:rsidR="00436E63">
        <w:rPr>
          <w:rFonts w:ascii="Times New Roman" w:hAnsi="Times New Roman" w:cs="Times New Roman"/>
          <w:sz w:val="24"/>
          <w:szCs w:val="24"/>
        </w:rPr>
        <w:t xml:space="preserve">and energy transfer efficiencies </w:t>
      </w:r>
      <w:r w:rsidR="00AA2E93">
        <w:rPr>
          <w:rFonts w:ascii="Times New Roman" w:hAnsi="Times New Roman" w:cs="Times New Roman"/>
          <w:sz w:val="24"/>
          <w:szCs w:val="24"/>
        </w:rPr>
        <w:t>were combined</w:t>
      </w:r>
      <w:r w:rsidR="00926BE3">
        <w:rPr>
          <w:rFonts w:ascii="Times New Roman" w:hAnsi="Times New Roman" w:cs="Times New Roman"/>
          <w:sz w:val="24"/>
          <w:szCs w:val="24"/>
        </w:rPr>
        <w:t xml:space="preserve"> </w:t>
      </w:r>
      <w:r w:rsidR="00A413E2">
        <w:rPr>
          <w:rFonts w:ascii="Times New Roman" w:hAnsi="Times New Roman" w:cs="Times New Roman"/>
          <w:sz w:val="24"/>
          <w:szCs w:val="24"/>
        </w:rPr>
        <w:t xml:space="preserve">using Poisson statistics </w:t>
      </w:r>
      <w:r w:rsidR="00401194">
        <w:rPr>
          <w:rFonts w:ascii="Times New Roman" w:hAnsi="Times New Roman" w:cs="Times New Roman"/>
          <w:sz w:val="24"/>
          <w:szCs w:val="24"/>
        </w:rPr>
        <w:t xml:space="preserve">to produce </w:t>
      </w:r>
      <w:r w:rsidR="00D57BA1">
        <w:rPr>
          <w:rFonts w:ascii="Times New Roman" w:hAnsi="Times New Roman" w:cs="Times New Roman"/>
          <w:sz w:val="24"/>
          <w:szCs w:val="24"/>
        </w:rPr>
        <w:t xml:space="preserve">a </w:t>
      </w:r>
      <w:r w:rsidR="00401194">
        <w:rPr>
          <w:rFonts w:ascii="Times New Roman" w:hAnsi="Times New Roman" w:cs="Times New Roman"/>
          <w:sz w:val="24"/>
          <w:szCs w:val="24"/>
        </w:rPr>
        <w:t xml:space="preserve">weighted </w:t>
      </w:r>
      <w:r w:rsidR="0060530C">
        <w:rPr>
          <w:rFonts w:ascii="Times New Roman" w:hAnsi="Times New Roman" w:cs="Times New Roman"/>
          <w:sz w:val="24"/>
          <w:szCs w:val="24"/>
        </w:rPr>
        <w:t>average kinetics curve</w:t>
      </w:r>
      <w:r w:rsidR="00D57BA1">
        <w:rPr>
          <w:rFonts w:ascii="Times New Roman" w:hAnsi="Times New Roman" w:cs="Times New Roman"/>
          <w:sz w:val="24"/>
          <w:szCs w:val="24"/>
        </w:rPr>
        <w:t xml:space="preserve"> </w:t>
      </w:r>
      <w:r w:rsidR="00A413E2">
        <w:rPr>
          <w:rFonts w:ascii="Times New Roman" w:hAnsi="Times New Roman" w:cs="Times New Roman"/>
          <w:sz w:val="24"/>
          <w:szCs w:val="24"/>
        </w:rPr>
        <w:t>and energy transfer efficiency for the</w:t>
      </w:r>
      <w:r w:rsidR="00D57BA1">
        <w:rPr>
          <w:rFonts w:ascii="Times New Roman" w:hAnsi="Times New Roman" w:cs="Times New Roman"/>
          <w:sz w:val="24"/>
          <w:szCs w:val="24"/>
        </w:rPr>
        <w:t xml:space="preserve"> </w:t>
      </w:r>
      <w:r w:rsidR="00E62C63">
        <w:rPr>
          <w:rFonts w:ascii="Times New Roman" w:hAnsi="Times New Roman" w:cs="Times New Roman"/>
          <w:sz w:val="24"/>
          <w:szCs w:val="24"/>
        </w:rPr>
        <w:t xml:space="preserve">dopant </w:t>
      </w:r>
      <w:r w:rsidR="00220971">
        <w:rPr>
          <w:rFonts w:ascii="Times New Roman" w:hAnsi="Times New Roman" w:cs="Times New Roman"/>
          <w:sz w:val="24"/>
          <w:szCs w:val="24"/>
        </w:rPr>
        <w:t>density</w:t>
      </w:r>
      <w:r w:rsidR="00E62C63">
        <w:rPr>
          <w:rFonts w:ascii="Times New Roman" w:hAnsi="Times New Roman" w:cs="Times New Roman"/>
          <w:sz w:val="24"/>
          <w:szCs w:val="24"/>
        </w:rPr>
        <w:t xml:space="preserve"> of interest. </w:t>
      </w:r>
      <w:r w:rsidR="00347DCA">
        <w:rPr>
          <w:rFonts w:ascii="Times New Roman" w:hAnsi="Times New Roman" w:cs="Times New Roman"/>
          <w:sz w:val="24"/>
          <w:szCs w:val="24"/>
        </w:rPr>
        <w:t>Initially, a</w:t>
      </w:r>
      <w:r w:rsidR="00AF639C">
        <w:rPr>
          <w:rFonts w:ascii="Times New Roman" w:hAnsi="Times New Roman" w:cs="Times New Roman"/>
          <w:sz w:val="24"/>
          <w:szCs w:val="24"/>
        </w:rPr>
        <w:t xml:space="preserve"> </w:t>
      </w:r>
      <w:proofErr w:type="spellStart"/>
      <w:r w:rsidR="00AF639C">
        <w:rPr>
          <w:rFonts w:ascii="Times New Roman" w:hAnsi="Times New Roman" w:cs="Times New Roman"/>
          <w:sz w:val="24"/>
          <w:szCs w:val="24"/>
        </w:rPr>
        <w:t>Förster</w:t>
      </w:r>
      <w:proofErr w:type="spellEnd"/>
      <w:r w:rsidR="00AF639C">
        <w:rPr>
          <w:rFonts w:ascii="Times New Roman" w:hAnsi="Times New Roman" w:cs="Times New Roman"/>
          <w:sz w:val="24"/>
          <w:szCs w:val="24"/>
        </w:rPr>
        <w:t xml:space="preserve"> radius of 3 nm was</w:t>
      </w:r>
      <w:r w:rsidR="00EA0D5D">
        <w:rPr>
          <w:rFonts w:ascii="Times New Roman" w:hAnsi="Times New Roman" w:cs="Times New Roman"/>
          <w:sz w:val="24"/>
          <w:szCs w:val="24"/>
        </w:rPr>
        <w:t xml:space="preserve"> calculated</w:t>
      </w:r>
      <w:r w:rsidR="00347DCA" w:rsidRPr="00DA2591">
        <w:rPr>
          <w:rFonts w:ascii="Times New Roman" w:hAnsi="Times New Roman" w:cs="Times New Roman"/>
          <w:sz w:val="24"/>
          <w:szCs w:val="24"/>
        </w:rPr>
        <w:t xml:space="preserve"> from the spectra of </w:t>
      </w:r>
      <w:proofErr w:type="spellStart"/>
      <w:r w:rsidR="00347DCA" w:rsidRPr="00DA2591">
        <w:rPr>
          <w:rFonts w:ascii="Times New Roman" w:hAnsi="Times New Roman" w:cs="Times New Roman"/>
          <w:sz w:val="24"/>
          <w:szCs w:val="24"/>
        </w:rPr>
        <w:t>perylene</w:t>
      </w:r>
      <w:proofErr w:type="spellEnd"/>
      <w:r w:rsidR="00347DCA" w:rsidRPr="00DA2591">
        <w:rPr>
          <w:rFonts w:ascii="Times New Roman" w:hAnsi="Times New Roman" w:cs="Times New Roman"/>
          <w:sz w:val="24"/>
          <w:szCs w:val="24"/>
        </w:rPr>
        <w:t xml:space="preserve"> red and PFBT in THF using standard methods</w:t>
      </w:r>
      <w:r w:rsidR="00ED1D91">
        <w:rPr>
          <w:rFonts w:ascii="Times New Roman" w:hAnsi="Times New Roman" w:cs="Times New Roman"/>
          <w:sz w:val="24"/>
          <w:szCs w:val="24"/>
        </w:rPr>
        <w:t xml:space="preserve"> and assuming </w:t>
      </w:r>
      <w:r w:rsidR="00204D26">
        <w:rPr>
          <w:rFonts w:ascii="Times New Roman" w:hAnsi="Times New Roman" w:cs="Times New Roman"/>
          <w:sz w:val="24"/>
          <w:szCs w:val="24"/>
        </w:rPr>
        <w:t xml:space="preserve">a value of 2/3 for the orientation factor </w:t>
      </w:r>
      <w:r w:rsidR="00204D26" w:rsidRPr="00C53618">
        <w:rPr>
          <w:rFonts w:ascii="Symbol" w:hAnsi="Symbol" w:cs="Times New Roman"/>
          <w:i/>
          <w:sz w:val="24"/>
          <w:szCs w:val="24"/>
        </w:rPr>
        <w:t></w:t>
      </w:r>
      <w:r w:rsidR="00204D26" w:rsidRPr="00C53618">
        <w:rPr>
          <w:rFonts w:ascii="Times New Roman" w:hAnsi="Times New Roman" w:cs="Times New Roman"/>
          <w:i/>
          <w:sz w:val="24"/>
          <w:szCs w:val="24"/>
          <w:vertAlign w:val="superscript"/>
        </w:rPr>
        <w:t>2</w:t>
      </w:r>
      <w:r w:rsidR="00347DCA" w:rsidRPr="00DA2591">
        <w:rPr>
          <w:rFonts w:ascii="Times New Roman" w:hAnsi="Times New Roman" w:cs="Times New Roman"/>
          <w:sz w:val="24"/>
          <w:szCs w:val="24"/>
        </w:rPr>
        <w:t>.</w:t>
      </w:r>
      <w:hyperlink w:anchor="_ENREF_40" w:tooltip="Lakowicz, 2006 #10" w:history="1">
        <w:r w:rsidR="002F4B01" w:rsidRPr="00DA259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&lt;EndNote&gt;&lt;Cite&gt;&lt;Author&gt;Lakowicz&lt;/Author&gt;&lt;Year&gt;2006&lt;/Year&gt;&lt;RecNum&gt;10&lt;/RecNum&gt;&lt;DisplayText&gt;&lt;style face="superscript"&gt;40&lt;/style&gt;&lt;/DisplayText&gt;&lt;record&gt;&lt;rec-number&gt;10&lt;/rec-number&gt;&lt;foreign-keys&gt;&lt;key app="EN" db-id="92td2f2aorv2tfe55a5vvddgadwe5vda5zez"&gt;10&lt;/key&gt;&lt;/foreign-keys&gt;&lt;ref-type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2F4B01" w:rsidRPr="00DA2591">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40</w:t>
        </w:r>
        <w:r w:rsidR="002F4B01" w:rsidRPr="00DA2591">
          <w:rPr>
            <w:rFonts w:ascii="Times New Roman" w:hAnsi="Times New Roman" w:cs="Times New Roman"/>
            <w:sz w:val="24"/>
            <w:szCs w:val="24"/>
          </w:rPr>
          <w:fldChar w:fldCharType="end"/>
        </w:r>
      </w:hyperlink>
      <w:r w:rsidR="00823279">
        <w:rPr>
          <w:rFonts w:ascii="Times New Roman" w:hAnsi="Times New Roman" w:cs="Times New Roman"/>
          <w:sz w:val="24"/>
          <w:szCs w:val="24"/>
        </w:rPr>
        <w:t xml:space="preserve"> </w:t>
      </w:r>
      <w:r w:rsidR="006A315F">
        <w:rPr>
          <w:rFonts w:ascii="Times New Roman" w:hAnsi="Times New Roman" w:cs="Times New Roman"/>
          <w:sz w:val="24"/>
          <w:szCs w:val="24"/>
        </w:rPr>
        <w:t xml:space="preserve">However, </w:t>
      </w:r>
      <w:r w:rsidR="009255EA">
        <w:rPr>
          <w:rFonts w:ascii="Times New Roman" w:hAnsi="Times New Roman" w:cs="Times New Roman"/>
          <w:sz w:val="24"/>
          <w:szCs w:val="24"/>
        </w:rPr>
        <w:t xml:space="preserve">while the match to experimental lifetimes and </w:t>
      </w:r>
      <w:r w:rsidR="001D527F" w:rsidRPr="001D527F">
        <w:rPr>
          <w:rFonts w:ascii="Times New Roman" w:hAnsi="Times New Roman" w:cs="Times New Roman"/>
          <w:i/>
          <w:sz w:val="24"/>
          <w:szCs w:val="24"/>
        </w:rPr>
        <w:t>ß</w:t>
      </w:r>
      <w:r w:rsidR="009255EA">
        <w:rPr>
          <w:rFonts w:ascii="Times New Roman" w:hAnsi="Times New Roman" w:cs="Times New Roman"/>
          <w:sz w:val="24"/>
          <w:szCs w:val="24"/>
        </w:rPr>
        <w:t xml:space="preserve"> values improved, </w:t>
      </w:r>
      <w:r w:rsidR="006A315F">
        <w:rPr>
          <w:rFonts w:ascii="Times New Roman" w:hAnsi="Times New Roman" w:cs="Times New Roman"/>
          <w:sz w:val="24"/>
          <w:szCs w:val="24"/>
        </w:rPr>
        <w:t>the simulation results</w:t>
      </w:r>
      <w:r w:rsidR="00347DCA">
        <w:rPr>
          <w:rFonts w:ascii="Times New Roman" w:hAnsi="Times New Roman" w:cs="Times New Roman"/>
          <w:sz w:val="24"/>
          <w:szCs w:val="24"/>
        </w:rPr>
        <w:t xml:space="preserve"> did not match experimental quenching effi</w:t>
      </w:r>
      <w:r w:rsidR="001D527F">
        <w:rPr>
          <w:rFonts w:ascii="Times New Roman" w:hAnsi="Times New Roman" w:cs="Times New Roman"/>
          <w:sz w:val="24"/>
          <w:szCs w:val="24"/>
        </w:rPr>
        <w:t xml:space="preserve">ciencies </w:t>
      </w:r>
      <w:r w:rsidR="007A3FF9">
        <w:rPr>
          <w:rFonts w:ascii="Times New Roman" w:hAnsi="Times New Roman" w:cs="Times New Roman"/>
          <w:sz w:val="24"/>
          <w:szCs w:val="24"/>
        </w:rPr>
        <w:t xml:space="preserve">well.  </w:t>
      </w:r>
      <w:r w:rsidR="0029180F">
        <w:rPr>
          <w:rFonts w:ascii="Times New Roman" w:hAnsi="Times New Roman" w:cs="Times New Roman"/>
          <w:sz w:val="24"/>
          <w:szCs w:val="24"/>
        </w:rPr>
        <w:t>It i</w:t>
      </w:r>
      <w:r w:rsidR="00945BDA">
        <w:rPr>
          <w:rFonts w:ascii="Times New Roman" w:hAnsi="Times New Roman" w:cs="Times New Roman"/>
          <w:sz w:val="24"/>
          <w:szCs w:val="24"/>
        </w:rPr>
        <w:t>s likely</w:t>
      </w:r>
      <w:r w:rsidR="000E6356">
        <w:rPr>
          <w:rFonts w:ascii="Times New Roman" w:hAnsi="Times New Roman" w:cs="Times New Roman"/>
          <w:sz w:val="24"/>
          <w:szCs w:val="24"/>
        </w:rPr>
        <w:t xml:space="preserve"> that </w:t>
      </w:r>
      <w:r w:rsidR="00A25764">
        <w:rPr>
          <w:rFonts w:ascii="Times New Roman" w:hAnsi="Times New Roman" w:cs="Times New Roman"/>
          <w:sz w:val="24"/>
          <w:szCs w:val="24"/>
        </w:rPr>
        <w:t>local order</w:t>
      </w:r>
      <w:r w:rsidR="00945BDA">
        <w:rPr>
          <w:rFonts w:ascii="Times New Roman" w:hAnsi="Times New Roman" w:cs="Times New Roman"/>
          <w:sz w:val="24"/>
          <w:szCs w:val="24"/>
        </w:rPr>
        <w:t>ing of the polymer</w:t>
      </w:r>
      <w:r w:rsidR="00A25764">
        <w:rPr>
          <w:rFonts w:ascii="Times New Roman" w:hAnsi="Times New Roman" w:cs="Times New Roman"/>
          <w:sz w:val="24"/>
          <w:szCs w:val="24"/>
        </w:rPr>
        <w:t xml:space="preserve"> could result in a somewhat larger </w:t>
      </w:r>
      <w:r w:rsidR="007159DF">
        <w:rPr>
          <w:rFonts w:ascii="Times New Roman" w:hAnsi="Times New Roman" w:cs="Times New Roman"/>
          <w:sz w:val="24"/>
          <w:szCs w:val="24"/>
        </w:rPr>
        <w:t>value of the orientation factor</w:t>
      </w:r>
      <w:r w:rsidR="00347DCA">
        <w:rPr>
          <w:rFonts w:ascii="Times New Roman" w:hAnsi="Times New Roman" w:cs="Times New Roman"/>
          <w:sz w:val="24"/>
          <w:szCs w:val="24"/>
        </w:rPr>
        <w:t>.</w:t>
      </w:r>
      <w:r w:rsidR="00EB220F">
        <w:rPr>
          <w:rFonts w:ascii="Times New Roman" w:hAnsi="Times New Roman" w:cs="Times New Roman"/>
          <w:sz w:val="24"/>
          <w:szCs w:val="24"/>
        </w:rPr>
        <w:t xml:space="preserve"> </w:t>
      </w:r>
      <w:commentRangeStart w:id="3"/>
      <w:r w:rsidR="00EB220F" w:rsidRPr="00EB220F">
        <w:rPr>
          <w:rFonts w:ascii="Times New Roman" w:hAnsi="Times New Roman" w:cs="Times New Roman"/>
          <w:sz w:val="24"/>
          <w:szCs w:val="24"/>
        </w:rPr>
        <w:t xml:space="preserve">The hypothesis that </w:t>
      </w:r>
      <w:proofErr w:type="spellStart"/>
      <w:r w:rsidR="00EB220F" w:rsidRPr="00EB220F">
        <w:rPr>
          <w:rFonts w:ascii="Times New Roman" w:hAnsi="Times New Roman" w:cs="Times New Roman"/>
          <w:sz w:val="24"/>
          <w:szCs w:val="24"/>
        </w:rPr>
        <w:t>excitons</w:t>
      </w:r>
      <w:proofErr w:type="spellEnd"/>
      <w:r w:rsidR="00EB220F" w:rsidRPr="00EB220F">
        <w:rPr>
          <w:rFonts w:ascii="Times New Roman" w:hAnsi="Times New Roman" w:cs="Times New Roman"/>
          <w:sz w:val="24"/>
          <w:szCs w:val="24"/>
        </w:rPr>
        <w:t xml:space="preserve"> in organic semiconductors undergo dispersive transport to lower energy </w:t>
      </w:r>
      <w:proofErr w:type="spellStart"/>
      <w:r w:rsidR="00EB220F" w:rsidRPr="00EB220F">
        <w:rPr>
          <w:rFonts w:ascii="Times New Roman" w:hAnsi="Times New Roman" w:cs="Times New Roman"/>
          <w:sz w:val="24"/>
          <w:szCs w:val="24"/>
        </w:rPr>
        <w:t>chromophores</w:t>
      </w:r>
      <w:proofErr w:type="spellEnd"/>
      <w:r w:rsidR="00EB220F" w:rsidRPr="00EB220F">
        <w:rPr>
          <w:rFonts w:ascii="Times New Roman" w:hAnsi="Times New Roman" w:cs="Times New Roman"/>
          <w:sz w:val="24"/>
          <w:szCs w:val="24"/>
        </w:rPr>
        <w:t xml:space="preserve"> by an incoherent, hopping mechanism (which may lead to a significantly different emission orientation due to the </w:t>
      </w:r>
      <w:proofErr w:type="spellStart"/>
      <w:r w:rsidR="00EB220F" w:rsidRPr="00EB220F">
        <w:rPr>
          <w:rFonts w:ascii="Times New Roman" w:hAnsi="Times New Roman" w:cs="Times New Roman"/>
          <w:sz w:val="24"/>
          <w:szCs w:val="24"/>
        </w:rPr>
        <w:t>exciton</w:t>
      </w:r>
      <w:proofErr w:type="spellEnd"/>
      <w:r w:rsidR="00EB220F" w:rsidRPr="00EB220F">
        <w:rPr>
          <w:rFonts w:ascii="Times New Roman" w:hAnsi="Times New Roman" w:cs="Times New Roman"/>
          <w:sz w:val="24"/>
          <w:szCs w:val="24"/>
        </w:rPr>
        <w:t xml:space="preserve"> decaying several </w:t>
      </w:r>
      <w:proofErr w:type="spellStart"/>
      <w:r w:rsidR="00EB220F" w:rsidRPr="00EB220F">
        <w:rPr>
          <w:rFonts w:ascii="Times New Roman" w:hAnsi="Times New Roman" w:cs="Times New Roman"/>
          <w:sz w:val="24"/>
          <w:szCs w:val="24"/>
        </w:rPr>
        <w:t>chromophores</w:t>
      </w:r>
      <w:proofErr w:type="spellEnd"/>
      <w:r w:rsidR="00EB220F" w:rsidRPr="00EB220F">
        <w:rPr>
          <w:rFonts w:ascii="Times New Roman" w:hAnsi="Times New Roman" w:cs="Times New Roman"/>
          <w:sz w:val="24"/>
          <w:szCs w:val="24"/>
        </w:rPr>
        <w:t xml:space="preserve"> away from the original absorbing </w:t>
      </w:r>
      <w:proofErr w:type="spellStart"/>
      <w:r w:rsidR="00EB220F" w:rsidRPr="00EB220F">
        <w:rPr>
          <w:rFonts w:ascii="Times New Roman" w:hAnsi="Times New Roman" w:cs="Times New Roman"/>
          <w:sz w:val="24"/>
          <w:szCs w:val="24"/>
        </w:rPr>
        <w:t>chromophore</w:t>
      </w:r>
      <w:proofErr w:type="spellEnd"/>
      <w:r w:rsidR="00EB220F" w:rsidRPr="00EB220F">
        <w:rPr>
          <w:rFonts w:ascii="Times New Roman" w:hAnsi="Times New Roman" w:cs="Times New Roman"/>
          <w:sz w:val="24"/>
          <w:szCs w:val="24"/>
        </w:rPr>
        <w:t xml:space="preserve">) </w:t>
      </w:r>
      <w:r w:rsidR="00EB220F">
        <w:rPr>
          <w:rFonts w:ascii="Times New Roman" w:hAnsi="Times New Roman" w:cs="Times New Roman"/>
          <w:sz w:val="24"/>
          <w:szCs w:val="24"/>
        </w:rPr>
        <w:t xml:space="preserve">also </w:t>
      </w:r>
      <w:r w:rsidR="00EB220F" w:rsidRPr="00EB220F">
        <w:rPr>
          <w:rFonts w:ascii="Times New Roman" w:hAnsi="Times New Roman" w:cs="Times New Roman"/>
          <w:sz w:val="24"/>
          <w:szCs w:val="24"/>
        </w:rPr>
        <w:t>motivates this notion.</w:t>
      </w:r>
      <w:commentRangeEnd w:id="3"/>
      <w:r w:rsidR="002F4B0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HYPERLINK  \l "_ENREF_48" \o "Athanasopoulos, 2013 #1080" </w:instrText>
      </w:r>
      <w:r w:rsidR="002F4B01">
        <w:rPr>
          <w:rFonts w:ascii="Times New Roman" w:hAnsi="Times New Roman" w:cs="Times New Roman"/>
          <w:sz w:val="24"/>
          <w:szCs w:val="24"/>
        </w:rPr>
        <w:fldChar w:fldCharType="separate"/>
      </w:r>
      <w:r w:rsidR="002F4B01">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&lt;EndNote&gt;&lt;Cite&gt;&lt;Author&gt;Athanasopoulos&lt;/Author&gt;&lt;Year&gt;2013&lt;/Year&gt;&lt;RecNum&gt;1080&lt;/RecNum&gt;&lt;DisplayText&gt;&lt;style face="superscript"&gt;48&lt;/style&gt;&lt;/DisplayText&gt;&lt;record&gt;&lt;rec-number&gt;1080&lt;/rec-number&gt;&lt;foreign-keys&gt;&lt;key app="EN" db-id="92td2f2aorv2tfe55a5vvddgadwe5vda5zez"&gt;1080&lt;/key&gt;&lt;/foreign-keys&gt;&lt;ref-type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Letters&lt;/secondary-title&gt;&lt;/titles&gt;&lt;periodical&gt;&lt;full-title&gt;Journal of Physical Chemistry Letters&lt;/full-title&gt;&lt;/periodical&gt;&lt;pages&gt;1694-1700&lt;/pages&gt;&lt;volume&gt;4&lt;/volume&gt;&lt;dates&gt;&lt;year&gt;2013&lt;/year&gt;&lt;/dates&gt;&lt;urls&gt;&lt;/urls&gt;&lt;/record&gt;&lt;/Cite&gt;&lt;/EndNote&gt;</w:instrText>
      </w:r>
      <w:r w:rsidR="002F4B01">
        <w:rPr>
          <w:rFonts w:ascii="Times New Roman" w:hAnsi="Times New Roman" w:cs="Times New Roman"/>
          <w:sz w:val="24"/>
          <w:szCs w:val="24"/>
        </w:rPr>
        <w:fldChar w:fldCharType="separate"/>
      </w:r>
      <w:r w:rsidR="002F4B01" w:rsidRPr="00EB220F">
        <w:rPr>
          <w:rFonts w:ascii="Times New Roman" w:hAnsi="Times New Roman" w:cs="Times New Roman"/>
          <w:noProof/>
          <w:sz w:val="24"/>
          <w:szCs w:val="24"/>
          <w:vertAlign w:val="superscript"/>
        </w:rPr>
        <w:t>48</w:t>
      </w:r>
      <w:r w:rsidR="002F4B01">
        <w:rPr>
          <w:rFonts w:ascii="Times New Roman" w:hAnsi="Times New Roman" w:cs="Times New Roman"/>
          <w:sz w:val="24"/>
          <w:szCs w:val="24"/>
        </w:rPr>
        <w:fldChar w:fldCharType="end"/>
      </w:r>
      <w:r w:rsidR="002F4B01">
        <w:rPr>
          <w:rFonts w:ascii="Times New Roman" w:hAnsi="Times New Roman" w:cs="Times New Roman"/>
          <w:sz w:val="24"/>
          <w:szCs w:val="24"/>
        </w:rPr>
        <w:fldChar w:fldCharType="end"/>
      </w:r>
      <w:r w:rsidR="00EB220F">
        <w:rPr>
          <w:rStyle w:val="CommentReference"/>
          <w:rFonts w:ascii="Times New Roman" w:eastAsia="Times New Roman" w:hAnsi="Times New Roman" w:cs="Times New Roman"/>
        </w:rPr>
        <w:commentReference w:id="3"/>
      </w:r>
      <w:r w:rsidR="00EB220F">
        <w:rPr>
          <w:rFonts w:ascii="Times New Roman" w:hAnsi="Times New Roman" w:cs="Times New Roman"/>
          <w:sz w:val="24"/>
          <w:szCs w:val="24"/>
        </w:rPr>
        <w:t xml:space="preserve"> </w:t>
      </w:r>
      <w:r w:rsidR="00347DCA">
        <w:rPr>
          <w:rFonts w:ascii="Times New Roman" w:hAnsi="Times New Roman" w:cs="Times New Roman"/>
          <w:sz w:val="24"/>
          <w:szCs w:val="24"/>
        </w:rPr>
        <w:t>Thus, simulations were carried out using an increased R</w:t>
      </w:r>
      <w:r w:rsidR="00347DCA">
        <w:rPr>
          <w:rFonts w:ascii="Times New Roman" w:hAnsi="Times New Roman" w:cs="Times New Roman"/>
          <w:sz w:val="24"/>
          <w:szCs w:val="24"/>
          <w:vertAlign w:val="subscript"/>
        </w:rPr>
        <w:t>0</w:t>
      </w:r>
      <w:r w:rsidR="00347DCA">
        <w:rPr>
          <w:rFonts w:ascii="Times New Roman" w:hAnsi="Times New Roman" w:cs="Times New Roman"/>
          <w:sz w:val="24"/>
          <w:szCs w:val="24"/>
        </w:rPr>
        <w:t xml:space="preserve"> of 4 n</w:t>
      </w:r>
      <w:r w:rsidR="00BB1407">
        <w:rPr>
          <w:rFonts w:ascii="Times New Roman" w:hAnsi="Times New Roman" w:cs="Times New Roman"/>
          <w:sz w:val="24"/>
          <w:szCs w:val="24"/>
        </w:rPr>
        <w:t>m.</w:t>
      </w:r>
      <w:r w:rsidR="007159DF">
        <w:rPr>
          <w:rFonts w:ascii="Times New Roman" w:hAnsi="Times New Roman" w:cs="Times New Roman"/>
          <w:sz w:val="24"/>
          <w:szCs w:val="24"/>
        </w:rPr>
        <w:t xml:space="preserve"> This improved the </w:t>
      </w:r>
      <w:r w:rsidR="00420D85">
        <w:rPr>
          <w:rFonts w:ascii="Times New Roman" w:hAnsi="Times New Roman" w:cs="Times New Roman"/>
          <w:sz w:val="24"/>
          <w:szCs w:val="24"/>
        </w:rPr>
        <w:t>agreement with experimental quenching efficiencies.</w:t>
      </w:r>
    </w:p>
    <w:p w14:paraId="6FF11EA5" w14:textId="5AAC31CD" w:rsidR="009C52CE" w:rsidRDefault="00F7010D" w:rsidP="00027C66">
      <w:pPr>
        <w:pStyle w:val="NoSpacing"/>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was estimated </w:t>
      </w:r>
      <w:r w:rsidR="00814551">
        <w:rPr>
          <w:rFonts w:ascii="Times New Roman" w:hAnsi="Times New Roman" w:cs="Times New Roman"/>
          <w:sz w:val="24"/>
          <w:szCs w:val="24"/>
        </w:rPr>
        <w:t>by comparison of simulation results to experimental results as follows</w:t>
      </w:r>
      <w:r>
        <w:rPr>
          <w:rFonts w:ascii="Times New Roman" w:hAnsi="Times New Roman" w:cs="Times New Roman"/>
          <w:sz w:val="24"/>
          <w:szCs w:val="24"/>
        </w:rPr>
        <w:t xml:space="preserve">. It was assumed that </w:t>
      </w:r>
      <w:r w:rsidR="00FF0BE6">
        <w:rPr>
          <w:rFonts w:ascii="Times New Roman" w:hAnsi="Times New Roman" w:cs="Times New Roman"/>
          <w:sz w:val="24"/>
          <w:szCs w:val="24"/>
        </w:rPr>
        <w:t xml:space="preserve">quenching by defects occurs primarily via a combination of </w:t>
      </w:r>
      <w:proofErr w:type="spellStart"/>
      <w:r w:rsidR="00FF0BE6">
        <w:rPr>
          <w:rFonts w:ascii="Times New Roman" w:hAnsi="Times New Roman" w:cs="Times New Roman"/>
          <w:sz w:val="24"/>
          <w:szCs w:val="24"/>
        </w:rPr>
        <w:t>exciton</w:t>
      </w:r>
      <w:proofErr w:type="spellEnd"/>
      <w:r w:rsidR="00FF0BE6">
        <w:rPr>
          <w:rFonts w:ascii="Times New Roman" w:hAnsi="Times New Roman" w:cs="Times New Roman"/>
          <w:sz w:val="24"/>
          <w:szCs w:val="24"/>
        </w:rPr>
        <w:t xml:space="preserve"> diffusion and energy transfer, </w:t>
      </w:r>
      <w:r w:rsidR="00E02EFF">
        <w:rPr>
          <w:rFonts w:ascii="Times New Roman" w:hAnsi="Times New Roman" w:cs="Times New Roman"/>
          <w:sz w:val="24"/>
          <w:szCs w:val="24"/>
        </w:rPr>
        <w:t xml:space="preserve">and thus </w:t>
      </w:r>
      <w:r w:rsidR="006C5FFE">
        <w:rPr>
          <w:rFonts w:ascii="Times New Roman" w:hAnsi="Times New Roman" w:cs="Times New Roman"/>
          <w:sz w:val="24"/>
          <w:szCs w:val="24"/>
        </w:rPr>
        <w:t xml:space="preserve">quenching is greatly reduced </w:t>
      </w:r>
      <w:r w:rsidR="00287D0A">
        <w:rPr>
          <w:rFonts w:ascii="Times New Roman" w:hAnsi="Times New Roman" w:cs="Times New Roman"/>
          <w:sz w:val="24"/>
          <w:szCs w:val="24"/>
        </w:rPr>
        <w:t>for the polymer in</w:t>
      </w:r>
      <w:r w:rsidR="006C5FFE">
        <w:rPr>
          <w:rFonts w:ascii="Times New Roman" w:hAnsi="Times New Roman" w:cs="Times New Roman"/>
          <w:sz w:val="24"/>
          <w:szCs w:val="24"/>
        </w:rPr>
        <w:t xml:space="preserve"> good solvent</w:t>
      </w:r>
      <w:r w:rsidR="007E6597">
        <w:rPr>
          <w:rFonts w:ascii="Times New Roman" w:hAnsi="Times New Roman" w:cs="Times New Roman"/>
          <w:sz w:val="24"/>
          <w:szCs w:val="24"/>
        </w:rPr>
        <w:t xml:space="preserve">, since </w:t>
      </w:r>
      <w:proofErr w:type="spellStart"/>
      <w:r w:rsidR="007E6597">
        <w:rPr>
          <w:rFonts w:ascii="Times New Roman" w:hAnsi="Times New Roman" w:cs="Times New Roman"/>
          <w:sz w:val="24"/>
          <w:szCs w:val="24"/>
        </w:rPr>
        <w:t>exciton</w:t>
      </w:r>
      <w:proofErr w:type="spellEnd"/>
      <w:r w:rsidR="007E6597">
        <w:rPr>
          <w:rFonts w:ascii="Times New Roman" w:hAnsi="Times New Roman" w:cs="Times New Roman"/>
          <w:sz w:val="24"/>
          <w:szCs w:val="24"/>
        </w:rPr>
        <w:t xml:space="preserve"> diffusion is essentially eliminated and energy transfer is greatly reduced when the polymer adopts an open conformation</w:t>
      </w:r>
      <w:r w:rsidR="00CC471B">
        <w:rPr>
          <w:rFonts w:ascii="Times New Roman" w:hAnsi="Times New Roman" w:cs="Times New Roman"/>
          <w:sz w:val="24"/>
          <w:szCs w:val="24"/>
        </w:rPr>
        <w:t xml:space="preserve">, while the polymer in the collapsed, aggregated state possesses a relatively higher </w:t>
      </w:r>
      <w:proofErr w:type="spellStart"/>
      <w:r w:rsidR="00CC471B">
        <w:rPr>
          <w:rFonts w:ascii="Times New Roman" w:hAnsi="Times New Roman" w:cs="Times New Roman"/>
          <w:sz w:val="24"/>
          <w:szCs w:val="24"/>
        </w:rPr>
        <w:t>chromophore</w:t>
      </w:r>
      <w:proofErr w:type="spellEnd"/>
      <w:r w:rsidR="00CC471B">
        <w:rPr>
          <w:rFonts w:ascii="Times New Roman" w:hAnsi="Times New Roman" w:cs="Times New Roman"/>
          <w:sz w:val="24"/>
          <w:szCs w:val="24"/>
        </w:rPr>
        <w:t xml:space="preserve"> density, favoring </w:t>
      </w:r>
      <w:r w:rsidR="00A43FBF">
        <w:rPr>
          <w:rFonts w:ascii="Times New Roman" w:hAnsi="Times New Roman" w:cs="Times New Roman"/>
          <w:sz w:val="24"/>
          <w:szCs w:val="24"/>
        </w:rPr>
        <w:t xml:space="preserve">both </w:t>
      </w:r>
      <w:r w:rsidR="00CC471B">
        <w:rPr>
          <w:rFonts w:ascii="Times New Roman" w:hAnsi="Times New Roman" w:cs="Times New Roman"/>
          <w:sz w:val="24"/>
          <w:szCs w:val="24"/>
        </w:rPr>
        <w:t xml:space="preserve">energy transfer and </w:t>
      </w:r>
      <w:proofErr w:type="spellStart"/>
      <w:r w:rsidR="00CC471B">
        <w:rPr>
          <w:rFonts w:ascii="Times New Roman" w:hAnsi="Times New Roman" w:cs="Times New Roman"/>
          <w:sz w:val="24"/>
          <w:szCs w:val="24"/>
        </w:rPr>
        <w:t>exciton</w:t>
      </w:r>
      <w:proofErr w:type="spellEnd"/>
      <w:r w:rsidR="00CC471B">
        <w:rPr>
          <w:rFonts w:ascii="Times New Roman" w:hAnsi="Times New Roman" w:cs="Times New Roman"/>
          <w:sz w:val="24"/>
          <w:szCs w:val="24"/>
        </w:rPr>
        <w:t xml:space="preserve"> diffusion</w:t>
      </w:r>
      <w:r w:rsidR="007E6597">
        <w:rPr>
          <w:rFonts w:ascii="Times New Roman" w:hAnsi="Times New Roman" w:cs="Times New Roman"/>
          <w:sz w:val="24"/>
          <w:szCs w:val="24"/>
        </w:rPr>
        <w:t xml:space="preserve">. </w:t>
      </w:r>
      <w:r w:rsidR="00F339B7">
        <w:rPr>
          <w:rFonts w:ascii="Times New Roman" w:hAnsi="Times New Roman" w:cs="Times New Roman"/>
          <w:sz w:val="24"/>
          <w:szCs w:val="24"/>
        </w:rPr>
        <w:t xml:space="preserve">Indeed, </w:t>
      </w:r>
      <w:r w:rsidR="005E2853">
        <w:rPr>
          <w:rFonts w:ascii="Times New Roman" w:hAnsi="Times New Roman" w:cs="Times New Roman"/>
          <w:sz w:val="24"/>
          <w:szCs w:val="24"/>
        </w:rPr>
        <w:t>prior work</w:t>
      </w:r>
      <w:r w:rsidR="005F6B1E">
        <w:rPr>
          <w:rFonts w:ascii="Times New Roman" w:hAnsi="Times New Roman" w:cs="Times New Roman"/>
          <w:sz w:val="24"/>
          <w:szCs w:val="24"/>
        </w:rPr>
        <w:t xml:space="preserve"> shows that </w:t>
      </w:r>
      <w:r w:rsidR="006E5EC8">
        <w:rPr>
          <w:rFonts w:ascii="Times New Roman" w:hAnsi="Times New Roman" w:cs="Times New Roman"/>
          <w:sz w:val="24"/>
          <w:szCs w:val="24"/>
        </w:rPr>
        <w:t xml:space="preserve">even </w:t>
      </w:r>
      <w:r w:rsidR="005F6B1E">
        <w:rPr>
          <w:rFonts w:ascii="Times New Roman" w:hAnsi="Times New Roman" w:cs="Times New Roman"/>
          <w:sz w:val="24"/>
          <w:szCs w:val="24"/>
        </w:rPr>
        <w:t>a single defect or</w:t>
      </w:r>
      <w:r w:rsidR="00DA7AF7">
        <w:rPr>
          <w:rFonts w:ascii="Times New Roman" w:hAnsi="Times New Roman" w:cs="Times New Roman"/>
          <w:sz w:val="24"/>
          <w:szCs w:val="24"/>
        </w:rPr>
        <w:t xml:space="preserve"> dopant </w:t>
      </w:r>
      <w:r w:rsidR="005F6B1E">
        <w:rPr>
          <w:rFonts w:ascii="Times New Roman" w:hAnsi="Times New Roman" w:cs="Times New Roman"/>
          <w:sz w:val="24"/>
          <w:szCs w:val="24"/>
        </w:rPr>
        <w:t>per CPN can</w:t>
      </w:r>
      <w:r w:rsidR="00DA7AF7">
        <w:rPr>
          <w:rFonts w:ascii="Times New Roman" w:hAnsi="Times New Roman" w:cs="Times New Roman"/>
          <w:sz w:val="24"/>
          <w:szCs w:val="24"/>
        </w:rPr>
        <w:t xml:space="preserve"> result in substantial quenching.</w:t>
      </w:r>
      <w:r w:rsidR="00EA60E9">
        <w:rPr>
          <w:rFonts w:ascii="Times New Roman" w:hAnsi="Times New Roman" w:cs="Times New Roman"/>
          <w:sz w:val="24"/>
          <w:szCs w:val="24"/>
        </w:rPr>
        <w:fldChar w:fldCharType="begin"/>
      </w:r>
      <w:r w:rsidR="00D66808">
        <w:rPr>
          <w:rFonts w:ascii="Times New Roman" w:hAnsi="Times New Roman" w:cs="Times New Roman"/>
          <w:sz w:val="24"/>
          <w:szCs w:val="24"/>
        </w:rPr>
        <w:instrText xml:space="preserve"> ADDIN EN.CITE &lt;EndNote&gt;&lt;Cite&gt;&lt;Author&gt;Yu&lt;/Author&gt;&lt;Year&gt;2012&lt;/Year&gt;&lt;RecNum&gt;1040&lt;/RecNum&gt;&lt;DisplayText&gt;&lt;style face="superscript"&gt;22,36&lt;/style&gt;&lt;/DisplayText&gt;&lt;record&gt;&lt;rec-number&gt;1040&lt;/rec-number&gt;&lt;foreign-keys&gt;&lt;key app="EN" db-id="92td2f2aorv2tfe55a5vvddgadwe5vda5zez"&gt;1040&lt;/key&gt;&lt;/foreign-keys&gt;&lt;ref-type name="Journal Article"&gt;17&lt;/ref-type&gt;&lt;contributors&gt;&lt;authors&gt;&lt;author&gt;Yu, J., Wu, C. F., Tian, Z. and McNeill, J.&lt;/author&gt;&lt;/authors&gt;&lt;/contributors&gt;&lt;titles&gt;&lt;title&gt;“Tracking of Single Charge Carriers in a Conjugated Polymer Nanoparticle.”&lt;/title&gt;&lt;secondary-title&gt;Nano Letters&lt;/secondary-title&gt;&lt;/titles&gt;&lt;periodical&gt;&lt;full-title&gt;Nano Letters&lt;/full-title&gt;&lt;abbr-1&gt;Nano Lett&lt;/abbr-1&gt;&lt;/periodical&gt;&lt;pages&gt;1300&lt;/pages&gt;&lt;volume&gt;12&lt;/volume&gt;&lt;dates&gt;&lt;year&gt;2012&lt;/year&gt;&lt;/dates&gt;&lt;urls&gt;&lt;/urls&gt;&lt;/record&gt;&lt;/Cite&gt;&lt;Cite&gt;&lt;Author&gt;Wu&lt;/Author&gt;&lt;Year&gt;2008&lt;/Year&gt;&lt;RecNum&gt;9&lt;/RecNum&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EA60E9">
        <w:rPr>
          <w:rFonts w:ascii="Times New Roman" w:hAnsi="Times New Roman" w:cs="Times New Roman"/>
          <w:sz w:val="24"/>
          <w:szCs w:val="24"/>
        </w:rPr>
        <w:fldChar w:fldCharType="separate"/>
      </w:r>
      <w:hyperlink w:anchor="_ENREF_22" w:tooltip="Wu, 2008 #9" w:history="1">
        <w:r w:rsidR="002F4B01" w:rsidRPr="00D66808">
          <w:rPr>
            <w:rFonts w:ascii="Times New Roman" w:hAnsi="Times New Roman" w:cs="Times New Roman"/>
            <w:noProof/>
            <w:sz w:val="24"/>
            <w:szCs w:val="24"/>
            <w:vertAlign w:val="superscript"/>
          </w:rPr>
          <w:t>22</w:t>
        </w:r>
      </w:hyperlink>
      <w:r w:rsidR="00D66808" w:rsidRPr="00D66808">
        <w:rPr>
          <w:rFonts w:ascii="Times New Roman" w:hAnsi="Times New Roman" w:cs="Times New Roman"/>
          <w:noProof/>
          <w:sz w:val="24"/>
          <w:szCs w:val="24"/>
          <w:vertAlign w:val="superscript"/>
        </w:rPr>
        <w:t>,</w:t>
      </w:r>
      <w:hyperlink w:anchor="_ENREF_36" w:tooltip="Yu, 2012 #1040" w:history="1">
        <w:r w:rsidR="002F4B01" w:rsidRPr="00D66808">
          <w:rPr>
            <w:rFonts w:ascii="Times New Roman" w:hAnsi="Times New Roman" w:cs="Times New Roman"/>
            <w:noProof/>
            <w:sz w:val="24"/>
            <w:szCs w:val="24"/>
            <w:vertAlign w:val="superscript"/>
          </w:rPr>
          <w:t>36</w:t>
        </w:r>
      </w:hyperlink>
      <w:r w:rsidR="00EA60E9">
        <w:rPr>
          <w:rFonts w:ascii="Times New Roman" w:hAnsi="Times New Roman" w:cs="Times New Roman"/>
          <w:sz w:val="24"/>
          <w:szCs w:val="24"/>
        </w:rPr>
        <w:fldChar w:fldCharType="end"/>
      </w:r>
      <w:r w:rsidR="00841388">
        <w:rPr>
          <w:rFonts w:ascii="Times New Roman" w:hAnsi="Times New Roman" w:cs="Times New Roman"/>
          <w:sz w:val="24"/>
          <w:szCs w:val="24"/>
        </w:rPr>
        <w:t xml:space="preserve"> </w:t>
      </w:r>
      <w:r w:rsidR="005701A8">
        <w:rPr>
          <w:rFonts w:ascii="Times New Roman" w:hAnsi="Times New Roman" w:cs="Times New Roman"/>
          <w:sz w:val="24"/>
          <w:szCs w:val="24"/>
        </w:rPr>
        <w:t xml:space="preserve">The assumption of </w:t>
      </w:r>
      <w:r w:rsidR="00241938">
        <w:rPr>
          <w:rFonts w:ascii="Times New Roman" w:hAnsi="Times New Roman" w:cs="Times New Roman"/>
          <w:sz w:val="24"/>
          <w:szCs w:val="24"/>
        </w:rPr>
        <w:t xml:space="preserve">relatively little quenching for the polymer in an open, </w:t>
      </w:r>
      <w:proofErr w:type="spellStart"/>
      <w:r w:rsidR="00241938">
        <w:rPr>
          <w:rFonts w:ascii="Times New Roman" w:hAnsi="Times New Roman" w:cs="Times New Roman"/>
          <w:sz w:val="24"/>
          <w:szCs w:val="24"/>
        </w:rPr>
        <w:t>unaggregated</w:t>
      </w:r>
      <w:proofErr w:type="spellEnd"/>
      <w:r w:rsidR="00241938">
        <w:rPr>
          <w:rFonts w:ascii="Times New Roman" w:hAnsi="Times New Roman" w:cs="Times New Roman"/>
          <w:sz w:val="24"/>
          <w:szCs w:val="24"/>
        </w:rPr>
        <w:t xml:space="preserve">  conformation is supported by the </w:t>
      </w:r>
      <w:r w:rsidR="0002196D">
        <w:rPr>
          <w:rFonts w:ascii="Times New Roman" w:hAnsi="Times New Roman" w:cs="Times New Roman"/>
          <w:sz w:val="24"/>
          <w:szCs w:val="24"/>
        </w:rPr>
        <w:t>much higher fluorescence quantum yield and single-exponential decay kinetics</w:t>
      </w:r>
      <w:r w:rsidR="008918DE">
        <w:rPr>
          <w:rFonts w:ascii="Times New Roman" w:hAnsi="Times New Roman" w:cs="Times New Roman"/>
          <w:sz w:val="24"/>
          <w:szCs w:val="24"/>
        </w:rPr>
        <w:t xml:space="preserve"> observed for the polymer dissolved in THF</w:t>
      </w:r>
      <w:r w:rsidR="00386614">
        <w:rPr>
          <w:rFonts w:ascii="Times New Roman" w:hAnsi="Times New Roman" w:cs="Times New Roman"/>
          <w:sz w:val="24"/>
          <w:szCs w:val="24"/>
        </w:rPr>
        <w:t xml:space="preserve"> (</w:t>
      </w:r>
      <w:r w:rsidR="00C755A3">
        <w:rPr>
          <w:rFonts w:ascii="Times New Roman" w:hAnsi="Times New Roman" w:cs="Times New Roman"/>
          <w:sz w:val="24"/>
          <w:szCs w:val="24"/>
        </w:rPr>
        <w:t>decay kinetics are typically complex when</w:t>
      </w:r>
      <w:r w:rsidR="00386614">
        <w:rPr>
          <w:rFonts w:ascii="Times New Roman" w:hAnsi="Times New Roman" w:cs="Times New Roman"/>
          <w:sz w:val="24"/>
          <w:szCs w:val="24"/>
        </w:rPr>
        <w:t xml:space="preserve"> energy transfer over a range of distances occurs)</w:t>
      </w:r>
      <w:r w:rsidR="0002196D">
        <w:rPr>
          <w:rFonts w:ascii="Times New Roman" w:hAnsi="Times New Roman" w:cs="Times New Roman"/>
          <w:sz w:val="24"/>
          <w:szCs w:val="24"/>
        </w:rPr>
        <w:t xml:space="preserve">. </w:t>
      </w:r>
      <w:r w:rsidR="00841388">
        <w:rPr>
          <w:rFonts w:ascii="Times New Roman" w:hAnsi="Times New Roman" w:cs="Times New Roman"/>
          <w:sz w:val="24"/>
          <w:szCs w:val="24"/>
        </w:rPr>
        <w:t xml:space="preserve">Thus a comparison between the fluorescence quantum yield and kinetics in good solvent versus in the nanoparticle state yields information about the extent of quenching in the nanoparticle. </w:t>
      </w:r>
      <w:r w:rsidR="00502F71">
        <w:rPr>
          <w:rFonts w:ascii="Times New Roman" w:hAnsi="Times New Roman" w:cs="Times New Roman"/>
          <w:sz w:val="24"/>
          <w:szCs w:val="24"/>
        </w:rPr>
        <w:t xml:space="preserve">A </w:t>
      </w:r>
      <w:r w:rsidR="0000214D">
        <w:rPr>
          <w:rFonts w:ascii="Times New Roman" w:hAnsi="Times New Roman" w:cs="Times New Roman"/>
          <w:sz w:val="24"/>
          <w:szCs w:val="24"/>
        </w:rPr>
        <w:t>defect quenching efficiency of 0.79 was estimated, based on a comparison of the quantum yields of the dissolved polymer and the CPN</w:t>
      </w:r>
      <w:r w:rsidR="00FC3ECD">
        <w:rPr>
          <w:rFonts w:ascii="Times New Roman" w:hAnsi="Times New Roman" w:cs="Times New Roman"/>
          <w:sz w:val="24"/>
          <w:szCs w:val="24"/>
        </w:rPr>
        <w:t xml:space="preserve">s. </w:t>
      </w:r>
      <w:r w:rsidR="00841388">
        <w:rPr>
          <w:rFonts w:ascii="Times New Roman" w:hAnsi="Times New Roman" w:cs="Times New Roman"/>
          <w:sz w:val="24"/>
          <w:szCs w:val="24"/>
        </w:rPr>
        <w:t xml:space="preserve">To estimate the defect density, </w:t>
      </w:r>
      <w:r w:rsidR="00206D17">
        <w:rPr>
          <w:rFonts w:ascii="Times New Roman" w:hAnsi="Times New Roman" w:cs="Times New Roman"/>
          <w:sz w:val="24"/>
          <w:szCs w:val="24"/>
        </w:rPr>
        <w:t>we perform</w:t>
      </w:r>
      <w:r w:rsidR="008918DE">
        <w:rPr>
          <w:rFonts w:ascii="Times New Roman" w:hAnsi="Times New Roman" w:cs="Times New Roman"/>
          <w:sz w:val="24"/>
          <w:szCs w:val="24"/>
        </w:rPr>
        <w:t>ed</w:t>
      </w:r>
      <w:r w:rsidR="00206D17">
        <w:rPr>
          <w:rFonts w:ascii="Times New Roman" w:hAnsi="Times New Roman" w:cs="Times New Roman"/>
          <w:sz w:val="24"/>
          <w:szCs w:val="24"/>
        </w:rPr>
        <w:t xml:space="preserve"> </w:t>
      </w:r>
      <w:proofErr w:type="spellStart"/>
      <w:r w:rsidR="00206D17">
        <w:rPr>
          <w:rFonts w:ascii="Times New Roman" w:hAnsi="Times New Roman" w:cs="Times New Roman"/>
          <w:sz w:val="24"/>
          <w:szCs w:val="24"/>
        </w:rPr>
        <w:t>exciton</w:t>
      </w:r>
      <w:proofErr w:type="spellEnd"/>
      <w:r w:rsidR="00206D17">
        <w:rPr>
          <w:rFonts w:ascii="Times New Roman" w:hAnsi="Times New Roman" w:cs="Times New Roman"/>
          <w:sz w:val="24"/>
          <w:szCs w:val="24"/>
        </w:rPr>
        <w:t xml:space="preserve"> diffusion and energy transfer simulations</w:t>
      </w:r>
      <w:r w:rsidR="00FC45ED">
        <w:rPr>
          <w:rFonts w:ascii="Times New Roman" w:hAnsi="Times New Roman" w:cs="Times New Roman"/>
          <w:sz w:val="24"/>
          <w:szCs w:val="24"/>
        </w:rPr>
        <w:t xml:space="preserve"> as described above</w:t>
      </w:r>
      <w:r w:rsidR="00206D17">
        <w:rPr>
          <w:rFonts w:ascii="Times New Roman" w:hAnsi="Times New Roman" w:cs="Times New Roman"/>
          <w:sz w:val="24"/>
          <w:szCs w:val="24"/>
        </w:rPr>
        <w:t xml:space="preserve">, </w:t>
      </w:r>
      <w:r w:rsidR="00004604">
        <w:rPr>
          <w:rFonts w:ascii="Times New Roman" w:hAnsi="Times New Roman" w:cs="Times New Roman"/>
          <w:sz w:val="24"/>
          <w:szCs w:val="24"/>
        </w:rPr>
        <w:t xml:space="preserve">using the lifetime of the polymer in good solvent and </w:t>
      </w:r>
      <w:r w:rsidR="00D36BA8">
        <w:rPr>
          <w:rFonts w:ascii="Times New Roman" w:hAnsi="Times New Roman" w:cs="Times New Roman"/>
          <w:sz w:val="24"/>
          <w:szCs w:val="24"/>
        </w:rPr>
        <w:t>assuming</w:t>
      </w:r>
      <w:r w:rsidR="00117CDA">
        <w:rPr>
          <w:rFonts w:ascii="Times New Roman" w:hAnsi="Times New Roman" w:cs="Times New Roman"/>
          <w:sz w:val="24"/>
          <w:szCs w:val="24"/>
        </w:rPr>
        <w:t xml:space="preserve"> the same </w:t>
      </w:r>
      <w:proofErr w:type="spellStart"/>
      <w:r w:rsidR="00117CDA">
        <w:rPr>
          <w:rFonts w:ascii="Times New Roman" w:hAnsi="Times New Roman" w:cs="Times New Roman"/>
          <w:sz w:val="24"/>
          <w:szCs w:val="24"/>
        </w:rPr>
        <w:t>Förster</w:t>
      </w:r>
      <w:proofErr w:type="spellEnd"/>
      <w:r w:rsidR="00117CDA">
        <w:rPr>
          <w:rFonts w:ascii="Times New Roman" w:hAnsi="Times New Roman" w:cs="Times New Roman"/>
          <w:sz w:val="24"/>
          <w:szCs w:val="24"/>
        </w:rPr>
        <w:t xml:space="preserve"> radius</w:t>
      </w:r>
      <w:r w:rsidR="00F1173A">
        <w:rPr>
          <w:rFonts w:ascii="Times New Roman" w:hAnsi="Times New Roman" w:cs="Times New Roman"/>
          <w:sz w:val="24"/>
          <w:szCs w:val="24"/>
        </w:rPr>
        <w:t xml:space="preserve"> as the dye</w:t>
      </w:r>
      <w:r w:rsidR="004A43D4">
        <w:rPr>
          <w:rFonts w:ascii="Times New Roman" w:hAnsi="Times New Roman" w:cs="Times New Roman"/>
          <w:sz w:val="24"/>
          <w:szCs w:val="24"/>
        </w:rPr>
        <w:t xml:space="preserve"> and the same </w:t>
      </w:r>
      <w:r w:rsidR="00276616" w:rsidRPr="00DC67D4">
        <w:rPr>
          <w:rFonts w:ascii="Times New Roman" w:hAnsi="Times New Roman" w:cs="Times New Roman"/>
          <w:i/>
          <w:sz w:val="24"/>
          <w:szCs w:val="24"/>
        </w:rPr>
        <w:t>L</w:t>
      </w:r>
      <w:r w:rsidR="00276616" w:rsidRPr="00DC67D4">
        <w:rPr>
          <w:rFonts w:ascii="Times New Roman" w:hAnsi="Times New Roman" w:cs="Times New Roman"/>
          <w:i/>
          <w:sz w:val="24"/>
          <w:szCs w:val="24"/>
          <w:vertAlign w:val="subscript"/>
        </w:rPr>
        <w:t>D</w:t>
      </w:r>
      <w:r w:rsidR="004A43D4">
        <w:rPr>
          <w:rFonts w:ascii="Times New Roman" w:hAnsi="Times New Roman" w:cs="Times New Roman"/>
          <w:sz w:val="24"/>
          <w:szCs w:val="24"/>
        </w:rPr>
        <w:t xml:space="preserve"> parameter </w:t>
      </w:r>
      <w:r w:rsidR="00350AF8">
        <w:rPr>
          <w:rFonts w:ascii="Times New Roman" w:hAnsi="Times New Roman" w:cs="Times New Roman"/>
          <w:sz w:val="24"/>
          <w:szCs w:val="24"/>
        </w:rPr>
        <w:t>used to model the dye-doped CPN</w:t>
      </w:r>
      <w:r w:rsidR="004A43D4">
        <w:rPr>
          <w:rFonts w:ascii="Times New Roman" w:hAnsi="Times New Roman" w:cs="Times New Roman"/>
          <w:sz w:val="24"/>
          <w:szCs w:val="24"/>
        </w:rPr>
        <w:t>s</w:t>
      </w:r>
      <w:r w:rsidR="00CD44F6">
        <w:rPr>
          <w:rFonts w:ascii="Times New Roman" w:hAnsi="Times New Roman" w:cs="Times New Roman"/>
          <w:sz w:val="24"/>
          <w:szCs w:val="24"/>
        </w:rPr>
        <w:t>. T</w:t>
      </w:r>
      <w:r w:rsidR="006D2DF5">
        <w:rPr>
          <w:rFonts w:ascii="Times New Roman" w:hAnsi="Times New Roman" w:cs="Times New Roman"/>
          <w:sz w:val="24"/>
          <w:szCs w:val="24"/>
        </w:rPr>
        <w:t xml:space="preserve">he </w:t>
      </w:r>
      <w:r w:rsidR="00004604">
        <w:rPr>
          <w:rFonts w:ascii="Times New Roman" w:hAnsi="Times New Roman" w:cs="Times New Roman"/>
          <w:sz w:val="24"/>
          <w:szCs w:val="24"/>
        </w:rPr>
        <w:t xml:space="preserve">defect density </w:t>
      </w:r>
      <w:r w:rsidR="00FC45ED">
        <w:rPr>
          <w:rFonts w:ascii="Times New Roman" w:hAnsi="Times New Roman" w:cs="Times New Roman"/>
          <w:sz w:val="24"/>
          <w:szCs w:val="24"/>
        </w:rPr>
        <w:t xml:space="preserve">was varied </w:t>
      </w:r>
      <w:r w:rsidR="00004604">
        <w:rPr>
          <w:rFonts w:ascii="Times New Roman" w:hAnsi="Times New Roman" w:cs="Times New Roman"/>
          <w:sz w:val="24"/>
          <w:szCs w:val="24"/>
        </w:rPr>
        <w:t>until good agreement</w:t>
      </w:r>
      <w:r w:rsidR="002A1269">
        <w:rPr>
          <w:rFonts w:ascii="Times New Roman" w:hAnsi="Times New Roman" w:cs="Times New Roman"/>
          <w:sz w:val="24"/>
          <w:szCs w:val="24"/>
        </w:rPr>
        <w:t xml:space="preserve"> </w:t>
      </w:r>
      <w:r w:rsidR="00CD44F6">
        <w:rPr>
          <w:rFonts w:ascii="Times New Roman" w:hAnsi="Times New Roman" w:cs="Times New Roman"/>
          <w:sz w:val="24"/>
          <w:szCs w:val="24"/>
        </w:rPr>
        <w:t xml:space="preserve">with the experimental </w:t>
      </w:r>
      <w:r w:rsidR="00456A9B">
        <w:rPr>
          <w:rFonts w:ascii="Times New Roman" w:hAnsi="Times New Roman" w:cs="Times New Roman"/>
          <w:sz w:val="24"/>
          <w:szCs w:val="24"/>
        </w:rPr>
        <w:t xml:space="preserve">average </w:t>
      </w:r>
      <w:r w:rsidR="00CD44F6">
        <w:rPr>
          <w:rFonts w:ascii="Times New Roman" w:hAnsi="Times New Roman" w:cs="Times New Roman"/>
          <w:sz w:val="24"/>
          <w:szCs w:val="24"/>
        </w:rPr>
        <w:t>lifetime</w:t>
      </w:r>
      <w:r w:rsidR="00456A9B">
        <w:rPr>
          <w:rFonts w:ascii="Times New Roman" w:hAnsi="Times New Roman" w:cs="Times New Roman"/>
          <w:sz w:val="24"/>
          <w:szCs w:val="24"/>
        </w:rPr>
        <w:t xml:space="preserve">, </w:t>
      </w:r>
      <w:r w:rsidR="00456A9B" w:rsidRPr="00456A9B">
        <w:rPr>
          <w:rFonts w:ascii="Symbol" w:hAnsi="Symbol" w:cs="Times New Roman"/>
          <w:i/>
          <w:sz w:val="24"/>
          <w:szCs w:val="24"/>
        </w:rPr>
        <w:t></w:t>
      </w:r>
      <w:r w:rsidR="00456A9B">
        <w:rPr>
          <w:rFonts w:ascii="Times New Roman" w:hAnsi="Times New Roman" w:cs="Times New Roman"/>
          <w:sz w:val="24"/>
          <w:szCs w:val="24"/>
        </w:rPr>
        <w:t xml:space="preserve"> parameter,</w:t>
      </w:r>
      <w:r w:rsidR="00CD44F6">
        <w:rPr>
          <w:rFonts w:ascii="Times New Roman" w:hAnsi="Times New Roman" w:cs="Times New Roman"/>
          <w:sz w:val="24"/>
          <w:szCs w:val="24"/>
        </w:rPr>
        <w:t xml:space="preserve"> and fluorescence quantum yield of the </w:t>
      </w:r>
      <w:proofErr w:type="spellStart"/>
      <w:r w:rsidR="00CD44F6">
        <w:rPr>
          <w:rFonts w:ascii="Times New Roman" w:hAnsi="Times New Roman" w:cs="Times New Roman"/>
          <w:sz w:val="24"/>
          <w:szCs w:val="24"/>
        </w:rPr>
        <w:t>undoped</w:t>
      </w:r>
      <w:proofErr w:type="spellEnd"/>
      <w:r w:rsidR="00CD44F6">
        <w:rPr>
          <w:rFonts w:ascii="Times New Roman" w:hAnsi="Times New Roman" w:cs="Times New Roman"/>
          <w:sz w:val="24"/>
          <w:szCs w:val="24"/>
        </w:rPr>
        <w:t xml:space="preserve"> CPN’s was obtained.</w:t>
      </w:r>
      <w:r w:rsidR="00FC45ED">
        <w:rPr>
          <w:rFonts w:ascii="Times New Roman" w:hAnsi="Times New Roman" w:cs="Times New Roman"/>
          <w:sz w:val="24"/>
          <w:szCs w:val="24"/>
        </w:rPr>
        <w:t xml:space="preserve"> This yielded an effective defect density</w:t>
      </w:r>
      <w:r w:rsidR="00814551">
        <w:rPr>
          <w:rFonts w:ascii="Times New Roman" w:hAnsi="Times New Roman" w:cs="Times New Roman"/>
          <w:sz w:val="24"/>
          <w:szCs w:val="24"/>
        </w:rPr>
        <w:t xml:space="preserve"> of </w:t>
      </w:r>
      <w:r w:rsidR="00A52BB8">
        <w:rPr>
          <w:rFonts w:ascii="Times New Roman" w:hAnsi="Times New Roman" w:cs="Times New Roman"/>
          <w:sz w:val="24"/>
          <w:szCs w:val="24"/>
        </w:rPr>
        <w:t xml:space="preserve"> </w:t>
      </w:r>
      <w:r w:rsidR="00276616">
        <w:rPr>
          <w:rFonts w:ascii="Times New Roman" w:hAnsi="Times New Roman" w:cs="Times New Roman"/>
          <w:sz w:val="24"/>
          <w:szCs w:val="24"/>
        </w:rPr>
        <w:t xml:space="preserve">2.3 dye </w:t>
      </w:r>
      <w:r w:rsidR="00A52BB8">
        <w:rPr>
          <w:rFonts w:ascii="Times New Roman" w:hAnsi="Times New Roman" w:cs="Times New Roman"/>
          <w:sz w:val="24"/>
          <w:szCs w:val="24"/>
        </w:rPr>
        <w:t>equivalents per nanoparticle.</w:t>
      </w:r>
    </w:p>
    <w:p w14:paraId="2233265A" w14:textId="54907430" w:rsidR="004C35DF" w:rsidRPr="00B7263C" w:rsidRDefault="00D54894" w:rsidP="00B7263C">
      <w:pPr>
        <w:pStyle w:val="NoSpacing"/>
        <w:jc w:val="both"/>
        <w:rPr>
          <w:rFonts w:ascii="Times New Roman" w:hAnsi="Times New Roman" w:cs="Times New Roman"/>
          <w:sz w:val="24"/>
          <w:szCs w:val="24"/>
        </w:rPr>
      </w:pPr>
      <w:r>
        <w:rPr>
          <w:rFonts w:ascii="Times New Roman" w:hAnsi="Times New Roman" w:cs="Times New Roman"/>
          <w:sz w:val="24"/>
          <w:szCs w:val="24"/>
        </w:rPr>
        <w:tab/>
      </w:r>
      <w:r w:rsidR="00B23982">
        <w:rPr>
          <w:rFonts w:ascii="Times New Roman" w:hAnsi="Times New Roman" w:cs="Times New Roman"/>
          <w:sz w:val="24"/>
          <w:szCs w:val="24"/>
        </w:rPr>
        <w:t xml:space="preserve">To further test the model and assumptions, and to obtain the </w:t>
      </w:r>
      <w:proofErr w:type="spellStart"/>
      <w:r w:rsidR="00B23982">
        <w:rPr>
          <w:rFonts w:ascii="Times New Roman" w:hAnsi="Times New Roman" w:cs="Times New Roman"/>
          <w:sz w:val="24"/>
          <w:szCs w:val="24"/>
        </w:rPr>
        <w:t>exciton</w:t>
      </w:r>
      <w:proofErr w:type="spellEnd"/>
      <w:r w:rsidR="00B23982">
        <w:rPr>
          <w:rFonts w:ascii="Times New Roman" w:hAnsi="Times New Roman" w:cs="Times New Roman"/>
          <w:sz w:val="24"/>
          <w:szCs w:val="24"/>
        </w:rPr>
        <w:t xml:space="preserve"> diffusion length,</w:t>
      </w:r>
      <w:r w:rsidR="0072413D">
        <w:rPr>
          <w:rFonts w:ascii="Times New Roman" w:hAnsi="Times New Roman" w:cs="Times New Roman"/>
          <w:sz w:val="24"/>
          <w:szCs w:val="24"/>
        </w:rPr>
        <w:t xml:space="preserve"> simulations were also per</w:t>
      </w:r>
      <w:r w:rsidR="00E645A7">
        <w:rPr>
          <w:rFonts w:ascii="Times New Roman" w:hAnsi="Times New Roman" w:cs="Times New Roman"/>
          <w:sz w:val="24"/>
          <w:szCs w:val="24"/>
        </w:rPr>
        <w:t xml:space="preserve">formed </w:t>
      </w:r>
      <w:r>
        <w:rPr>
          <w:rFonts w:ascii="Times New Roman" w:hAnsi="Times New Roman" w:cs="Times New Roman"/>
          <w:sz w:val="24"/>
          <w:szCs w:val="24"/>
        </w:rPr>
        <w:t>including</w:t>
      </w:r>
      <w:r w:rsidR="00E645A7">
        <w:rPr>
          <w:rFonts w:ascii="Times New Roman" w:hAnsi="Times New Roman" w:cs="Times New Roman"/>
          <w:sz w:val="24"/>
          <w:szCs w:val="24"/>
        </w:rPr>
        <w:t xml:space="preserve"> doping with the </w:t>
      </w:r>
      <w:proofErr w:type="spellStart"/>
      <w:r w:rsidR="00E645A7">
        <w:rPr>
          <w:rFonts w:ascii="Times New Roman" w:hAnsi="Times New Roman" w:cs="Times New Roman"/>
          <w:sz w:val="24"/>
          <w:szCs w:val="24"/>
        </w:rPr>
        <w:t>perylene</w:t>
      </w:r>
      <w:proofErr w:type="spellEnd"/>
      <w:r w:rsidR="00E645A7">
        <w:rPr>
          <w:rFonts w:ascii="Times New Roman" w:hAnsi="Times New Roman" w:cs="Times New Roman"/>
          <w:sz w:val="24"/>
          <w:szCs w:val="24"/>
        </w:rPr>
        <w:t xml:space="preserve"> red dye</w:t>
      </w:r>
      <w:r w:rsidR="000E5CE4">
        <w:rPr>
          <w:rFonts w:ascii="Times New Roman" w:hAnsi="Times New Roman" w:cs="Times New Roman"/>
          <w:sz w:val="24"/>
          <w:szCs w:val="24"/>
        </w:rPr>
        <w:t xml:space="preserve">, varying the </w:t>
      </w:r>
      <w:proofErr w:type="spellStart"/>
      <w:r w:rsidR="000E5CE4">
        <w:rPr>
          <w:rFonts w:ascii="Times New Roman" w:hAnsi="Times New Roman" w:cs="Times New Roman"/>
          <w:sz w:val="24"/>
          <w:szCs w:val="24"/>
        </w:rPr>
        <w:t>exciton</w:t>
      </w:r>
      <w:proofErr w:type="spellEnd"/>
      <w:r w:rsidR="000E5CE4">
        <w:rPr>
          <w:rFonts w:ascii="Times New Roman" w:hAnsi="Times New Roman" w:cs="Times New Roman"/>
          <w:sz w:val="24"/>
          <w:szCs w:val="24"/>
        </w:rPr>
        <w:t xml:space="preserve"> diffusion length to provide the best match to experimental quenching efficiencies and </w:t>
      </w:r>
      <w:proofErr w:type="spellStart"/>
      <w:r w:rsidR="00FD718A">
        <w:rPr>
          <w:rFonts w:ascii="Times New Roman" w:hAnsi="Times New Roman" w:cs="Times New Roman"/>
          <w:sz w:val="24"/>
          <w:szCs w:val="24"/>
        </w:rPr>
        <w:t>exciton</w:t>
      </w:r>
      <w:proofErr w:type="spellEnd"/>
      <w:r w:rsidR="00FD718A">
        <w:rPr>
          <w:rFonts w:ascii="Times New Roman" w:hAnsi="Times New Roman" w:cs="Times New Roman"/>
          <w:sz w:val="24"/>
          <w:szCs w:val="24"/>
        </w:rPr>
        <w:t xml:space="preserve"> decay kinetics</w:t>
      </w:r>
      <w:r w:rsidR="00E645A7">
        <w:rPr>
          <w:rFonts w:ascii="Times New Roman" w:hAnsi="Times New Roman" w:cs="Times New Roman"/>
          <w:sz w:val="24"/>
          <w:szCs w:val="24"/>
        </w:rPr>
        <w:t xml:space="preserve">. Based on the weight fraction of the dye, the average number of dyes </w:t>
      </w:r>
      <w:r w:rsidR="007E69FA">
        <w:rPr>
          <w:rFonts w:ascii="Times New Roman" w:hAnsi="Times New Roman" w:cs="Times New Roman"/>
          <w:sz w:val="24"/>
          <w:szCs w:val="24"/>
        </w:rPr>
        <w:t>per nanoparticle was calculated, and this was added to the number of defects determined previously.</w:t>
      </w:r>
      <w:r w:rsidR="00D45391">
        <w:rPr>
          <w:rFonts w:ascii="Times New Roman" w:hAnsi="Times New Roman" w:cs="Times New Roman"/>
          <w:sz w:val="24"/>
          <w:szCs w:val="24"/>
        </w:rPr>
        <w:t xml:space="preserve"> The </w:t>
      </w:r>
      <w:r w:rsidR="00FD718A">
        <w:rPr>
          <w:rFonts w:ascii="Times New Roman" w:hAnsi="Times New Roman" w:cs="Times New Roman"/>
          <w:sz w:val="24"/>
          <w:szCs w:val="24"/>
        </w:rPr>
        <w:t>quenching ef</w:t>
      </w:r>
      <w:r w:rsidR="00D45391">
        <w:rPr>
          <w:rFonts w:ascii="Times New Roman" w:hAnsi="Times New Roman" w:cs="Times New Roman"/>
          <w:sz w:val="24"/>
          <w:szCs w:val="24"/>
        </w:rPr>
        <w:t xml:space="preserve">ficiencies and </w:t>
      </w:r>
      <w:r w:rsidR="00E53A26">
        <w:rPr>
          <w:rFonts w:ascii="Times New Roman" w:hAnsi="Times New Roman" w:cs="Times New Roman"/>
          <w:sz w:val="24"/>
          <w:szCs w:val="24"/>
        </w:rPr>
        <w:t xml:space="preserve">fluorescence decays </w:t>
      </w:r>
      <w:r w:rsidR="00D45391">
        <w:rPr>
          <w:rFonts w:ascii="Times New Roman" w:hAnsi="Times New Roman" w:cs="Times New Roman"/>
          <w:sz w:val="24"/>
          <w:szCs w:val="24"/>
        </w:rPr>
        <w:t>obtained from the simulation are compared to experimental results</w:t>
      </w:r>
      <w:r w:rsidR="00276616">
        <w:rPr>
          <w:rFonts w:ascii="Times New Roman" w:hAnsi="Times New Roman" w:cs="Times New Roman"/>
          <w:sz w:val="24"/>
          <w:szCs w:val="24"/>
        </w:rPr>
        <w:t xml:space="preserve"> in Fig. 6</w:t>
      </w:r>
      <w:r w:rsidR="00362EFA">
        <w:rPr>
          <w:rFonts w:ascii="Times New Roman" w:hAnsi="Times New Roman" w:cs="Times New Roman"/>
          <w:sz w:val="24"/>
          <w:szCs w:val="24"/>
        </w:rPr>
        <w:t xml:space="preserve">, </w:t>
      </w:r>
      <w:r w:rsidR="0091473F">
        <w:rPr>
          <w:rFonts w:ascii="Times New Roman" w:hAnsi="Times New Roman" w:cs="Times New Roman"/>
          <w:sz w:val="24"/>
          <w:szCs w:val="24"/>
        </w:rPr>
        <w:t xml:space="preserve">for </w:t>
      </w:r>
      <w:r w:rsidR="0091473F" w:rsidRPr="00DC67D4">
        <w:rPr>
          <w:rFonts w:ascii="Times New Roman" w:hAnsi="Times New Roman" w:cs="Times New Roman"/>
          <w:i/>
          <w:sz w:val="24"/>
          <w:szCs w:val="24"/>
        </w:rPr>
        <w:t>L</w:t>
      </w:r>
      <w:r w:rsidR="0091473F" w:rsidRPr="00DC67D4">
        <w:rPr>
          <w:rFonts w:ascii="Times New Roman" w:hAnsi="Times New Roman" w:cs="Times New Roman"/>
          <w:i/>
          <w:sz w:val="24"/>
          <w:szCs w:val="24"/>
          <w:vertAlign w:val="subscript"/>
        </w:rPr>
        <w:t>D</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w:t>
      </w:r>
      <w:r w:rsidR="00DC67D4">
        <w:rPr>
          <w:rFonts w:ascii="Times New Roman" w:hAnsi="Times New Roman" w:cs="Times New Roman"/>
          <w:sz w:val="24"/>
          <w:szCs w:val="24"/>
        </w:rPr>
        <w:t xml:space="preserve"> </w:t>
      </w:r>
      <w:r w:rsidR="0091473F">
        <w:rPr>
          <w:rFonts w:ascii="Times New Roman" w:hAnsi="Times New Roman" w:cs="Times New Roman"/>
          <w:sz w:val="24"/>
          <w:szCs w:val="24"/>
        </w:rPr>
        <w:t>12 nm</w:t>
      </w:r>
      <w:r w:rsidR="00A217FD">
        <w:rPr>
          <w:rFonts w:ascii="Times New Roman" w:hAnsi="Times New Roman" w:cs="Times New Roman"/>
          <w:sz w:val="24"/>
          <w:szCs w:val="24"/>
        </w:rPr>
        <w:t xml:space="preserve">, </w:t>
      </w:r>
      <w:r w:rsidR="00362EFA">
        <w:rPr>
          <w:rFonts w:ascii="Times New Roman" w:hAnsi="Times New Roman" w:cs="Times New Roman"/>
          <w:sz w:val="24"/>
          <w:szCs w:val="24"/>
        </w:rPr>
        <w:t>with the density of dye re</w:t>
      </w:r>
      <w:r w:rsidR="00773B3E">
        <w:rPr>
          <w:rFonts w:ascii="Times New Roman" w:hAnsi="Times New Roman" w:cs="Times New Roman"/>
          <w:sz w:val="24"/>
          <w:szCs w:val="24"/>
        </w:rPr>
        <w:t>presented as a</w:t>
      </w:r>
      <w:r w:rsidR="00362EFA">
        <w:rPr>
          <w:rFonts w:ascii="Times New Roman" w:hAnsi="Times New Roman" w:cs="Times New Roman"/>
          <w:sz w:val="24"/>
          <w:szCs w:val="24"/>
        </w:rPr>
        <w:t xml:space="preserve"> ratio of the </w:t>
      </w:r>
      <w:r w:rsidR="00773B3E">
        <w:rPr>
          <w:rFonts w:ascii="Times New Roman" w:hAnsi="Times New Roman" w:cs="Times New Roman"/>
          <w:sz w:val="24"/>
          <w:szCs w:val="24"/>
        </w:rPr>
        <w:t xml:space="preserve">number of dyes to the number of polymer molecules (a molecular ratio of 0.10 </w:t>
      </w:r>
      <w:r w:rsidR="00630E56">
        <w:rPr>
          <w:rFonts w:ascii="Times New Roman" w:hAnsi="Times New Roman" w:cs="Times New Roman"/>
          <w:sz w:val="24"/>
          <w:szCs w:val="24"/>
        </w:rPr>
        <w:t xml:space="preserve">corresponds to a weight fraction of </w:t>
      </w:r>
      <w:r w:rsidR="00D35E3E" w:rsidRPr="00D35E3E">
        <w:rPr>
          <w:rFonts w:ascii="Times New Roman" w:hAnsi="Times New Roman" w:cs="Times New Roman"/>
          <w:sz w:val="24"/>
          <w:szCs w:val="24"/>
        </w:rPr>
        <w:t>1.0</w:t>
      </w:r>
      <w:r w:rsidR="00630E56" w:rsidRPr="00D35E3E">
        <w:rPr>
          <w:rFonts w:ascii="Times New Roman" w:hAnsi="Times New Roman" w:cs="Times New Roman"/>
          <w:sz w:val="24"/>
          <w:szCs w:val="24"/>
        </w:rPr>
        <w:t>%</w:t>
      </w:r>
      <w:r w:rsidR="00E348F2">
        <w:rPr>
          <w:rFonts w:ascii="Times New Roman" w:hAnsi="Times New Roman" w:cs="Times New Roman"/>
          <w:sz w:val="24"/>
          <w:szCs w:val="24"/>
        </w:rPr>
        <w:t xml:space="preserve"> or a dye density of 6x10</w:t>
      </w:r>
      <w:r w:rsidR="00E348F2">
        <w:rPr>
          <w:rFonts w:ascii="Times New Roman" w:hAnsi="Times New Roman" w:cs="Times New Roman"/>
          <w:sz w:val="24"/>
          <w:szCs w:val="24"/>
          <w:vertAlign w:val="superscript"/>
        </w:rPr>
        <w:t>18</w:t>
      </w:r>
      <w:r w:rsidR="00630E56" w:rsidRPr="00D35E3E">
        <w:rPr>
          <w:rFonts w:ascii="Times New Roman" w:hAnsi="Times New Roman" w:cs="Times New Roman"/>
          <w:sz w:val="24"/>
          <w:szCs w:val="24"/>
        </w:rPr>
        <w:t xml:space="preserve"> dyes</w:t>
      </w:r>
      <w:r w:rsidR="00630E56">
        <w:rPr>
          <w:rFonts w:ascii="Times New Roman" w:hAnsi="Times New Roman" w:cs="Times New Roman"/>
          <w:sz w:val="24"/>
          <w:szCs w:val="24"/>
        </w:rPr>
        <w:t xml:space="preserve"> per </w:t>
      </w:r>
      <w:r w:rsidR="00A60D3A">
        <w:rPr>
          <w:rFonts w:ascii="Times New Roman" w:hAnsi="Times New Roman" w:cs="Times New Roman"/>
          <w:sz w:val="24"/>
          <w:szCs w:val="24"/>
        </w:rPr>
        <w:t>cubic centimeter of polymer</w:t>
      </w:r>
      <w:r w:rsidR="00630E56">
        <w:rPr>
          <w:rFonts w:ascii="Times New Roman" w:hAnsi="Times New Roman" w:cs="Times New Roman"/>
          <w:sz w:val="24"/>
          <w:szCs w:val="24"/>
        </w:rPr>
        <w:t>)</w:t>
      </w:r>
      <w:r w:rsidR="00773B3E">
        <w:rPr>
          <w:rFonts w:ascii="Times New Roman" w:hAnsi="Times New Roman" w:cs="Times New Roman"/>
          <w:sz w:val="24"/>
          <w:szCs w:val="24"/>
        </w:rPr>
        <w:t>.</w:t>
      </w:r>
      <w:r w:rsidR="00883721" w:rsidRPr="00D72BAB">
        <w:rPr>
          <w:rFonts w:ascii="Times New Roman" w:hAnsi="Times New Roman" w:cs="Times New Roman"/>
          <w:sz w:val="24"/>
          <w:szCs w:val="24"/>
        </w:rPr>
        <w:t xml:space="preserve"> </w:t>
      </w:r>
      <w:r w:rsidR="00DE1D6F">
        <w:rPr>
          <w:rFonts w:ascii="Times New Roman" w:hAnsi="Times New Roman" w:cs="Times New Roman"/>
          <w:sz w:val="24"/>
          <w:szCs w:val="24"/>
        </w:rPr>
        <w:t xml:space="preserve">By utilizing the lifetime and quenching efficiency results of the nanoparticles at various doping levels as well as the polymer in good solvent, we are able to probe the relative contributions of </w:t>
      </w:r>
      <w:proofErr w:type="spellStart"/>
      <w:r w:rsidR="00E01E92">
        <w:rPr>
          <w:rFonts w:ascii="Times New Roman" w:hAnsi="Times New Roman" w:cs="Times New Roman"/>
          <w:sz w:val="24"/>
          <w:szCs w:val="24"/>
        </w:rPr>
        <w:lastRenderedPageBreak/>
        <w:t>exciton</w:t>
      </w:r>
      <w:proofErr w:type="spellEnd"/>
      <w:r w:rsidR="00E01E92">
        <w:rPr>
          <w:rFonts w:ascii="Times New Roman" w:hAnsi="Times New Roman" w:cs="Times New Roman"/>
          <w:sz w:val="24"/>
          <w:szCs w:val="24"/>
        </w:rPr>
        <w:t xml:space="preserve"> diffusion, </w:t>
      </w:r>
      <w:r w:rsidR="00DE1D6F">
        <w:rPr>
          <w:rFonts w:ascii="Times New Roman" w:hAnsi="Times New Roman" w:cs="Times New Roman"/>
          <w:sz w:val="24"/>
          <w:szCs w:val="24"/>
        </w:rPr>
        <w:t>energy transfer</w:t>
      </w:r>
      <w:r w:rsidR="00E01E92">
        <w:rPr>
          <w:rFonts w:ascii="Times New Roman" w:hAnsi="Times New Roman" w:cs="Times New Roman"/>
          <w:sz w:val="24"/>
          <w:szCs w:val="24"/>
        </w:rPr>
        <w:t>,</w:t>
      </w:r>
      <w:r w:rsidR="00DE1D6F">
        <w:rPr>
          <w:rFonts w:ascii="Times New Roman" w:hAnsi="Times New Roman" w:cs="Times New Roman"/>
          <w:sz w:val="24"/>
          <w:szCs w:val="24"/>
        </w:rPr>
        <w:t xml:space="preserve"> and quenching by defects on the </w:t>
      </w:r>
      <w:proofErr w:type="spellStart"/>
      <w:r w:rsidR="00DE1D6F">
        <w:rPr>
          <w:rFonts w:ascii="Times New Roman" w:hAnsi="Times New Roman" w:cs="Times New Roman"/>
          <w:sz w:val="24"/>
          <w:szCs w:val="24"/>
        </w:rPr>
        <w:t>exciton</w:t>
      </w:r>
      <w:proofErr w:type="spellEnd"/>
      <w:r w:rsidR="00DE1D6F">
        <w:rPr>
          <w:rFonts w:ascii="Times New Roman" w:hAnsi="Times New Roman" w:cs="Times New Roman"/>
          <w:sz w:val="24"/>
          <w:szCs w:val="24"/>
        </w:rPr>
        <w:t xml:space="preserve"> diffusion length. </w:t>
      </w:r>
      <w:r w:rsidR="00C06C47">
        <w:rPr>
          <w:rFonts w:ascii="Times New Roman" w:hAnsi="Times New Roman" w:cs="Times New Roman"/>
          <w:sz w:val="24"/>
          <w:szCs w:val="24"/>
        </w:rPr>
        <w:t>In</w:t>
      </w:r>
      <w:r w:rsidR="00DF3F60" w:rsidRPr="00DF3F60">
        <w:rPr>
          <w:rFonts w:ascii="Times New Roman" w:hAnsi="Times New Roman" w:cs="Times New Roman"/>
          <w:sz w:val="24"/>
          <w:szCs w:val="24"/>
        </w:rPr>
        <w:t xml:space="preserve"> introducing the Poisson distribution of defects and dyes, there is a trade-off in </w:t>
      </w:r>
      <w:r w:rsidR="00F329AE">
        <w:rPr>
          <w:rFonts w:ascii="Times New Roman" w:hAnsi="Times New Roman" w:cs="Times New Roman"/>
          <w:sz w:val="24"/>
          <w:szCs w:val="24"/>
        </w:rPr>
        <w:t>that the fit</w:t>
      </w:r>
      <w:r w:rsidR="00DF3F60" w:rsidRPr="00DF3F60">
        <w:rPr>
          <w:rFonts w:ascii="Times New Roman" w:hAnsi="Times New Roman" w:cs="Times New Roman"/>
          <w:sz w:val="24"/>
          <w:szCs w:val="24"/>
        </w:rPr>
        <w:t xml:space="preserve"> to </w:t>
      </w:r>
      <w:r w:rsidR="00F329AE">
        <w:rPr>
          <w:rFonts w:ascii="Times New Roman" w:hAnsi="Times New Roman" w:cs="Times New Roman"/>
          <w:sz w:val="24"/>
          <w:szCs w:val="24"/>
        </w:rPr>
        <w:t xml:space="preserve">the experimental </w:t>
      </w:r>
      <w:r w:rsidR="00DF3F60" w:rsidRPr="00DF3F60">
        <w:rPr>
          <w:rFonts w:ascii="Times New Roman" w:hAnsi="Times New Roman" w:cs="Times New Roman"/>
          <w:sz w:val="24"/>
          <w:szCs w:val="24"/>
        </w:rPr>
        <w:t xml:space="preserve">quenching efficiency </w:t>
      </w:r>
      <w:r w:rsidR="00F329AE">
        <w:rPr>
          <w:rFonts w:ascii="Times New Roman" w:hAnsi="Times New Roman" w:cs="Times New Roman"/>
          <w:sz w:val="24"/>
          <w:szCs w:val="24"/>
        </w:rPr>
        <w:t xml:space="preserve">is </w:t>
      </w:r>
      <w:r w:rsidR="00C954C7">
        <w:rPr>
          <w:rFonts w:ascii="Times New Roman" w:hAnsi="Times New Roman" w:cs="Times New Roman"/>
          <w:sz w:val="24"/>
          <w:szCs w:val="24"/>
        </w:rPr>
        <w:t>somewhat poorer, but the match to the</w:t>
      </w:r>
      <w:r w:rsidR="00DF3F60" w:rsidRPr="00DF3F60">
        <w:rPr>
          <w:rFonts w:ascii="Times New Roman" w:hAnsi="Times New Roman" w:cs="Times New Roman"/>
          <w:sz w:val="24"/>
          <w:szCs w:val="24"/>
        </w:rPr>
        <w:t xml:space="preserve"> lifetimes and particula</w:t>
      </w:r>
      <w:r w:rsidR="00C06C47">
        <w:rPr>
          <w:rFonts w:ascii="Times New Roman" w:hAnsi="Times New Roman" w:cs="Times New Roman"/>
          <w:sz w:val="24"/>
          <w:szCs w:val="24"/>
        </w:rPr>
        <w:t>rly the KWW stretch parameter</w:t>
      </w:r>
      <w:r w:rsidR="00C954C7">
        <w:rPr>
          <w:rFonts w:ascii="Times New Roman" w:hAnsi="Times New Roman" w:cs="Times New Roman"/>
          <w:sz w:val="24"/>
          <w:szCs w:val="24"/>
        </w:rPr>
        <w:t xml:space="preserve"> is greatly improved, as compared t</w:t>
      </w:r>
      <w:r w:rsidR="005C638D">
        <w:rPr>
          <w:rFonts w:ascii="Times New Roman" w:hAnsi="Times New Roman" w:cs="Times New Roman"/>
          <w:sz w:val="24"/>
          <w:szCs w:val="24"/>
        </w:rPr>
        <w:t xml:space="preserve">o the results of simulations that neglected Poisson statistics and </w:t>
      </w:r>
      <w:r w:rsidR="000F4279">
        <w:rPr>
          <w:rFonts w:ascii="Times New Roman" w:hAnsi="Times New Roman" w:cs="Times New Roman"/>
          <w:sz w:val="24"/>
          <w:szCs w:val="24"/>
        </w:rPr>
        <w:t>quenching by defects (simulation results provided in the Supporting Information)</w:t>
      </w:r>
      <w:r w:rsidR="00DF3F60" w:rsidRPr="00DF3F60">
        <w:rPr>
          <w:rFonts w:ascii="Times New Roman" w:hAnsi="Times New Roman" w:cs="Times New Roman"/>
          <w:sz w:val="24"/>
          <w:szCs w:val="24"/>
        </w:rPr>
        <w:t>. Never</w:t>
      </w:r>
      <w:r w:rsidR="003C2003">
        <w:rPr>
          <w:rFonts w:ascii="Times New Roman" w:hAnsi="Times New Roman" w:cs="Times New Roman"/>
          <w:sz w:val="24"/>
          <w:szCs w:val="24"/>
        </w:rPr>
        <w:t>theless, the simulated data fit</w:t>
      </w:r>
      <w:r w:rsidR="00DF3F60" w:rsidRPr="00DF3F60">
        <w:rPr>
          <w:rFonts w:ascii="Times New Roman" w:hAnsi="Times New Roman" w:cs="Times New Roman"/>
          <w:sz w:val="24"/>
          <w:szCs w:val="24"/>
        </w:rPr>
        <w:t xml:space="preserve"> reasonably well to all </w:t>
      </w:r>
      <w:r w:rsidR="003C2003">
        <w:rPr>
          <w:rFonts w:ascii="Times New Roman" w:hAnsi="Times New Roman" w:cs="Times New Roman"/>
          <w:sz w:val="24"/>
          <w:szCs w:val="24"/>
        </w:rPr>
        <w:t>of the experimental results</w:t>
      </w:r>
      <w:r w:rsidR="00DF3F60" w:rsidRPr="00DF3F60">
        <w:rPr>
          <w:rFonts w:ascii="Times New Roman" w:hAnsi="Times New Roman" w:cs="Times New Roman"/>
          <w:sz w:val="24"/>
          <w:szCs w:val="24"/>
        </w:rPr>
        <w:t xml:space="preserve">. The </w:t>
      </w:r>
      <w:proofErr w:type="spellStart"/>
      <w:r w:rsidR="00DF3F60" w:rsidRPr="00DF3F60">
        <w:rPr>
          <w:rFonts w:ascii="Times New Roman" w:hAnsi="Times New Roman" w:cs="Times New Roman"/>
          <w:sz w:val="24"/>
          <w:szCs w:val="24"/>
        </w:rPr>
        <w:t>exciton</w:t>
      </w:r>
      <w:proofErr w:type="spellEnd"/>
      <w:r w:rsidR="00DF3F60" w:rsidRPr="00DF3F60">
        <w:rPr>
          <w:rFonts w:ascii="Times New Roman" w:hAnsi="Times New Roman" w:cs="Times New Roman"/>
          <w:sz w:val="24"/>
          <w:szCs w:val="24"/>
        </w:rPr>
        <w:t xml:space="preserve"> diffusion length of 12 nm i</w:t>
      </w:r>
      <w:r w:rsidR="00D379F1">
        <w:rPr>
          <w:rFonts w:ascii="Times New Roman" w:hAnsi="Times New Roman" w:cs="Times New Roman"/>
          <w:sz w:val="24"/>
          <w:szCs w:val="24"/>
        </w:rPr>
        <w:t>s similar to that obtained for</w:t>
      </w:r>
      <w:r w:rsidR="003C2003">
        <w:rPr>
          <w:rFonts w:ascii="Times New Roman" w:hAnsi="Times New Roman" w:cs="Times New Roman"/>
          <w:sz w:val="24"/>
          <w:szCs w:val="24"/>
        </w:rPr>
        <w:t xml:space="preserve"> </w:t>
      </w:r>
      <w:proofErr w:type="spellStart"/>
      <w:r w:rsidR="00DF3F60" w:rsidRPr="00DF3F60">
        <w:rPr>
          <w:rFonts w:ascii="Times New Roman" w:hAnsi="Times New Roman" w:cs="Times New Roman"/>
          <w:sz w:val="24"/>
          <w:szCs w:val="24"/>
        </w:rPr>
        <w:t>polyfluoren</w:t>
      </w:r>
      <w:r w:rsidR="00D379F1">
        <w:rPr>
          <w:rFonts w:ascii="Times New Roman" w:hAnsi="Times New Roman" w:cs="Times New Roman"/>
          <w:sz w:val="24"/>
          <w:szCs w:val="24"/>
        </w:rPr>
        <w:t>e</w:t>
      </w:r>
      <w:proofErr w:type="spellEnd"/>
      <w:r w:rsidR="00D379F1">
        <w:rPr>
          <w:rFonts w:ascii="Times New Roman" w:hAnsi="Times New Roman" w:cs="Times New Roman"/>
          <w:sz w:val="24"/>
          <w:szCs w:val="24"/>
        </w:rPr>
        <w:t xml:space="preserve"> films by a different method</w:t>
      </w:r>
      <w:r w:rsidR="00DF3F60" w:rsidRPr="00DF3F60">
        <w:rPr>
          <w:rFonts w:ascii="Times New Roman" w:hAnsi="Times New Roman" w:cs="Times New Roman"/>
          <w:sz w:val="24"/>
          <w:szCs w:val="24"/>
        </w:rPr>
        <w:t>.</w:t>
      </w:r>
      <w:hyperlink w:anchor="_ENREF_21" w:tooltip="Lyons, 2005 #11" w:history="1">
        <w:r w:rsidR="002F4B01" w:rsidRPr="004076CA">
          <w:rPr>
            <w:rFonts w:ascii="Times New Roman" w:hAnsi="Times New Roman" w:cs="Times New Roman"/>
            <w:sz w:val="24"/>
            <w:szCs w:val="24"/>
          </w:rPr>
          <w:fldChar w:fldCharType="begin"/>
        </w:r>
        <w:r w:rsidR="002F4B01">
          <w:rPr>
            <w:rFonts w:ascii="Times New Roman" w:hAnsi="Times New Roman" w:cs="Times New Roman"/>
            <w:sz w:val="24"/>
            <w:szCs w:val="24"/>
          </w:rPr>
          <w:instrText xml:space="preserve"> ADDIN EN.CITE &lt;EndNote&gt;&lt;Cite&gt;&lt;Author&gt;Lyons&lt;/Author&gt;&lt;Year&gt;2005&lt;/Year&gt;&lt;RecNum&gt;11&lt;/RecNum&gt;&lt;DisplayText&gt;&lt;style face="superscript"&gt;21&lt;/style&gt;&lt;/DisplayText&gt;&lt;record&gt;&lt;rec-number&gt;11&lt;/rec-number&gt;&lt;foreign-keys&gt;&lt;key app="EN" db-id="92td2f2aorv2tfe55a5vvddgadwe5vda5zez"&gt;11&lt;/key&gt;&lt;/foreign-keys&gt;&lt;ref-type name="Journal Article"&gt;17&lt;/ref-type&gt;&lt;contributors&gt;&lt;authors&gt;&lt;author&gt;Lyons, B. P., and Monkman, A. P.&lt;/author&gt;&lt;/authors&gt;&lt;/contributors&gt;&lt;titles&gt;&lt;title&gt;“The role of exciton diffusion in energy transfer between polyfluorene and tetraphenyl porphyrin.”&lt;/title&gt;&lt;secondary-title&gt;Physical Review B&lt;/secondary-title&gt;&lt;/titles&gt;&lt;periodical&gt;&lt;full-title&gt;Physical Review B&lt;/full-title&gt;&lt;/periodical&gt;&lt;pages&gt;235201&lt;/pages&gt;&lt;volume&gt;71&lt;/volume&gt;&lt;dates&gt;&lt;year&gt;2005&lt;/year&gt;&lt;/dates&gt;&lt;urls&gt;&lt;/urls&gt;&lt;/record&gt;&lt;/Cite&gt;&lt;/EndNote&gt;</w:instrText>
        </w:r>
        <w:r w:rsidR="002F4B01" w:rsidRPr="004076CA">
          <w:rPr>
            <w:rFonts w:ascii="Times New Roman" w:hAnsi="Times New Roman" w:cs="Times New Roman"/>
            <w:sz w:val="24"/>
            <w:szCs w:val="24"/>
          </w:rPr>
          <w:fldChar w:fldCharType="separate"/>
        </w:r>
        <w:r w:rsidR="002F4B01" w:rsidRPr="00D66808">
          <w:rPr>
            <w:rFonts w:ascii="Times New Roman" w:hAnsi="Times New Roman" w:cs="Times New Roman"/>
            <w:noProof/>
            <w:sz w:val="24"/>
            <w:szCs w:val="24"/>
            <w:vertAlign w:val="superscript"/>
          </w:rPr>
          <w:t>21</w:t>
        </w:r>
        <w:r w:rsidR="002F4B01" w:rsidRPr="004076CA">
          <w:rPr>
            <w:rFonts w:ascii="Times New Roman" w:hAnsi="Times New Roman" w:cs="Times New Roman"/>
            <w:sz w:val="24"/>
            <w:szCs w:val="24"/>
          </w:rPr>
          <w:fldChar w:fldCharType="end"/>
        </w:r>
      </w:hyperlink>
      <w:r w:rsidR="00263D27">
        <w:t xml:space="preserve"> </w:t>
      </w:r>
    </w:p>
    <w:p w14:paraId="1F530F68" w14:textId="0AB36850" w:rsidR="00BB41FC" w:rsidRDefault="00482395" w:rsidP="00BB41FC">
      <w:pPr>
        <w:autoSpaceDE w:val="0"/>
        <w:autoSpaceDN w:val="0"/>
        <w:adjustRightInd w:val="0"/>
        <w:ind w:firstLine="720"/>
        <w:jc w:val="both"/>
      </w:pPr>
      <w:r>
        <w:t>The Stern-</w:t>
      </w:r>
      <w:proofErr w:type="spellStart"/>
      <w:r>
        <w:t>Volmer</w:t>
      </w:r>
      <w:proofErr w:type="spellEnd"/>
      <w:r>
        <w:t xml:space="preserve"> analysis</w:t>
      </w:r>
      <w:r w:rsidR="004A28DB">
        <w:t xml:space="preserve"> yields</w:t>
      </w:r>
      <w:r w:rsidR="00A24784">
        <w:t xml:space="preserve"> a quenching radius of 5.3 nm for </w:t>
      </w:r>
      <w:proofErr w:type="spellStart"/>
      <w:r w:rsidR="00A24784">
        <w:t>perylene</w:t>
      </w:r>
      <w:proofErr w:type="spellEnd"/>
      <w:r w:rsidR="00A24784">
        <w:t xml:space="preserve"> red--significantly </w:t>
      </w:r>
      <w:r w:rsidR="00BB41FC" w:rsidRPr="00BB41FC">
        <w:t>higher than</w:t>
      </w:r>
      <w:r w:rsidR="004870BE">
        <w:t xml:space="preserve"> the </w:t>
      </w:r>
      <w:proofErr w:type="spellStart"/>
      <w:r w:rsidR="004870BE">
        <w:t>F</w:t>
      </w:r>
      <w:r w:rsidR="00FB1869">
        <w:t>örster</w:t>
      </w:r>
      <w:proofErr w:type="spellEnd"/>
      <w:r w:rsidR="00FB1869">
        <w:t xml:space="preserve"> radius</w:t>
      </w:r>
      <w:r w:rsidR="00BB41FC" w:rsidRPr="00BB41FC">
        <w:t xml:space="preserve"> </w:t>
      </w:r>
      <w:r w:rsidR="00BB41FC" w:rsidRPr="004870BE">
        <w:rPr>
          <w:i/>
        </w:rPr>
        <w:t>R</w:t>
      </w:r>
      <w:r w:rsidR="00BB41FC" w:rsidRPr="004870BE">
        <w:rPr>
          <w:i/>
          <w:vertAlign w:val="subscript"/>
        </w:rPr>
        <w:t>0</w:t>
      </w:r>
      <w:r w:rsidR="004870BE">
        <w:t xml:space="preserve">, </w:t>
      </w:r>
      <w:r w:rsidR="00BB41FC" w:rsidRPr="00BB41FC">
        <w:t xml:space="preserve">even </w:t>
      </w:r>
      <w:r w:rsidR="004870BE">
        <w:t>if we make</w:t>
      </w:r>
      <w:r w:rsidR="001C707C">
        <w:t xml:space="preserve"> favorable assumptions regarding</w:t>
      </w:r>
      <w:r w:rsidR="00AC5AE3">
        <w:t xml:space="preserve"> orientation--clearly indicating</w:t>
      </w:r>
      <w:r w:rsidR="00BB41FC" w:rsidRPr="00BB41FC">
        <w:t xml:space="preserve"> </w:t>
      </w:r>
      <w:r w:rsidR="00B370FE">
        <w:t xml:space="preserve">that </w:t>
      </w:r>
      <w:proofErr w:type="spellStart"/>
      <w:r w:rsidR="00B370FE">
        <w:t>exciton</w:t>
      </w:r>
      <w:proofErr w:type="spellEnd"/>
      <w:r w:rsidR="00B370FE">
        <w:t xml:space="preserve"> diffusion contributes significantly to</w:t>
      </w:r>
      <w:r w:rsidR="00BB41FC" w:rsidRPr="00BB41FC">
        <w:t xml:space="preserve"> </w:t>
      </w:r>
      <w:r w:rsidR="00B370FE">
        <w:t>the quenching efficiency of the dye</w:t>
      </w:r>
      <w:r w:rsidR="00BB41FC" w:rsidRPr="00BB41FC">
        <w:t xml:space="preserve">. </w:t>
      </w:r>
      <w:r w:rsidR="003A3347">
        <w:t xml:space="preserve">However, </w:t>
      </w:r>
      <w:r w:rsidR="00276616">
        <w:t xml:space="preserve">analysis of the </w:t>
      </w:r>
      <w:r w:rsidR="003A3347">
        <w:t>quenching efficiencies alone do</w:t>
      </w:r>
      <w:r w:rsidR="00276616">
        <w:t>es</w:t>
      </w:r>
      <w:r w:rsidR="003A3347">
        <w:t xml:space="preserve"> not clearly indicate the relative contributions of </w:t>
      </w:r>
      <w:r w:rsidR="003A3347" w:rsidRPr="003B4C25">
        <w:rPr>
          <w:i/>
        </w:rPr>
        <w:t>L</w:t>
      </w:r>
      <w:r w:rsidR="003A3347" w:rsidRPr="003B4C25">
        <w:rPr>
          <w:i/>
          <w:vertAlign w:val="subscript"/>
        </w:rPr>
        <w:t>D</w:t>
      </w:r>
      <w:r w:rsidR="003A3347">
        <w:t xml:space="preserve"> and </w:t>
      </w:r>
      <w:r w:rsidR="003B4C25" w:rsidRPr="004870BE">
        <w:rPr>
          <w:i/>
        </w:rPr>
        <w:t>R</w:t>
      </w:r>
      <w:r w:rsidR="003B4C25" w:rsidRPr="004870BE">
        <w:rPr>
          <w:i/>
          <w:vertAlign w:val="subscript"/>
        </w:rPr>
        <w:t>0</w:t>
      </w:r>
      <w:r w:rsidR="003A3347">
        <w:t>:</w:t>
      </w:r>
      <w:r w:rsidR="00BB41FC" w:rsidRPr="00BB41FC">
        <w:t xml:space="preserve"> Results of </w:t>
      </w:r>
      <w:proofErr w:type="spellStart"/>
      <w:r w:rsidR="00BB41FC" w:rsidRPr="00BB41FC">
        <w:t>exciton</w:t>
      </w:r>
      <w:proofErr w:type="spellEnd"/>
      <w:r w:rsidR="00BB41FC" w:rsidRPr="00BB41FC">
        <w:t xml:space="preserve"> diffusion simulations (given in the Supporting Information) indicate that an increase in </w:t>
      </w:r>
      <w:r w:rsidR="00BB41FC" w:rsidRPr="003B4C25">
        <w:rPr>
          <w:i/>
          <w:iCs/>
        </w:rPr>
        <w:t>either</w:t>
      </w:r>
      <w:r w:rsidR="00BB41FC" w:rsidRPr="00BB41FC">
        <w:t xml:space="preserve"> </w:t>
      </w:r>
      <w:r w:rsidR="00BB41FC" w:rsidRPr="000A2DC3">
        <w:rPr>
          <w:i/>
        </w:rPr>
        <w:t>L</w:t>
      </w:r>
      <w:r w:rsidR="00BB41FC" w:rsidRPr="000A2DC3">
        <w:rPr>
          <w:i/>
          <w:vertAlign w:val="subscript"/>
        </w:rPr>
        <w:t>D</w:t>
      </w:r>
      <w:r w:rsidR="00BB41FC" w:rsidRPr="00BB41FC">
        <w:t xml:space="preserve"> or </w:t>
      </w:r>
      <w:r w:rsidR="00BB41FC" w:rsidRPr="000A2DC3">
        <w:rPr>
          <w:i/>
        </w:rPr>
        <w:t>R</w:t>
      </w:r>
      <w:r w:rsidR="00BB41FC" w:rsidRPr="000A2DC3">
        <w:rPr>
          <w:i/>
          <w:vertAlign w:val="subscript"/>
        </w:rPr>
        <w:t>0</w:t>
      </w:r>
      <w:r w:rsidR="00BB41FC" w:rsidRPr="00BB41FC">
        <w:t xml:space="preserve"> </w:t>
      </w:r>
      <w:r w:rsidR="000A2DC3">
        <w:t xml:space="preserve">(or both) </w:t>
      </w:r>
      <w:r w:rsidR="00BB41FC" w:rsidRPr="00BB41FC">
        <w:t xml:space="preserve">results in an increase in quenching efficiency. While </w:t>
      </w:r>
      <w:r w:rsidR="007100D0">
        <w:t xml:space="preserve">there is no </w:t>
      </w:r>
      <w:r w:rsidR="00276616">
        <w:t xml:space="preserve">simple, </w:t>
      </w:r>
      <w:r w:rsidR="007100D0">
        <w:t>exact analytical formula relating</w:t>
      </w:r>
      <w:r w:rsidR="00BB41FC" w:rsidRPr="00BB41FC">
        <w:t xml:space="preserve"> </w:t>
      </w:r>
      <w:r w:rsidR="00BB41FC" w:rsidRPr="000D1DD8">
        <w:rPr>
          <w:i/>
        </w:rPr>
        <w:t>L</w:t>
      </w:r>
      <w:r w:rsidR="00BB41FC" w:rsidRPr="000D1DD8">
        <w:rPr>
          <w:i/>
          <w:vertAlign w:val="subscript"/>
        </w:rPr>
        <w:t>D</w:t>
      </w:r>
      <w:r w:rsidR="00BB41FC" w:rsidRPr="00BB41FC">
        <w:t xml:space="preserve"> and </w:t>
      </w:r>
      <w:r w:rsidR="00BB41FC" w:rsidRPr="000D1DD8">
        <w:rPr>
          <w:i/>
        </w:rPr>
        <w:t>R</w:t>
      </w:r>
      <w:r w:rsidR="00BB41FC" w:rsidRPr="000D1DD8">
        <w:rPr>
          <w:i/>
          <w:vertAlign w:val="subscript"/>
        </w:rPr>
        <w:t>0</w:t>
      </w:r>
      <w:r w:rsidR="007100D0">
        <w:t xml:space="preserve"> to the </w:t>
      </w:r>
      <w:r w:rsidR="007100D0" w:rsidRPr="00456A9B">
        <w:rPr>
          <w:rFonts w:ascii="Symbol" w:hAnsi="Symbol"/>
          <w:i/>
        </w:rPr>
        <w:t></w:t>
      </w:r>
      <w:r w:rsidR="007100D0">
        <w:t xml:space="preserve"> parameter,</w:t>
      </w:r>
      <w:r w:rsidR="007132E1">
        <w:t xml:space="preserve"> we found</w:t>
      </w:r>
      <w:r w:rsidR="00BB41FC" w:rsidRPr="00BB41FC">
        <w:t xml:space="preserve"> that </w:t>
      </w:r>
      <w:r w:rsidR="001855F5" w:rsidRPr="00456A9B">
        <w:rPr>
          <w:rFonts w:ascii="Symbol" w:hAnsi="Symbol"/>
          <w:i/>
        </w:rPr>
        <w:t></w:t>
      </w:r>
      <w:r w:rsidR="00BB41FC" w:rsidRPr="00BB41FC">
        <w:t xml:space="preserve"> </w:t>
      </w:r>
      <w:r w:rsidR="001855F5">
        <w:t>increases monotonically</w:t>
      </w:r>
      <w:r w:rsidR="00BB41FC" w:rsidRPr="00BB41FC">
        <w:t xml:space="preserve"> </w:t>
      </w:r>
      <w:r w:rsidR="001855F5">
        <w:t xml:space="preserve">with increasing </w:t>
      </w:r>
      <w:r w:rsidR="00BB41FC" w:rsidRPr="001855F5">
        <w:rPr>
          <w:i/>
        </w:rPr>
        <w:t>L</w:t>
      </w:r>
      <w:r w:rsidR="00BB41FC" w:rsidRPr="001855F5">
        <w:rPr>
          <w:i/>
          <w:vertAlign w:val="subscript"/>
        </w:rPr>
        <w:t>D</w:t>
      </w:r>
      <w:r w:rsidR="00895AFB">
        <w:t>,</w:t>
      </w:r>
      <w:r w:rsidR="00BB41FC" w:rsidRPr="00BB41FC">
        <w:t xml:space="preserve"> </w:t>
      </w:r>
      <w:r w:rsidR="007132E1">
        <w:t xml:space="preserve">(i.e., increasing </w:t>
      </w:r>
      <w:r w:rsidR="000D1DD8" w:rsidRPr="001855F5">
        <w:rPr>
          <w:i/>
        </w:rPr>
        <w:t>L</w:t>
      </w:r>
      <w:r w:rsidR="000D1DD8" w:rsidRPr="001855F5">
        <w:rPr>
          <w:i/>
          <w:vertAlign w:val="subscript"/>
        </w:rPr>
        <w:t>D</w:t>
      </w:r>
      <w:r w:rsidR="007132E1">
        <w:t xml:space="preserve"> results in a decrease in the amount of het</w:t>
      </w:r>
      <w:r w:rsidR="009C7BD8">
        <w:t>erogeneity</w:t>
      </w:r>
      <w:r w:rsidR="000D1DD8">
        <w:t xml:space="preserve"> in energy transfer rates</w:t>
      </w:r>
      <w:r w:rsidR="007132E1">
        <w:t>)</w:t>
      </w:r>
      <w:r w:rsidR="009C7BD8">
        <w:t xml:space="preserve"> </w:t>
      </w:r>
      <w:r w:rsidR="001855F5">
        <w:t xml:space="preserve">while </w:t>
      </w:r>
      <w:r w:rsidR="00DB7067" w:rsidRPr="00456A9B">
        <w:rPr>
          <w:rFonts w:ascii="Symbol" w:hAnsi="Symbol"/>
          <w:i/>
        </w:rPr>
        <w:t></w:t>
      </w:r>
      <w:r w:rsidR="00895AFB">
        <w:t xml:space="preserve"> d</w:t>
      </w:r>
      <w:r w:rsidR="00DB7067">
        <w:t xml:space="preserve">ecreases as </w:t>
      </w:r>
      <w:r w:rsidR="00BB41FC" w:rsidRPr="00DB7067">
        <w:rPr>
          <w:i/>
        </w:rPr>
        <w:t>R</w:t>
      </w:r>
      <w:r w:rsidR="00BB41FC" w:rsidRPr="00DB7067">
        <w:rPr>
          <w:i/>
          <w:vertAlign w:val="subscript"/>
        </w:rPr>
        <w:t>0</w:t>
      </w:r>
      <w:r w:rsidR="00DB7067">
        <w:t xml:space="preserve"> increases.</w:t>
      </w:r>
      <w:r w:rsidR="00BB41FC" w:rsidRPr="00BB41FC">
        <w:t xml:space="preserve"> </w:t>
      </w:r>
      <w:r w:rsidR="004E3CBE">
        <w:t xml:space="preserve">By including analysis of the </w:t>
      </w:r>
      <w:r w:rsidR="002E0710" w:rsidRPr="00456A9B">
        <w:rPr>
          <w:rFonts w:ascii="Symbol" w:hAnsi="Symbol"/>
          <w:i/>
        </w:rPr>
        <w:t></w:t>
      </w:r>
      <w:r w:rsidR="001C033F">
        <w:t xml:space="preserve"> </w:t>
      </w:r>
      <w:r w:rsidR="002E0710">
        <w:t xml:space="preserve">parameter, as well as quenching by defects, we </w:t>
      </w:r>
      <w:r w:rsidR="004774D8">
        <w:t>obtained a significantly</w:t>
      </w:r>
      <w:r w:rsidR="001C033F">
        <w:t xml:space="preserve"> larger value for the </w:t>
      </w:r>
      <w:proofErr w:type="spellStart"/>
      <w:r w:rsidR="001C033F">
        <w:t>Förster</w:t>
      </w:r>
      <w:proofErr w:type="spellEnd"/>
      <w:r w:rsidR="001C033F">
        <w:t xml:space="preserve"> radius than that obtained using </w:t>
      </w:r>
      <w:r w:rsidR="002E0710">
        <w:t xml:space="preserve">the typical assumption of </w:t>
      </w:r>
      <w:r w:rsidR="004774D8" w:rsidRPr="00C53618">
        <w:rPr>
          <w:rFonts w:ascii="Symbol" w:hAnsi="Symbol"/>
          <w:i/>
        </w:rPr>
        <w:t></w:t>
      </w:r>
      <w:r w:rsidR="004774D8" w:rsidRPr="00C53618">
        <w:rPr>
          <w:i/>
          <w:vertAlign w:val="superscript"/>
        </w:rPr>
        <w:t>2</w:t>
      </w:r>
      <w:r w:rsidR="001C033F">
        <w:t xml:space="preserve"> = 2/3,</w:t>
      </w:r>
      <w:r w:rsidR="00653906">
        <w:t xml:space="preserve"> suggest</w:t>
      </w:r>
      <w:r w:rsidR="0005239D">
        <w:t>ing that this assumption should be reexamined</w:t>
      </w:r>
      <w:r w:rsidR="00653906">
        <w:t>.</w:t>
      </w:r>
      <w:hyperlink w:anchor="_ENREF_22" w:tooltip="Wu, 2008 #9" w:history="1">
        <w:r w:rsidR="002F4B01">
          <w:fldChar w:fldCharType="begin"/>
        </w:r>
        <w:r w:rsidR="002F4B01">
          <w:instrText xml:space="preserve"> ADDIN EN.CITE &lt;EndNote&gt;&lt;Cite&gt;&lt;Author&gt;Wu&lt;/Author&gt;&lt;Year&gt;2008&lt;/Year&gt;&lt;RecNum&gt;9&lt;/RecNum&gt;&lt;DisplayText&gt;&lt;style face="superscript"&gt;22&lt;/style&gt;&lt;/DisplayText&gt;&lt;record&gt;&lt;rec-number&gt;9&lt;/rec-number&gt;&lt;foreign-keys&gt;&lt;key app="EN" db-id="92td2f2aorv2tfe55a5vvddgadwe5vda5zez"&gt;9&lt;/key&gt;&lt;/foreign-keys&gt;&lt;ref-type name="Journal Article"&gt;17&lt;/ref-type&gt;&lt;contributors&gt;&lt;authors&gt;&lt;author&gt;Wu, C. F., Zheng, Y. L., Szymanski, C., and McNeill, J.&lt;/author&gt;&lt;/authors&gt;&lt;/contributors&gt;&lt;titles&gt;&lt;title&gt;&amp;quot;Energy transfer in a nanoscale multichromophoric system: Fluorescent dye-doped conjugated polymer nanoparticles.&amp;quot;&lt;/title&gt;&lt;secondary-title&gt;Journal of Physical Chemistry C&lt;/secondary-title&gt;&lt;/titles&gt;&lt;periodical&gt;&lt;full-title&gt;Journal of Physical Chemistry C&lt;/full-title&gt;&lt;/periodical&gt;&lt;pages&gt;1772&lt;/pages&gt;&lt;volume&gt;112&lt;/volume&gt;&lt;dates&gt;&lt;year&gt;2008&lt;/year&gt;&lt;/dates&gt;&lt;urls&gt;&lt;/urls&gt;&lt;/record&gt;&lt;/Cite&gt;&lt;/EndNote&gt;</w:instrText>
        </w:r>
        <w:r w:rsidR="002F4B01">
          <w:fldChar w:fldCharType="separate"/>
        </w:r>
        <w:r w:rsidR="002F4B01" w:rsidRPr="00D66808">
          <w:rPr>
            <w:noProof/>
            <w:vertAlign w:val="superscript"/>
          </w:rPr>
          <w:t>22</w:t>
        </w:r>
        <w:r w:rsidR="002F4B01">
          <w:fldChar w:fldCharType="end"/>
        </w:r>
      </w:hyperlink>
      <w:r w:rsidR="00BB41FC" w:rsidRPr="00BB41FC">
        <w:t xml:space="preserve"> T</w:t>
      </w:r>
      <w:r w:rsidR="00276616">
        <w:t>hese results strongly suggest that a</w:t>
      </w:r>
      <w:r w:rsidR="00BB41FC" w:rsidRPr="00BB41FC">
        <w:t xml:space="preserve"> combined approach o</w:t>
      </w:r>
      <w:r w:rsidR="0065369F">
        <w:t xml:space="preserve">f measuring </w:t>
      </w:r>
      <w:proofErr w:type="spellStart"/>
      <w:r w:rsidR="0065369F">
        <w:t>exciton</w:t>
      </w:r>
      <w:proofErr w:type="spellEnd"/>
      <w:r w:rsidR="0065369F">
        <w:t xml:space="preserve"> decay kinetics, quenching efficiency</w:t>
      </w:r>
      <w:r w:rsidR="00BB41FC" w:rsidRPr="00BB41FC">
        <w:t>, and modeling</w:t>
      </w:r>
      <w:r w:rsidR="00BB41FC">
        <w:t xml:space="preserve"> </w:t>
      </w:r>
      <w:r w:rsidR="0065369F">
        <w:t xml:space="preserve">(in which quenching by defects is also included) </w:t>
      </w:r>
      <w:r w:rsidR="00BB41FC">
        <w:t>is necessary in order t</w:t>
      </w:r>
      <w:r w:rsidR="00BB41FC" w:rsidRPr="00BB41FC">
        <w:t xml:space="preserve">o disentangle the effects of </w:t>
      </w:r>
      <w:proofErr w:type="spellStart"/>
      <w:r w:rsidR="00BB41FC" w:rsidRPr="00BB41FC">
        <w:t>exciton</w:t>
      </w:r>
      <w:proofErr w:type="spellEnd"/>
      <w:r w:rsidR="00BB41FC" w:rsidRPr="00BB41FC">
        <w:t xml:space="preserve"> diffusion and energy transfer</w:t>
      </w:r>
      <w:r w:rsidR="000623BB">
        <w:t xml:space="preserve"> on </w:t>
      </w:r>
      <w:proofErr w:type="spellStart"/>
      <w:r w:rsidR="00F713F5">
        <w:t>exciton</w:t>
      </w:r>
      <w:proofErr w:type="spellEnd"/>
      <w:r w:rsidR="00F713F5">
        <w:t xml:space="preserve"> quenching efficiencies and dynamics</w:t>
      </w:r>
      <w:r w:rsidR="00BB41FC" w:rsidRPr="00BB41FC">
        <w:t>.</w:t>
      </w:r>
    </w:p>
    <w:p w14:paraId="60EB1D9C" w14:textId="65BEBD15" w:rsidR="00675D16" w:rsidRDefault="00797CEE" w:rsidP="00BB41FC">
      <w:pPr>
        <w:autoSpaceDE w:val="0"/>
        <w:autoSpaceDN w:val="0"/>
        <w:adjustRightInd w:val="0"/>
        <w:ind w:firstLine="720"/>
        <w:jc w:val="both"/>
      </w:pPr>
      <w:r>
        <w:t xml:space="preserve">Another important issue </w:t>
      </w:r>
      <w:r w:rsidR="00675D16">
        <w:t xml:space="preserve">is the </w:t>
      </w:r>
      <w:r w:rsidR="0005239D">
        <w:t>effect of quenching by defects</w:t>
      </w:r>
      <w:r>
        <w:t xml:space="preserve"> on the </w:t>
      </w:r>
      <w:r w:rsidR="0072418A">
        <w:t xml:space="preserve">determined </w:t>
      </w:r>
      <w:proofErr w:type="spellStart"/>
      <w:r w:rsidR="00A10350">
        <w:t>exciton</w:t>
      </w:r>
      <w:proofErr w:type="spellEnd"/>
      <w:r w:rsidR="00A10350">
        <w:t xml:space="preserve"> diffusion </w:t>
      </w:r>
      <w:ins w:id="4" w:author="Clemson University" w:date="2013-06-09T14:37:00Z">
        <w:r w:rsidR="00865ED3">
          <w:t>parameters</w:t>
        </w:r>
      </w:ins>
      <w:ins w:id="5" w:author="Clemson University" w:date="2013-06-09T14:38:00Z">
        <w:r w:rsidR="00865ED3">
          <w:t>,</w:t>
        </w:r>
      </w:ins>
      <w:ins w:id="6" w:author="Clemson University" w:date="2013-06-09T14:37:00Z">
        <w:r w:rsidR="00865ED3">
          <w:t xml:space="preserve"> including the diffusion length and calculated </w:t>
        </w:r>
        <w:r w:rsidR="00865ED3" w:rsidRPr="00865ED3">
          <w:t>R</w:t>
        </w:r>
        <w:r w:rsidR="00865ED3" w:rsidRPr="00865ED3">
          <w:rPr>
            <w:vertAlign w:val="subscript"/>
          </w:rPr>
          <w:t>0</w:t>
        </w:r>
      </w:ins>
      <w:del w:id="7" w:author="Clemson University" w:date="2013-06-09T14:37:00Z">
        <w:r w:rsidR="00A10350" w:rsidRPr="00865ED3" w:rsidDel="00865ED3">
          <w:delText>length</w:delText>
        </w:r>
      </w:del>
      <w:del w:id="8" w:author="Clemson University" w:date="2013-06-07T15:36:00Z">
        <w:r w:rsidR="00A10350" w:rsidDel="00994E9B">
          <w:delText xml:space="preserve"> and diffusion constant</w:delText>
        </w:r>
      </w:del>
      <w:r w:rsidR="00A10350">
        <w:t>.</w:t>
      </w:r>
      <w:r w:rsidR="008E38B6">
        <w:t xml:space="preserve"> Including quenching by defects, we obtain an </w:t>
      </w:r>
      <w:proofErr w:type="spellStart"/>
      <w:r w:rsidR="008E38B6">
        <w:t>exciton</w:t>
      </w:r>
      <w:proofErr w:type="spellEnd"/>
      <w:r w:rsidR="008E38B6">
        <w:t xml:space="preserve"> di</w:t>
      </w:r>
      <w:r w:rsidR="000152F8">
        <w:t xml:space="preserve">ffusion </w:t>
      </w:r>
      <w:ins w:id="9" w:author="Clemson University" w:date="2013-06-07T15:42:00Z">
        <w:r w:rsidR="00994E9B">
          <w:t>length</w:t>
        </w:r>
      </w:ins>
      <w:del w:id="10" w:author="Clemson University" w:date="2013-06-07T15:42:00Z">
        <w:r w:rsidR="000152F8" w:rsidDel="00994E9B">
          <w:delText>constant</w:delText>
        </w:r>
      </w:del>
      <w:r w:rsidR="001C614F">
        <w:t xml:space="preserve"> that is </w:t>
      </w:r>
      <w:ins w:id="11" w:author="Clemson University" w:date="2013-06-07T15:36:00Z">
        <w:r w:rsidR="00994E9B">
          <w:t>85%</w:t>
        </w:r>
      </w:ins>
      <w:del w:id="12" w:author="Clemson University" w:date="2013-06-07T15:36:00Z">
        <w:r w:rsidR="001C614F" w:rsidRPr="00027322" w:rsidDel="00994E9B">
          <w:rPr>
            <w:highlight w:val="yellow"/>
          </w:rPr>
          <w:delText>XX %</w:delText>
        </w:r>
      </w:del>
      <w:r w:rsidR="001C614F">
        <w:t xml:space="preserve"> larger </w:t>
      </w:r>
      <w:r w:rsidR="00FA6092">
        <w:t>than that</w:t>
      </w:r>
      <w:r w:rsidR="00236AB8">
        <w:t xml:space="preserve"> obtained from quenchi</w:t>
      </w:r>
      <w:r w:rsidR="00FA6092">
        <w:t xml:space="preserve">ng analysis alone. </w:t>
      </w:r>
      <w:del w:id="13" w:author="Clemson University" w:date="2013-06-07T15:36:00Z">
        <w:r w:rsidR="00FA6092" w:rsidDel="00994E9B">
          <w:delText>In the absenc</w:delText>
        </w:r>
        <w:r w:rsidR="00236AB8" w:rsidDel="00994E9B">
          <w:delText xml:space="preserve">e of quenching, this corresponds to a diffusion length that </w:delText>
        </w:r>
        <w:r w:rsidR="00F713F5" w:rsidDel="00994E9B">
          <w:delText xml:space="preserve">is </w:delText>
        </w:r>
        <w:r w:rsidR="00A5065B" w:rsidDel="00994E9B">
          <w:delText>85%</w:delText>
        </w:r>
        <w:r w:rsidR="00FA6092" w:rsidDel="00994E9B">
          <w:delText xml:space="preserve"> larger</w:delText>
        </w:r>
        <w:r w:rsidR="001C614F" w:rsidDel="00994E9B">
          <w:delText xml:space="preserve">. </w:delText>
        </w:r>
      </w:del>
      <w:r w:rsidR="0018443C">
        <w:t>This result has several i</w:t>
      </w:r>
      <w:r w:rsidR="007937B9">
        <w:t xml:space="preserve">mplications. </w:t>
      </w:r>
      <w:commentRangeStart w:id="14"/>
      <w:r w:rsidR="007937B9">
        <w:t xml:space="preserve">First, that </w:t>
      </w:r>
      <w:r w:rsidR="00020AFC">
        <w:t xml:space="preserve">for cases where </w:t>
      </w:r>
      <w:r w:rsidR="007937B9">
        <w:t>conjugated polymers</w:t>
      </w:r>
      <w:r w:rsidR="00020AFC">
        <w:t xml:space="preserve"> exhibit</w:t>
      </w:r>
      <w:r w:rsidR="0018443C">
        <w:t xml:space="preserve"> </w:t>
      </w:r>
      <w:r w:rsidR="00792AA2">
        <w:t>a large decrease</w:t>
      </w:r>
      <w:r w:rsidR="007937B9">
        <w:t xml:space="preserve"> in fluorescence quantum yield </w:t>
      </w:r>
      <w:r w:rsidR="00792AA2">
        <w:t>in the aggregated state (i.e., films and particles) relative to the polymer dissolved in a good solvent</w:t>
      </w:r>
      <w:r w:rsidR="00020AFC">
        <w:t xml:space="preserve">, this may indicate </w:t>
      </w:r>
      <w:r w:rsidR="00AB17E3">
        <w:t xml:space="preserve">highly mobile </w:t>
      </w:r>
      <w:proofErr w:type="spellStart"/>
      <w:r w:rsidR="00AB17E3">
        <w:t>excitons</w:t>
      </w:r>
      <w:proofErr w:type="spellEnd"/>
      <w:r w:rsidR="00AB17E3">
        <w:t xml:space="preserve"> undergoing energy transfer</w:t>
      </w:r>
      <w:r w:rsidR="00020AFC">
        <w:t xml:space="preserve"> to a small </w:t>
      </w:r>
      <w:r w:rsidR="00540550">
        <w:t>fraction</w:t>
      </w:r>
      <w:r w:rsidR="00AB17E3">
        <w:t xml:space="preserve"> o</w:t>
      </w:r>
      <w:r w:rsidR="003A40A6">
        <w:t xml:space="preserve">f defects. </w:t>
      </w:r>
      <w:commentRangeStart w:id="15"/>
      <w:r w:rsidR="003A40A6">
        <w:t xml:space="preserve">Thus, </w:t>
      </w:r>
      <w:r w:rsidR="005F6363">
        <w:t xml:space="preserve">somewhat </w:t>
      </w:r>
      <w:r w:rsidR="003A40A6">
        <w:t>p</w:t>
      </w:r>
      <w:r w:rsidR="00AB17E3">
        <w:t>aradoxically</w:t>
      </w:r>
      <w:r w:rsidR="00C85863">
        <w:t xml:space="preserve">, a large value of D can </w:t>
      </w:r>
      <w:r w:rsidR="003A40A6">
        <w:t>result in a small value for the diffusion length</w:t>
      </w:r>
      <w:r w:rsidR="00496160">
        <w:t xml:space="preserve">, </w:t>
      </w:r>
      <w:r w:rsidR="009303E8" w:rsidRPr="00CD2C9C">
        <w:rPr>
          <w:i/>
        </w:rPr>
        <w:t xml:space="preserve">which in </w:t>
      </w:r>
      <w:r w:rsidR="00276616">
        <w:rPr>
          <w:i/>
        </w:rPr>
        <w:t xml:space="preserve">many </w:t>
      </w:r>
      <w:r w:rsidR="009303E8" w:rsidRPr="00CD2C9C">
        <w:rPr>
          <w:i/>
        </w:rPr>
        <w:t>such cases is determined most</w:t>
      </w:r>
      <w:r w:rsidR="00E81099" w:rsidRPr="00CD2C9C">
        <w:rPr>
          <w:i/>
        </w:rPr>
        <w:t xml:space="preserve">ly by the defect </w:t>
      </w:r>
      <w:r w:rsidR="00496160" w:rsidRPr="00CD2C9C">
        <w:rPr>
          <w:i/>
        </w:rPr>
        <w:t xml:space="preserve">density rather than </w:t>
      </w:r>
      <w:r w:rsidR="005F6363" w:rsidRPr="00CD2C9C">
        <w:rPr>
          <w:i/>
        </w:rPr>
        <w:t xml:space="preserve">by </w:t>
      </w:r>
      <w:r w:rsidR="00496160" w:rsidRPr="00CD2C9C">
        <w:rPr>
          <w:i/>
        </w:rPr>
        <w:t>the diffusion constant</w:t>
      </w:r>
      <w:r w:rsidR="00496160">
        <w:t>.</w:t>
      </w:r>
      <w:commentRangeEnd w:id="15"/>
      <w:r w:rsidR="00276616">
        <w:rPr>
          <w:rStyle w:val="CommentReference"/>
        </w:rPr>
        <w:commentReference w:id="15"/>
      </w:r>
      <w:commentRangeEnd w:id="14"/>
      <w:r w:rsidR="00994E9B">
        <w:rPr>
          <w:rStyle w:val="CommentReference"/>
        </w:rPr>
        <w:commentReference w:id="14"/>
      </w:r>
      <w:r w:rsidR="00496160">
        <w:t xml:space="preserve"> </w:t>
      </w:r>
      <w:r w:rsidR="00DF3071">
        <w:t xml:space="preserve">Second, the approach and results presented here suggest a general method for </w:t>
      </w:r>
      <w:r w:rsidR="00D205E1">
        <w:t xml:space="preserve">determining </w:t>
      </w:r>
      <w:r w:rsidR="005F6363">
        <w:t xml:space="preserve">both the defect density and </w:t>
      </w:r>
      <w:r w:rsidR="00D205E1">
        <w:t xml:space="preserve">the effect of quenching by defects on the measured </w:t>
      </w:r>
      <w:proofErr w:type="spellStart"/>
      <w:r w:rsidR="00D205E1">
        <w:t>exciton</w:t>
      </w:r>
      <w:proofErr w:type="spellEnd"/>
      <w:r w:rsidR="00D205E1">
        <w:t xml:space="preserve"> diffusion length.</w:t>
      </w:r>
      <w:r w:rsidR="00562FE4">
        <w:t xml:space="preserve"> </w:t>
      </w:r>
      <w:r w:rsidR="007D144C">
        <w:t xml:space="preserve">Third, </w:t>
      </w:r>
      <w:r w:rsidR="00A74C3F">
        <w:t xml:space="preserve">the low defect densities reported (much lower than 1 defect per polymer chain) and large </w:t>
      </w:r>
      <w:proofErr w:type="spellStart"/>
      <w:r w:rsidR="00A74C3F">
        <w:t>exciton</w:t>
      </w:r>
      <w:proofErr w:type="spellEnd"/>
      <w:r w:rsidR="00A74C3F">
        <w:t xml:space="preserve"> diffusion lengths determined in the absence of quenching lend qualitative support to the extraordinarily large </w:t>
      </w:r>
      <w:proofErr w:type="spellStart"/>
      <w:r w:rsidR="00A74C3F">
        <w:t>exciton</w:t>
      </w:r>
      <w:proofErr w:type="spellEnd"/>
      <w:r w:rsidR="00A74C3F">
        <w:t xml:space="preserve"> diffusion lengths reported in the single molecule studies of Barbara et al.</w:t>
      </w:r>
      <w:hyperlink w:anchor="_ENREF_35" w:tooltip="Bolinger, 2011 #54" w:history="1">
        <w:r w:rsidR="002F4B01">
          <w:fldChar w:fldCharType="begin"/>
        </w:r>
        <w:r w:rsidR="002F4B01">
          <w:instrText xml:space="preserve"> ADDIN EN.CITE &lt;EndNote&gt;&lt;Cite&gt;&lt;Author&gt;Bolinger&lt;/Author&gt;&lt;Year&gt;2011&lt;/Year&gt;&lt;RecNum&gt;54&lt;/RecNum&gt;&lt;DisplayText&gt;&lt;style face="superscript"&gt;35&lt;/style&gt;&lt;/DisplayText&gt;&lt;record&gt;&lt;rec-number&gt;54&lt;/rec-number&gt;&lt;foreign-keys&gt;&lt;key app="EN" db-id="92td2f2aorv2tfe55a5vvddgadwe5vda5zez"&gt;54&lt;/key&gt;&lt;/foreign-keys&gt;&lt;ref-type name="Journal Article"&gt;17&lt;/ref-type&gt;&lt;contributors&gt;&lt;authors&gt;&lt;author&gt;Bolinger, J. C.&lt;/author&gt;&lt;author&gt;Traub, M. C.&lt;/author&gt;&lt;author&gt;Adachi, T.&lt;/author&gt;&lt;author&gt;Barbara, P. F.&lt;/author&gt;&lt;/authors&gt;&lt;/contributors&gt;&lt;auth-address&gt;Bolinger, JC&amp;#xD;Univ Texas Austin, Ctr Nano &amp;amp; Mol Sci &amp;amp; Technol, Austin, TX 78712 USA&amp;#xD;Univ Texas Austin, Ctr Nano &amp;amp; Mol Sci &amp;amp; Technol, Austin, TX 78712 USA&amp;#xD;Univ Texas Austin, Ctr Nano &amp;amp; Mol Sci &amp;amp; Technol, Austin, TX 78712 USA&lt;/auth-address&gt;&lt;titles&gt;&lt;title&gt;Ultralong-Range Polaron-Induced Quenching of Excitons in Isolated Conjugated Polymers&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565-567&lt;/pages&gt;&lt;volume&gt;331&lt;/volume&gt;&lt;number&gt;6017&lt;/number&gt;&lt;keywords&gt;&lt;keyword&gt;single-molecule spectroscopy&lt;/keyword&gt;&lt;keyword&gt;energy migration&lt;/keyword&gt;&lt;keyword&gt;meh-ppv&lt;/keyword&gt;&lt;keyword&gt;states&lt;/keyword&gt;&lt;keyword&gt;chain&lt;/keyword&gt;&lt;/keywords&gt;&lt;dates&gt;&lt;year&gt;2011&lt;/year&gt;&lt;pub-dates&gt;&lt;date&gt;Feb 4&lt;/date&gt;&lt;/pub-dates&gt;&lt;/dates&gt;&lt;isbn&gt;0036-8075&lt;/isbn&gt;&lt;accession-num&gt;ISI:000286933600048&lt;/accession-num&gt;&lt;urls&gt;&lt;related-urls&gt;&lt;url&gt;&amp;lt;Go to ISI&amp;gt;://000286933600048&lt;/url&gt;&lt;/related-urls&gt;&lt;/urls&gt;&lt;electronic-resource-num&gt;DOI 10.1126/science.1199140&lt;/electronic-resource-num&gt;&lt;language&gt;English&lt;/language&gt;&lt;/record&gt;&lt;/Cite&gt;&lt;/EndNote&gt;</w:instrText>
        </w:r>
        <w:r w:rsidR="002F4B01">
          <w:fldChar w:fldCharType="separate"/>
        </w:r>
        <w:r w:rsidR="002F4B01" w:rsidRPr="00D66808">
          <w:rPr>
            <w:noProof/>
            <w:vertAlign w:val="superscript"/>
          </w:rPr>
          <w:t>35</w:t>
        </w:r>
        <w:r w:rsidR="002F4B01">
          <w:fldChar w:fldCharType="end"/>
        </w:r>
      </w:hyperlink>
      <w:r w:rsidR="008B44D2">
        <w:t xml:space="preserve"> </w:t>
      </w:r>
      <w:r w:rsidR="00AB1E10">
        <w:t>Final</w:t>
      </w:r>
      <w:r w:rsidR="0063414E">
        <w:t xml:space="preserve">ly, </w:t>
      </w:r>
      <w:r w:rsidR="00A74C3F">
        <w:t xml:space="preserve">the significantly larger </w:t>
      </w:r>
      <w:proofErr w:type="spellStart"/>
      <w:r w:rsidR="00A74C3F">
        <w:t>exciton</w:t>
      </w:r>
      <w:proofErr w:type="spellEnd"/>
      <w:r w:rsidR="00A74C3F">
        <w:t xml:space="preserve"> diffusion length obtained from the lifetime analysis is promising for applications requiring large </w:t>
      </w:r>
      <w:proofErr w:type="spellStart"/>
      <w:r w:rsidR="00A74C3F">
        <w:t>exciton</w:t>
      </w:r>
      <w:proofErr w:type="spellEnd"/>
      <w:r w:rsidR="00A74C3F">
        <w:t xml:space="preserve"> diffusion length</w:t>
      </w:r>
      <w:r w:rsidR="00F34559">
        <w:t>s, such as photovoltaic devices</w:t>
      </w:r>
      <w:r w:rsidR="00A74C3F">
        <w:t>. W</w:t>
      </w:r>
      <w:r w:rsidR="0063414E">
        <w:t xml:space="preserve">hile the nature of quenching defects varies from polymer to polymer, </w:t>
      </w:r>
      <w:r w:rsidR="00AB1E10">
        <w:t xml:space="preserve">in the case of some PPV derivatives as well as </w:t>
      </w:r>
      <w:proofErr w:type="spellStart"/>
      <w:r w:rsidR="00AB1E10">
        <w:t>polyfluorene</w:t>
      </w:r>
      <w:proofErr w:type="spellEnd"/>
      <w:r w:rsidR="00AB1E10">
        <w:t xml:space="preserve"> derivatives</w:t>
      </w:r>
      <w:r w:rsidR="000D6F73">
        <w:t xml:space="preserve">, </w:t>
      </w:r>
      <w:r w:rsidR="00E827CE">
        <w:t>quenching defects appear to be partially oxidized polym</w:t>
      </w:r>
      <w:r w:rsidR="00A5065B">
        <w:t xml:space="preserve">er, or hole </w:t>
      </w:r>
      <w:proofErr w:type="spellStart"/>
      <w:r w:rsidR="00A5065B">
        <w:t>polarons</w:t>
      </w:r>
      <w:proofErr w:type="spellEnd"/>
      <w:r w:rsidR="00A5065B">
        <w:t>.</w:t>
      </w:r>
      <w:r w:rsidR="00A5065B">
        <w:fldChar w:fldCharType="begin">
          <w:fldData xml:space="preserve">PEVuZE5vdGU+PENpdGU+PEF1dGhvcj5IaW50c2NoaWNoPC9BdXRob3I+PFllYXI+MjAwMzwvWWVh
cj48UmVjTnVtPjEwNDc8L1JlY051bT48RGlzcGxheVRleHQ+PHN0eWxlIGZhY2U9InN1cGVyc2Ny
aXB0Ij4yNyw0OTwvc3R5bGU+PC9EaXNwbGF5VGV4dD48cmVjb3JkPjxyZWMtbnVtYmVyPjEwNDc8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EB220F">
        <w:instrText xml:space="preserve"> ADDIN EN.CITE </w:instrText>
      </w:r>
      <w:r w:rsidR="00EB220F">
        <w:fldChar w:fldCharType="begin">
          <w:fldData xml:space="preserve">PEVuZE5vdGU+PENpdGU+PEF1dGhvcj5IaW50c2NoaWNoPC9BdXRob3I+PFllYXI+MjAwMzwvWWVh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</w:fldData>
        </w:fldChar>
      </w:r>
      <w:r w:rsidR="00EB220F">
        <w:instrText xml:space="preserve"> ADDIN EN.CITE.DATA </w:instrText>
      </w:r>
      <w:r w:rsidR="00EB220F">
        <w:fldChar w:fldCharType="end"/>
      </w:r>
      <w:r w:rsidR="00A5065B">
        <w:fldChar w:fldCharType="separate"/>
      </w:r>
      <w:hyperlink w:anchor="_ENREF_27" w:tooltip="Hintschich, 2003 #1047" w:history="1">
        <w:r w:rsidR="002F4B01" w:rsidRPr="00EB220F">
          <w:rPr>
            <w:noProof/>
            <w:vertAlign w:val="superscript"/>
          </w:rPr>
          <w:t>27</w:t>
        </w:r>
      </w:hyperlink>
      <w:r w:rsidR="00EB220F" w:rsidRPr="00EB220F">
        <w:rPr>
          <w:noProof/>
          <w:vertAlign w:val="superscript"/>
        </w:rPr>
        <w:t>,</w:t>
      </w:r>
      <w:hyperlink w:anchor="_ENREF_49" w:tooltip="Tian, 2013 #1068" w:history="1">
        <w:r w:rsidR="002F4B01" w:rsidRPr="00EB220F">
          <w:rPr>
            <w:noProof/>
            <w:vertAlign w:val="superscript"/>
          </w:rPr>
          <w:t>49</w:t>
        </w:r>
      </w:hyperlink>
      <w:r w:rsidR="00A5065B">
        <w:fldChar w:fldCharType="end"/>
      </w:r>
      <w:r w:rsidR="00E827CE">
        <w:t xml:space="preserve"> </w:t>
      </w:r>
      <w:r w:rsidR="009303E8">
        <w:t>I</w:t>
      </w:r>
      <w:r w:rsidR="00A74C3F">
        <w:t xml:space="preserve">n the case of hole </w:t>
      </w:r>
      <w:proofErr w:type="spellStart"/>
      <w:r w:rsidR="00A74C3F">
        <w:t>polarons</w:t>
      </w:r>
      <w:proofErr w:type="spellEnd"/>
      <w:r w:rsidR="00A74C3F">
        <w:t xml:space="preserve">, quenching by defects can sometimes be suppressed by addition of </w:t>
      </w:r>
      <w:r w:rsidR="00A74C3F">
        <w:lastRenderedPageBreak/>
        <w:t>electron-donor species.</w:t>
      </w:r>
      <w:hyperlink w:anchor="_ENREF_49" w:tooltip="Tian, 2013 #1068" w:history="1">
        <w:r w:rsidR="002F4B01">
          <w:fldChar w:fldCharType="begin">
            <w:fldData xml:space="preserve">PEVuZE5vdGU+PENpdGU+PEF1dGhvcj5UaWFuPC9BdXRob3I+PFllYXI+MjAxMzwvWWVhcj48UmVj
TnVtPjEwNjg8L1JlY051bT48RGlzcGxheVRleHQ+PHN0eWxlIGZhY2U9InN1cGVyc2NyaXB0Ij40
OTwvc3R5bGU+PC9EaXNwbGF5VGV4dD48cmVjb3JkPjxyZWMtbnVtYmVyPjEwNjg8L3JlYy1udW1i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2F4B01">
          <w:instrText xml:space="preserve"> ADDIN EN.CITE </w:instrText>
        </w:r>
        <w:r w:rsidR="002F4B01">
          <w:fldChar w:fldCharType="begin">
            <w:fldData xml:space="preserve">PEVuZE5vdGU+PENpdGU+PEF1dGhvcj5UaWFuPC9BdXRob3I+PFllYXI+MjAxMzwvWWVhcj48UmVj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</w:fldData>
          </w:fldChar>
        </w:r>
        <w:r w:rsidR="002F4B01">
          <w:instrText xml:space="preserve"> ADDIN EN.CITE.DATA </w:instrText>
        </w:r>
        <w:r w:rsidR="002F4B01">
          <w:fldChar w:fldCharType="end"/>
        </w:r>
        <w:r w:rsidR="002F4B01">
          <w:fldChar w:fldCharType="separate"/>
        </w:r>
        <w:r w:rsidR="002F4B01" w:rsidRPr="00EB220F">
          <w:rPr>
            <w:noProof/>
            <w:vertAlign w:val="superscript"/>
          </w:rPr>
          <w:t>49</w:t>
        </w:r>
        <w:r w:rsidR="002F4B01">
          <w:fldChar w:fldCharType="end"/>
        </w:r>
      </w:hyperlink>
      <w:hyperlink w:anchor="_ENREF_49" w:tooltip="Tian, 2013 #1068" w:history="1"/>
      <w:r w:rsidR="00CD2C9C">
        <w:t xml:space="preserve"> Thu</w:t>
      </w:r>
      <w:r w:rsidR="00F34559">
        <w:t>s the addition of such species</w:t>
      </w:r>
      <w:r w:rsidR="00CD2C9C">
        <w:t xml:space="preserve"> could be helpful for applications requiring larger </w:t>
      </w:r>
      <w:proofErr w:type="spellStart"/>
      <w:r w:rsidR="00CD2C9C">
        <w:t>exciton</w:t>
      </w:r>
      <w:proofErr w:type="spellEnd"/>
      <w:r w:rsidR="00CD2C9C">
        <w:t xml:space="preserve"> diffusion lengths.</w:t>
      </w:r>
    </w:p>
    <w:p w14:paraId="5082D1E9" w14:textId="77777777" w:rsidR="00263D27" w:rsidRDefault="00263D27" w:rsidP="00232FF0">
      <w:pPr>
        <w:autoSpaceDE w:val="0"/>
        <w:autoSpaceDN w:val="0"/>
        <w:adjustRightInd w:val="0"/>
        <w:jc w:val="both"/>
      </w:pPr>
    </w:p>
    <w:p w14:paraId="45BBBC46" w14:textId="36AAE31C" w:rsidR="007351CB" w:rsidRDefault="007351CB" w:rsidP="00232FF0">
      <w:pPr>
        <w:autoSpaceDE w:val="0"/>
        <w:autoSpaceDN w:val="0"/>
        <w:adjustRightInd w:val="0"/>
        <w:jc w:val="both"/>
        <w:rPr>
          <w:b/>
        </w:rPr>
      </w:pPr>
      <w:r>
        <w:rPr>
          <w:b/>
        </w:rPr>
        <w:t>C</w:t>
      </w:r>
      <w:r w:rsidR="00B7263C">
        <w:rPr>
          <w:b/>
        </w:rPr>
        <w:t>ONCLUSIONS</w:t>
      </w:r>
    </w:p>
    <w:p w14:paraId="64D0BBF9" w14:textId="77777777" w:rsidR="00791154" w:rsidRDefault="00791154" w:rsidP="00232FF0">
      <w:pPr>
        <w:autoSpaceDE w:val="0"/>
        <w:autoSpaceDN w:val="0"/>
        <w:adjustRightInd w:val="0"/>
        <w:jc w:val="both"/>
      </w:pPr>
    </w:p>
    <w:p w14:paraId="4E32A118" w14:textId="6EE85BC6" w:rsidR="007351CB" w:rsidRDefault="007351CB" w:rsidP="00232FF0">
      <w:pPr>
        <w:autoSpaceDE w:val="0"/>
        <w:autoSpaceDN w:val="0"/>
        <w:adjustRightInd w:val="0"/>
        <w:jc w:val="both"/>
      </w:pPr>
      <w:r>
        <w:tab/>
      </w:r>
      <w:r w:rsidR="00FA5FA5">
        <w:t xml:space="preserve">PFBT CPNs </w:t>
      </w:r>
      <w:r w:rsidR="00E77FEA">
        <w:t xml:space="preserve">doped with </w:t>
      </w:r>
      <w:proofErr w:type="spellStart"/>
      <w:r w:rsidR="00E77FEA">
        <w:t>perylene</w:t>
      </w:r>
      <w:proofErr w:type="spellEnd"/>
      <w:r w:rsidR="00E77FEA">
        <w:t xml:space="preserve"> red </w:t>
      </w:r>
      <w:r w:rsidR="000E2314">
        <w:t xml:space="preserve">dye </w:t>
      </w:r>
      <w:r w:rsidR="00E77FEA">
        <w:t>were found to</w:t>
      </w:r>
      <w:r w:rsidR="001E767F">
        <w:t xml:space="preserve"> exhibit</w:t>
      </w:r>
      <w:r>
        <w:t xml:space="preserve"> efficient energy transfer from </w:t>
      </w:r>
      <w:r w:rsidR="00E77FEA">
        <w:t>the polymer host to the</w:t>
      </w:r>
      <w:r w:rsidR="000E2314">
        <w:t xml:space="preserve"> dye</w:t>
      </w:r>
      <w:r>
        <w:t xml:space="preserve">. The </w:t>
      </w:r>
      <w:r w:rsidR="001E767F">
        <w:t>excited state dynamics</w:t>
      </w:r>
      <w:r>
        <w:t xml:space="preserve"> of the dye doped CPNs were studied by steady state and time-resolved fluorescence methods. </w:t>
      </w:r>
      <w:r w:rsidR="00FA5FA5">
        <w:t>The spectra are red-shifted significantly with only minor losses in fluorescence quantum yield</w:t>
      </w:r>
      <w:r w:rsidR="000E2314">
        <w:t>, indicating that these nanoparticles provide bright, red emission</w:t>
      </w:r>
      <w:r w:rsidR="00BB427B">
        <w:t>,</w:t>
      </w:r>
      <w:r w:rsidR="000E2314">
        <w:t xml:space="preserve"> </w:t>
      </w:r>
      <w:r w:rsidR="00BB427B">
        <w:t>as required</w:t>
      </w:r>
      <w:r w:rsidR="001D1C5A">
        <w:t xml:space="preserve"> for some imaging and tracking applications</w:t>
      </w:r>
      <w:r w:rsidR="00FA5FA5">
        <w:t xml:space="preserve">. </w:t>
      </w:r>
      <w:r>
        <w:t>The lifet</w:t>
      </w:r>
      <w:r w:rsidR="00ED4587">
        <w:t xml:space="preserve">ime of the donor </w:t>
      </w:r>
      <w:proofErr w:type="spellStart"/>
      <w:r w:rsidR="00ED4587">
        <w:t>exciton</w:t>
      </w:r>
      <w:proofErr w:type="spellEnd"/>
      <w:r w:rsidR="001D1C5A">
        <w:t xml:space="preserve"> is</w:t>
      </w:r>
      <w:r>
        <w:t xml:space="preserve"> reduced </w:t>
      </w:r>
      <w:r w:rsidR="00ED4587">
        <w:t>and the width of the distribution o</w:t>
      </w:r>
      <w:r w:rsidR="000435CC">
        <w:t xml:space="preserve">f </w:t>
      </w:r>
      <w:proofErr w:type="spellStart"/>
      <w:r w:rsidR="000435CC">
        <w:t>exciton</w:t>
      </w:r>
      <w:proofErr w:type="spellEnd"/>
      <w:r w:rsidR="000435CC">
        <w:t xml:space="preserve"> lifetimes was found</w:t>
      </w:r>
      <w:r w:rsidR="00ED4587">
        <w:t xml:space="preserve"> to increase </w:t>
      </w:r>
      <w:r>
        <w:t xml:space="preserve">as </w:t>
      </w:r>
      <w:r w:rsidR="00483473">
        <w:t xml:space="preserve">the dopant concentration </w:t>
      </w:r>
      <w:r w:rsidR="00ED4587">
        <w:t>increases,</w:t>
      </w:r>
      <w:r>
        <w:t xml:space="preserve"> </w:t>
      </w:r>
      <w:r w:rsidR="00C52E7C">
        <w:t xml:space="preserve">as determined by </w:t>
      </w:r>
      <w:r w:rsidR="00704846">
        <w:t>time-resolved fluorescence</w:t>
      </w:r>
      <w:r w:rsidR="00C52E7C">
        <w:t xml:space="preserve">. The results of </w:t>
      </w:r>
      <w:r w:rsidR="0044165D">
        <w:t>Monte Carlo s</w:t>
      </w:r>
      <w:r w:rsidR="00E247F3">
        <w:t>imulations of</w:t>
      </w:r>
      <w:r>
        <w:t xml:space="preserve"> </w:t>
      </w:r>
      <w:proofErr w:type="spellStart"/>
      <w:r>
        <w:t>exciton</w:t>
      </w:r>
      <w:proofErr w:type="spellEnd"/>
      <w:r>
        <w:t xml:space="preserve"> </w:t>
      </w:r>
      <w:r w:rsidR="00E247F3">
        <w:t xml:space="preserve">diffusion and </w:t>
      </w:r>
      <w:r w:rsidR="002306E1">
        <w:t>e</w:t>
      </w:r>
      <w:r w:rsidR="0044165D">
        <w:t>nergy transfer strongly suggest</w:t>
      </w:r>
      <w:r w:rsidR="00E247F3">
        <w:t xml:space="preserve"> </w:t>
      </w:r>
      <w:r w:rsidR="001C5A77">
        <w:t xml:space="preserve">substantial </w:t>
      </w:r>
      <w:r w:rsidR="00E247F3">
        <w:t xml:space="preserve">quenching by defects, </w:t>
      </w:r>
      <w:r w:rsidR="004A3E25">
        <w:t xml:space="preserve">which is amplified by </w:t>
      </w:r>
      <w:proofErr w:type="spellStart"/>
      <w:r w:rsidR="004A3E25">
        <w:t>exciton</w:t>
      </w:r>
      <w:proofErr w:type="spellEnd"/>
      <w:r w:rsidR="004A3E25">
        <w:t xml:space="preserve"> diffusion. The simulation</w:t>
      </w:r>
      <w:r w:rsidR="00AB3DF1">
        <w:t xml:space="preserve"> parameters </w:t>
      </w:r>
      <w:r w:rsidR="004A3E25">
        <w:t xml:space="preserve">were </w:t>
      </w:r>
      <w:r w:rsidR="00AB3DF1">
        <w:t>adjusted until a reas</w:t>
      </w:r>
      <w:r w:rsidR="00E04EE4">
        <w:t>onably good fit was obtained to the experimental results, including</w:t>
      </w:r>
      <w:r w:rsidR="00AB3DF1">
        <w:t xml:space="preserve"> the quenching efficiency results, the </w:t>
      </w:r>
      <w:r w:rsidR="00E04EE4">
        <w:t xml:space="preserve">average lifetimes, </w:t>
      </w:r>
      <w:r w:rsidR="00032F7B">
        <w:t>and the KWW stretch parameter. Based on the fitting results, an</w:t>
      </w:r>
      <w:r>
        <w:t xml:space="preserve"> </w:t>
      </w:r>
      <w:proofErr w:type="spellStart"/>
      <w:r>
        <w:t>exciton</w:t>
      </w:r>
      <w:proofErr w:type="spellEnd"/>
      <w:r>
        <w:t xml:space="preserve"> diffusio</w:t>
      </w:r>
      <w:r w:rsidR="00032F7B">
        <w:t>n length of 12 nm for PFBT CPNs was obtained</w:t>
      </w:r>
      <w:r w:rsidR="001C5A77">
        <w:t>, correspondi</w:t>
      </w:r>
      <w:r w:rsidR="00A5065B">
        <w:t>ng to a diffusion constant of 8.0x10</w:t>
      </w:r>
      <w:r w:rsidR="00A5065B">
        <w:rPr>
          <w:vertAlign w:val="superscript"/>
        </w:rPr>
        <w:t>-9</w:t>
      </w:r>
      <w:r w:rsidR="00A5065B">
        <w:t xml:space="preserve"> m</w:t>
      </w:r>
      <w:r w:rsidR="00A5065B">
        <w:rPr>
          <w:vertAlign w:val="superscript"/>
        </w:rPr>
        <w:t>2</w:t>
      </w:r>
      <w:r w:rsidR="00A5065B">
        <w:t xml:space="preserve"> s</w:t>
      </w:r>
      <w:r w:rsidR="00A5065B">
        <w:rPr>
          <w:vertAlign w:val="superscript"/>
        </w:rPr>
        <w:t>-1</w:t>
      </w:r>
      <w:r w:rsidR="00032F7B">
        <w:t xml:space="preserve">. </w:t>
      </w:r>
      <w:r w:rsidR="004E0DF9">
        <w:t>The results provide some indication that quenching by defects</w:t>
      </w:r>
      <w:r w:rsidR="007E582A">
        <w:t xml:space="preserve"> or other quencher species is a significant but often </w:t>
      </w:r>
      <w:r w:rsidR="00905255">
        <w:t>overlooked</w:t>
      </w:r>
      <w:r w:rsidR="007E582A">
        <w:t xml:space="preserve"> issue in aggregated conjugated polymers, </w:t>
      </w:r>
      <w:r w:rsidR="006D238D">
        <w:t>and the approach</w:t>
      </w:r>
      <w:r w:rsidR="00793BB9">
        <w:t xml:space="preserve"> described here</w:t>
      </w:r>
      <w:r w:rsidR="006D238D">
        <w:t>--combining steady-state and time-resolved spectra of the dissolved polymer and doped nanoparticles--</w:t>
      </w:r>
      <w:r w:rsidR="00FD6366">
        <w:t>is proposed as a more or less general method</w:t>
      </w:r>
      <w:r w:rsidR="00D84A8D">
        <w:t xml:space="preserve"> for</w:t>
      </w:r>
      <w:r w:rsidR="00793BB9">
        <w:t xml:space="preserve"> quantifying </w:t>
      </w:r>
      <w:r w:rsidR="00D84A8D">
        <w:t xml:space="preserve">both </w:t>
      </w:r>
      <w:proofErr w:type="spellStart"/>
      <w:r w:rsidR="00D84A8D">
        <w:t>exciton</w:t>
      </w:r>
      <w:proofErr w:type="spellEnd"/>
      <w:r w:rsidR="00D84A8D">
        <w:t xml:space="preserve"> transport and </w:t>
      </w:r>
      <w:proofErr w:type="spellStart"/>
      <w:r w:rsidR="00793BB9">
        <w:t>exciton</w:t>
      </w:r>
      <w:proofErr w:type="spellEnd"/>
      <w:r w:rsidR="00793BB9">
        <w:t xml:space="preserve"> quenching by defects in conjugated polymer materials.</w:t>
      </w:r>
    </w:p>
    <w:p w14:paraId="54D78B8E" w14:textId="77777777" w:rsidR="00B7263C" w:rsidRDefault="00B7263C" w:rsidP="00232FF0">
      <w:pPr>
        <w:autoSpaceDE w:val="0"/>
        <w:autoSpaceDN w:val="0"/>
        <w:adjustRightInd w:val="0"/>
        <w:jc w:val="both"/>
      </w:pPr>
    </w:p>
    <w:p w14:paraId="6C11A405" w14:textId="247D3436" w:rsidR="00B7263C" w:rsidRDefault="00B7263C" w:rsidP="00232FF0">
      <w:pPr>
        <w:autoSpaceDE w:val="0"/>
        <w:autoSpaceDN w:val="0"/>
        <w:adjustRightInd w:val="0"/>
        <w:jc w:val="both"/>
        <w:rPr>
          <w:b/>
        </w:rPr>
      </w:pPr>
      <w:r>
        <w:rPr>
          <w:b/>
        </w:rPr>
        <w:t>ACKNOWLEDGMENT</w:t>
      </w:r>
    </w:p>
    <w:p w14:paraId="15A63648" w14:textId="77777777" w:rsidR="00B7263C" w:rsidRDefault="00B7263C" w:rsidP="00232FF0">
      <w:pPr>
        <w:autoSpaceDE w:val="0"/>
        <w:autoSpaceDN w:val="0"/>
        <w:adjustRightInd w:val="0"/>
        <w:jc w:val="both"/>
        <w:rPr>
          <w:b/>
        </w:rPr>
      </w:pPr>
    </w:p>
    <w:p w14:paraId="7248BD1A" w14:textId="6B8B8534" w:rsidR="00B7263C" w:rsidRDefault="00B7263C" w:rsidP="00232FF0">
      <w:pPr>
        <w:autoSpaceDE w:val="0"/>
        <w:autoSpaceDN w:val="0"/>
        <w:adjustRightInd w:val="0"/>
        <w:jc w:val="both"/>
        <w:rPr>
          <w:b/>
        </w:rPr>
      </w:pPr>
      <w:r>
        <w:rPr>
          <w:b/>
        </w:rPr>
        <w:t>SUPPORTING INFORMATION</w:t>
      </w:r>
    </w:p>
    <w:p w14:paraId="4A27CEF0" w14:textId="77777777" w:rsidR="00A73FFF" w:rsidRDefault="00A73FFF" w:rsidP="00232FF0">
      <w:pPr>
        <w:autoSpaceDE w:val="0"/>
        <w:autoSpaceDN w:val="0"/>
        <w:adjustRightInd w:val="0"/>
        <w:jc w:val="both"/>
        <w:rPr>
          <w:b/>
        </w:rPr>
      </w:pPr>
    </w:p>
    <w:p w14:paraId="743A9F9B" w14:textId="6E7A71C6" w:rsidR="00A73FFF" w:rsidRPr="00A73FFF" w:rsidRDefault="00A73FFF" w:rsidP="00232FF0">
      <w:pPr>
        <w:autoSpaceDE w:val="0"/>
        <w:autoSpaceDN w:val="0"/>
        <w:adjustRightInd w:val="0"/>
        <w:jc w:val="both"/>
      </w:pPr>
      <w:r>
        <w:tab/>
        <w:t xml:space="preserve">Detailed procedures of conjugated polymer nanoparticle preparation and characterization, fluorescence quantum yield, picosecond fluorescence lifetime measurements, and </w:t>
      </w:r>
      <w:proofErr w:type="spellStart"/>
      <w:r>
        <w:t>exciton</w:t>
      </w:r>
      <w:proofErr w:type="spellEnd"/>
      <w:r>
        <w:t xml:space="preserve"> modeling details are supplied as Supporting Information. This material is available free of charge via the Internet at http://pubs.acs.org.</w:t>
      </w:r>
    </w:p>
    <w:p w14:paraId="075B037E" w14:textId="77777777" w:rsidR="00263D27" w:rsidRDefault="00263D27" w:rsidP="00232FF0">
      <w:pPr>
        <w:autoSpaceDE w:val="0"/>
        <w:autoSpaceDN w:val="0"/>
        <w:adjustRightInd w:val="0"/>
        <w:jc w:val="both"/>
      </w:pPr>
    </w:p>
    <w:p w14:paraId="49A1B038" w14:textId="0BDA1104" w:rsidR="0029269A" w:rsidRDefault="00B7263C" w:rsidP="00232FF0">
      <w:pPr>
        <w:autoSpaceDE w:val="0"/>
        <w:autoSpaceDN w:val="0"/>
        <w:adjustRightInd w:val="0"/>
        <w:jc w:val="both"/>
        <w:rPr>
          <w:b/>
        </w:rPr>
      </w:pPr>
      <w:r>
        <w:rPr>
          <w:b/>
        </w:rPr>
        <w:t>REFERENCES</w:t>
      </w:r>
    </w:p>
    <w:p w14:paraId="795D502F" w14:textId="77777777" w:rsidR="00B7263C" w:rsidRPr="0029269A" w:rsidRDefault="00B7263C" w:rsidP="00232FF0">
      <w:pPr>
        <w:autoSpaceDE w:val="0"/>
        <w:autoSpaceDN w:val="0"/>
        <w:adjustRightInd w:val="0"/>
        <w:jc w:val="both"/>
        <w:rPr>
          <w:b/>
        </w:rPr>
      </w:pPr>
    </w:p>
    <w:p w14:paraId="6508E060" w14:textId="25313F5A" w:rsidR="002F4B01" w:rsidRDefault="00C21326" w:rsidP="002F4B01">
      <w:pPr>
        <w:jc w:val="both"/>
        <w:rPr>
          <w:noProof/>
        </w:rPr>
      </w:pPr>
      <w:r>
        <w:fldChar w:fldCharType="begin"/>
      </w:r>
      <w:r>
        <w:instrText xml:space="preserve"> ADDIN EN.REFLIST </w:instrText>
      </w:r>
      <w:r>
        <w:fldChar w:fldCharType="separate"/>
      </w:r>
      <w:bookmarkStart w:id="16" w:name="_ENREF_1"/>
      <w:r w:rsidR="002F4B01">
        <w:rPr>
          <w:noProof/>
        </w:rPr>
        <w:t>(1)</w:t>
      </w:r>
      <w:r w:rsidR="002F4B01">
        <w:rPr>
          <w:noProof/>
        </w:rPr>
        <w:tab/>
        <w:t xml:space="preserve">Dennler, G., and Sariciftci, N. S. </w:t>
      </w:r>
      <w:r w:rsidR="002F4B01">
        <w:rPr>
          <w:i/>
          <w:noProof/>
        </w:rPr>
        <w:t xml:space="preserve">Proc. IEEE </w:t>
      </w:r>
      <w:r w:rsidR="002F4B01">
        <w:rPr>
          <w:noProof/>
        </w:rPr>
        <w:t xml:space="preserve"> </w:t>
      </w:r>
      <w:r w:rsidR="002F4B01" w:rsidRPr="002F4B01">
        <w:rPr>
          <w:b/>
          <w:noProof/>
        </w:rPr>
        <w:t>2005</w:t>
      </w:r>
      <w:r w:rsidR="002F4B01">
        <w:rPr>
          <w:noProof/>
        </w:rPr>
        <w:t xml:space="preserve">, </w:t>
      </w:r>
      <w:r w:rsidR="002F4B01" w:rsidRPr="002F4B01">
        <w:rPr>
          <w:i/>
          <w:noProof/>
        </w:rPr>
        <w:t>93</w:t>
      </w:r>
      <w:r w:rsidR="002F4B01">
        <w:rPr>
          <w:noProof/>
        </w:rPr>
        <w:t>, 1429.</w:t>
      </w:r>
      <w:bookmarkEnd w:id="16"/>
    </w:p>
    <w:p w14:paraId="05FB7FB8" w14:textId="51E04E86" w:rsidR="002F4B01" w:rsidRDefault="002F4B01" w:rsidP="00B7263C">
      <w:pPr>
        <w:ind w:left="720" w:hanging="720"/>
        <w:jc w:val="both"/>
        <w:rPr>
          <w:noProof/>
        </w:rPr>
      </w:pPr>
      <w:bookmarkStart w:id="17" w:name="_ENREF_2"/>
      <w:r>
        <w:rPr>
          <w:noProof/>
        </w:rPr>
        <w:t>(2)</w:t>
      </w:r>
      <w:r>
        <w:rPr>
          <w:noProof/>
        </w:rPr>
        <w:tab/>
        <w:t xml:space="preserve">Yim, K. H., Zheng, Z., Liang, Z., Friend, R. H., Huck, W. T. S., and Kim, J. S. </w:t>
      </w:r>
      <w:r w:rsidRPr="002F4B01">
        <w:rPr>
          <w:i/>
          <w:noProof/>
        </w:rPr>
        <w:t>Adv</w:t>
      </w:r>
      <w:r>
        <w:rPr>
          <w:i/>
          <w:noProof/>
        </w:rPr>
        <w:t>.</w:t>
      </w:r>
      <w:r w:rsidRPr="002F4B01">
        <w:rPr>
          <w:i/>
          <w:noProof/>
        </w:rPr>
        <w:t xml:space="preserve"> Funct</w:t>
      </w:r>
      <w:r>
        <w:rPr>
          <w:i/>
          <w:noProof/>
        </w:rPr>
        <w:t>.</w:t>
      </w:r>
      <w:r w:rsidRPr="002F4B01">
        <w:rPr>
          <w:i/>
          <w:noProof/>
        </w:rPr>
        <w:t xml:space="preserve"> Mater</w:t>
      </w:r>
      <w:r>
        <w:rPr>
          <w:i/>
          <w:noProof/>
        </w:rPr>
        <w:t>.</w:t>
      </w:r>
      <w:r>
        <w:rPr>
          <w:noProof/>
        </w:rPr>
        <w:t xml:space="preserve"> </w:t>
      </w:r>
      <w:r w:rsidRPr="002F4B01">
        <w:rPr>
          <w:b/>
          <w:noProof/>
        </w:rPr>
        <w:t>2008</w:t>
      </w:r>
      <w:r>
        <w:rPr>
          <w:noProof/>
        </w:rPr>
        <w:t xml:space="preserve">, </w:t>
      </w:r>
      <w:r w:rsidRPr="002F4B01">
        <w:rPr>
          <w:i/>
          <w:noProof/>
        </w:rPr>
        <w:t>18</w:t>
      </w:r>
      <w:r>
        <w:rPr>
          <w:noProof/>
        </w:rPr>
        <w:t>, 1012.</w:t>
      </w:r>
      <w:bookmarkEnd w:id="17"/>
    </w:p>
    <w:p w14:paraId="2D83C010" w14:textId="4D7663D2" w:rsidR="002F4B01" w:rsidRDefault="002F4B01" w:rsidP="002F4B01">
      <w:pPr>
        <w:jc w:val="both"/>
        <w:rPr>
          <w:noProof/>
        </w:rPr>
      </w:pPr>
      <w:bookmarkStart w:id="18" w:name="_ENREF_3"/>
      <w:r>
        <w:rPr>
          <w:noProof/>
        </w:rPr>
        <w:t>(3)</w:t>
      </w:r>
      <w:r>
        <w:rPr>
          <w:noProof/>
        </w:rPr>
        <w:tab/>
        <w:t xml:space="preserve">Wu, C. F.; Szymanski, C.; Cain, Z.; McNeill, J. </w:t>
      </w:r>
      <w:r w:rsidRPr="002F4B01">
        <w:rPr>
          <w:i/>
          <w:noProof/>
        </w:rPr>
        <w:t>J</w:t>
      </w:r>
      <w:r>
        <w:rPr>
          <w:i/>
          <w:noProof/>
        </w:rPr>
        <w:t>.</w:t>
      </w:r>
      <w:r w:rsidRPr="002F4B01">
        <w:rPr>
          <w:i/>
          <w:noProof/>
        </w:rPr>
        <w:t xml:space="preserve"> Am</w:t>
      </w:r>
      <w:r>
        <w:rPr>
          <w:i/>
          <w:noProof/>
        </w:rPr>
        <w:t>.</w:t>
      </w:r>
      <w:r w:rsidRPr="002F4B01">
        <w:rPr>
          <w:i/>
          <w:noProof/>
        </w:rPr>
        <w:t xml:space="preserve"> Chem</w:t>
      </w:r>
      <w:r>
        <w:rPr>
          <w:i/>
          <w:noProof/>
        </w:rPr>
        <w:t>.</w:t>
      </w:r>
      <w:r w:rsidRPr="002F4B01">
        <w:rPr>
          <w:i/>
          <w:noProof/>
        </w:rPr>
        <w:t xml:space="preserve"> Soc</w:t>
      </w:r>
      <w:r>
        <w:rPr>
          <w:i/>
          <w:noProof/>
        </w:rPr>
        <w:t>.</w:t>
      </w:r>
      <w:r>
        <w:rPr>
          <w:noProof/>
        </w:rPr>
        <w:t xml:space="preserve"> </w:t>
      </w:r>
      <w:r w:rsidRPr="002F4B01">
        <w:rPr>
          <w:b/>
          <w:noProof/>
        </w:rPr>
        <w:t>2007</w:t>
      </w:r>
      <w:r>
        <w:rPr>
          <w:noProof/>
        </w:rPr>
        <w:t xml:space="preserve">, </w:t>
      </w:r>
      <w:r w:rsidRPr="002F4B01">
        <w:rPr>
          <w:i/>
          <w:noProof/>
        </w:rPr>
        <w:t>129</w:t>
      </w:r>
      <w:r>
        <w:rPr>
          <w:noProof/>
        </w:rPr>
        <w:t>, 12904.</w:t>
      </w:r>
      <w:bookmarkEnd w:id="18"/>
    </w:p>
    <w:p w14:paraId="7264108C" w14:textId="5E61152E" w:rsidR="002F4B01" w:rsidRDefault="002F4B01" w:rsidP="00B7263C">
      <w:pPr>
        <w:ind w:left="720" w:hanging="720"/>
        <w:jc w:val="both"/>
        <w:rPr>
          <w:noProof/>
        </w:rPr>
      </w:pPr>
      <w:bookmarkStart w:id="19" w:name="_ENREF_4"/>
      <w:r>
        <w:rPr>
          <w:noProof/>
        </w:rPr>
        <w:t>(4)</w:t>
      </w:r>
      <w:r>
        <w:rPr>
          <w:noProof/>
        </w:rPr>
        <w:tab/>
        <w:t xml:space="preserve">Yu, J., Wu, C. F., Sahu, S. P., Fernando, L. P., Szymanski, C., and McNeill, J. </w:t>
      </w:r>
      <w:r w:rsidRPr="002F4B01">
        <w:rPr>
          <w:i/>
          <w:noProof/>
        </w:rPr>
        <w:t>J</w:t>
      </w:r>
      <w:r>
        <w:rPr>
          <w:i/>
          <w:noProof/>
        </w:rPr>
        <w:t>.</w:t>
      </w:r>
      <w:r w:rsidRPr="002F4B01">
        <w:rPr>
          <w:i/>
          <w:noProof/>
        </w:rPr>
        <w:t xml:space="preserve"> Am</w:t>
      </w:r>
      <w:r>
        <w:rPr>
          <w:i/>
          <w:noProof/>
        </w:rPr>
        <w:t>.</w:t>
      </w:r>
      <w:r w:rsidRPr="002F4B01">
        <w:rPr>
          <w:i/>
          <w:noProof/>
        </w:rPr>
        <w:t xml:space="preserve"> Chem</w:t>
      </w:r>
      <w:r>
        <w:rPr>
          <w:i/>
          <w:noProof/>
        </w:rPr>
        <w:t>.</w:t>
      </w:r>
      <w:r w:rsidRPr="002F4B01">
        <w:rPr>
          <w:i/>
          <w:noProof/>
        </w:rPr>
        <w:t xml:space="preserve"> Soc</w:t>
      </w:r>
      <w:r>
        <w:rPr>
          <w:i/>
          <w:noProof/>
        </w:rPr>
        <w:t>.</w:t>
      </w:r>
      <w:r>
        <w:rPr>
          <w:noProof/>
        </w:rPr>
        <w:t xml:space="preserve"> </w:t>
      </w:r>
      <w:r w:rsidRPr="002F4B01">
        <w:rPr>
          <w:b/>
          <w:noProof/>
        </w:rPr>
        <w:t>2009</w:t>
      </w:r>
      <w:r>
        <w:rPr>
          <w:noProof/>
        </w:rPr>
        <w:t xml:space="preserve">, </w:t>
      </w:r>
      <w:r w:rsidRPr="002F4B01">
        <w:rPr>
          <w:i/>
          <w:noProof/>
        </w:rPr>
        <w:t>131</w:t>
      </w:r>
      <w:r>
        <w:rPr>
          <w:noProof/>
        </w:rPr>
        <w:t>, 18410.</w:t>
      </w:r>
      <w:bookmarkEnd w:id="19"/>
    </w:p>
    <w:p w14:paraId="1FC550AF" w14:textId="50802039" w:rsidR="002F4B01" w:rsidRDefault="002F4B01" w:rsidP="00B7263C">
      <w:pPr>
        <w:ind w:left="720" w:hanging="720"/>
        <w:jc w:val="both"/>
        <w:rPr>
          <w:noProof/>
        </w:rPr>
      </w:pPr>
      <w:bookmarkStart w:id="20" w:name="_ENREF_5"/>
      <w:r>
        <w:rPr>
          <w:noProof/>
        </w:rPr>
        <w:t>(5)</w:t>
      </w:r>
      <w:r>
        <w:rPr>
          <w:noProof/>
        </w:rPr>
        <w:tab/>
        <w:t xml:space="preserve">Wu, C. F., Bull, B. Christensen, K. and McNeill, J. </w:t>
      </w:r>
      <w:r>
        <w:rPr>
          <w:i/>
          <w:noProof/>
        </w:rPr>
        <w:t>Angew. Chem., Int. Ed.</w:t>
      </w:r>
      <w:r>
        <w:rPr>
          <w:noProof/>
        </w:rPr>
        <w:t xml:space="preserve"> </w:t>
      </w:r>
      <w:r w:rsidRPr="002F4B01">
        <w:rPr>
          <w:b/>
          <w:noProof/>
        </w:rPr>
        <w:t>2009</w:t>
      </w:r>
      <w:r>
        <w:rPr>
          <w:noProof/>
        </w:rPr>
        <w:t xml:space="preserve">, </w:t>
      </w:r>
      <w:r w:rsidRPr="002F4B01">
        <w:rPr>
          <w:i/>
          <w:noProof/>
        </w:rPr>
        <w:t>48</w:t>
      </w:r>
      <w:r>
        <w:rPr>
          <w:noProof/>
        </w:rPr>
        <w:t>, 2741.</w:t>
      </w:r>
      <w:bookmarkEnd w:id="20"/>
    </w:p>
    <w:p w14:paraId="67DAE680" w14:textId="44717AC8" w:rsidR="002F4B01" w:rsidRDefault="002F4B01" w:rsidP="00B7263C">
      <w:pPr>
        <w:ind w:left="720" w:hanging="720"/>
        <w:jc w:val="both"/>
        <w:rPr>
          <w:noProof/>
        </w:rPr>
      </w:pPr>
      <w:bookmarkStart w:id="21" w:name="_ENREF_6"/>
      <w:r>
        <w:rPr>
          <w:noProof/>
        </w:rPr>
        <w:t>(6)</w:t>
      </w:r>
      <w:r>
        <w:rPr>
          <w:noProof/>
        </w:rPr>
        <w:tab/>
        <w:t xml:space="preserve">Wu, C. F.; Bull, B.; Szymanski, C.; Christensen, K.; McNeill, J. </w:t>
      </w:r>
      <w:r w:rsidRPr="002F4B01">
        <w:rPr>
          <w:i/>
          <w:noProof/>
        </w:rPr>
        <w:t>ACS Nano</w:t>
      </w:r>
      <w:r>
        <w:rPr>
          <w:noProof/>
        </w:rPr>
        <w:t xml:space="preserve"> </w:t>
      </w:r>
      <w:r w:rsidRPr="002F4B01">
        <w:rPr>
          <w:b/>
          <w:noProof/>
        </w:rPr>
        <w:t>2008</w:t>
      </w:r>
      <w:r>
        <w:rPr>
          <w:noProof/>
        </w:rPr>
        <w:t xml:space="preserve">, </w:t>
      </w:r>
      <w:r w:rsidRPr="002F4B01">
        <w:rPr>
          <w:i/>
          <w:noProof/>
        </w:rPr>
        <w:t>2</w:t>
      </w:r>
      <w:r>
        <w:rPr>
          <w:noProof/>
        </w:rPr>
        <w:t>, 2415.</w:t>
      </w:r>
      <w:bookmarkEnd w:id="21"/>
    </w:p>
    <w:p w14:paraId="78E3EA67" w14:textId="37940430" w:rsidR="002F4B01" w:rsidRDefault="002F4B01" w:rsidP="00B7263C">
      <w:pPr>
        <w:ind w:left="720" w:hanging="720"/>
        <w:jc w:val="both"/>
        <w:rPr>
          <w:noProof/>
        </w:rPr>
      </w:pPr>
      <w:bookmarkStart w:id="22" w:name="_ENREF_7"/>
      <w:r>
        <w:rPr>
          <w:noProof/>
        </w:rPr>
        <w:lastRenderedPageBreak/>
        <w:t>(7)</w:t>
      </w:r>
      <w:r>
        <w:rPr>
          <w:noProof/>
        </w:rPr>
        <w:tab/>
        <w:t xml:space="preserve">Wu, C. F.; Schneider, T.; Zeigler, M.; Yu, J. B.; Schiro, P. G.; Burnham, D. R.; McNeill, J. D.; Chiu, D. T. </w:t>
      </w:r>
      <w:r w:rsidRPr="002F4B01">
        <w:rPr>
          <w:i/>
          <w:noProof/>
        </w:rPr>
        <w:t>J</w:t>
      </w:r>
      <w:r>
        <w:rPr>
          <w:i/>
          <w:noProof/>
        </w:rPr>
        <w:t>.</w:t>
      </w:r>
      <w:r w:rsidRPr="002F4B01">
        <w:rPr>
          <w:i/>
          <w:noProof/>
        </w:rPr>
        <w:t xml:space="preserve"> Am</w:t>
      </w:r>
      <w:r>
        <w:rPr>
          <w:i/>
          <w:noProof/>
        </w:rPr>
        <w:t>.</w:t>
      </w:r>
      <w:r w:rsidRPr="002F4B01">
        <w:rPr>
          <w:i/>
          <w:noProof/>
        </w:rPr>
        <w:t xml:space="preserve"> Chem</w:t>
      </w:r>
      <w:r>
        <w:rPr>
          <w:i/>
          <w:noProof/>
        </w:rPr>
        <w:t>.</w:t>
      </w:r>
      <w:r w:rsidRPr="002F4B01">
        <w:rPr>
          <w:i/>
          <w:noProof/>
        </w:rPr>
        <w:t xml:space="preserve"> Soc</w:t>
      </w:r>
      <w:r>
        <w:rPr>
          <w:i/>
          <w:noProof/>
        </w:rPr>
        <w:t>.</w:t>
      </w:r>
      <w:r>
        <w:rPr>
          <w:noProof/>
        </w:rPr>
        <w:t xml:space="preserve"> </w:t>
      </w:r>
      <w:r w:rsidRPr="002F4B01">
        <w:rPr>
          <w:b/>
          <w:noProof/>
        </w:rPr>
        <w:t>2010</w:t>
      </w:r>
      <w:r>
        <w:rPr>
          <w:noProof/>
        </w:rPr>
        <w:t xml:space="preserve">, </w:t>
      </w:r>
      <w:r w:rsidRPr="002F4B01">
        <w:rPr>
          <w:i/>
          <w:noProof/>
        </w:rPr>
        <w:t>132</w:t>
      </w:r>
      <w:r>
        <w:rPr>
          <w:noProof/>
        </w:rPr>
        <w:t>, 15410.</w:t>
      </w:r>
      <w:bookmarkEnd w:id="22"/>
    </w:p>
    <w:p w14:paraId="3C05CC29" w14:textId="4B2A79EB" w:rsidR="002F4B01" w:rsidRDefault="002F4B01" w:rsidP="002F4B01">
      <w:pPr>
        <w:jc w:val="both"/>
        <w:rPr>
          <w:noProof/>
        </w:rPr>
      </w:pPr>
      <w:bookmarkStart w:id="23" w:name="_ENREF_8"/>
      <w:r>
        <w:rPr>
          <w:noProof/>
        </w:rPr>
        <w:t>(8)</w:t>
      </w:r>
      <w:r>
        <w:rPr>
          <w:noProof/>
        </w:rPr>
        <w:tab/>
        <w:t xml:space="preserve">Wu, C. F.; Chiu, D. T. </w:t>
      </w:r>
      <w:r w:rsidRPr="002F4B01">
        <w:rPr>
          <w:i/>
          <w:noProof/>
        </w:rPr>
        <w:t>Angew</w:t>
      </w:r>
      <w:r>
        <w:rPr>
          <w:i/>
          <w:noProof/>
        </w:rPr>
        <w:t>.</w:t>
      </w:r>
      <w:r w:rsidRPr="002F4B01">
        <w:rPr>
          <w:i/>
          <w:noProof/>
        </w:rPr>
        <w:t xml:space="preserve"> Chem</w:t>
      </w:r>
      <w:r>
        <w:rPr>
          <w:i/>
          <w:noProof/>
        </w:rPr>
        <w:t>.</w:t>
      </w:r>
      <w:r w:rsidRPr="002F4B01">
        <w:rPr>
          <w:i/>
          <w:noProof/>
        </w:rPr>
        <w:t xml:space="preserve"> Int</w:t>
      </w:r>
      <w:r>
        <w:rPr>
          <w:i/>
          <w:noProof/>
        </w:rPr>
        <w:t>. Ed.</w:t>
      </w:r>
      <w:r>
        <w:rPr>
          <w:noProof/>
        </w:rPr>
        <w:t xml:space="preserve"> </w:t>
      </w:r>
      <w:r w:rsidRPr="002F4B01">
        <w:rPr>
          <w:b/>
          <w:noProof/>
        </w:rPr>
        <w:t>2013</w:t>
      </w:r>
      <w:r>
        <w:rPr>
          <w:noProof/>
        </w:rPr>
        <w:t xml:space="preserve">, </w:t>
      </w:r>
      <w:r w:rsidRPr="002F4B01">
        <w:rPr>
          <w:i/>
          <w:noProof/>
        </w:rPr>
        <w:t>52</w:t>
      </w:r>
      <w:r>
        <w:rPr>
          <w:noProof/>
        </w:rPr>
        <w:t>, 3086.</w:t>
      </w:r>
      <w:bookmarkEnd w:id="23"/>
    </w:p>
    <w:p w14:paraId="5E2EB881" w14:textId="108EA3B1" w:rsidR="002F4B01" w:rsidRDefault="002F4B01" w:rsidP="00B7263C">
      <w:pPr>
        <w:ind w:left="720" w:hanging="720"/>
        <w:jc w:val="both"/>
        <w:rPr>
          <w:noProof/>
        </w:rPr>
      </w:pPr>
      <w:bookmarkStart w:id="24" w:name="_ENREF_9"/>
      <w:r>
        <w:rPr>
          <w:noProof/>
        </w:rPr>
        <w:t>(9)</w:t>
      </w:r>
      <w:r>
        <w:rPr>
          <w:noProof/>
        </w:rPr>
        <w:tab/>
        <w:t xml:space="preserve">Koner, A. L.; Krndija, D.; Hou, Q.; Sherratt, D. J.; Howarth, M. </w:t>
      </w:r>
      <w:r w:rsidRPr="002F4B01">
        <w:rPr>
          <w:i/>
          <w:noProof/>
        </w:rPr>
        <w:t>ACS Nano</w:t>
      </w:r>
      <w:r>
        <w:rPr>
          <w:noProof/>
        </w:rPr>
        <w:t xml:space="preserve"> </w:t>
      </w:r>
      <w:r w:rsidRPr="002F4B01">
        <w:rPr>
          <w:b/>
          <w:noProof/>
        </w:rPr>
        <w:t>2013</w:t>
      </w:r>
      <w:r>
        <w:rPr>
          <w:noProof/>
        </w:rPr>
        <w:t xml:space="preserve">, </w:t>
      </w:r>
      <w:r w:rsidRPr="002F4B01">
        <w:rPr>
          <w:i/>
          <w:noProof/>
        </w:rPr>
        <w:t>7</w:t>
      </w:r>
      <w:r>
        <w:rPr>
          <w:noProof/>
        </w:rPr>
        <w:t>, 1137.</w:t>
      </w:r>
      <w:bookmarkEnd w:id="24"/>
    </w:p>
    <w:p w14:paraId="75A5F3E3" w14:textId="7E07E950" w:rsidR="002F4B01" w:rsidRDefault="002F4B01" w:rsidP="00B7263C">
      <w:pPr>
        <w:ind w:left="720" w:hanging="720"/>
        <w:jc w:val="both"/>
        <w:rPr>
          <w:noProof/>
        </w:rPr>
      </w:pPr>
      <w:bookmarkStart w:id="25" w:name="_ENREF_10"/>
      <w:r>
        <w:rPr>
          <w:noProof/>
        </w:rPr>
        <w:t>(10)</w:t>
      </w:r>
      <w:r>
        <w:rPr>
          <w:noProof/>
        </w:rPr>
        <w:tab/>
        <w:t xml:space="preserve">Emelianova, E. V., Athanasopoulos, S., Silbey, R. J., and Beljonne, D. </w:t>
      </w:r>
      <w:r w:rsidRPr="002F4B01">
        <w:rPr>
          <w:i/>
          <w:noProof/>
        </w:rPr>
        <w:t>Phys</w:t>
      </w:r>
      <w:r>
        <w:rPr>
          <w:i/>
          <w:noProof/>
        </w:rPr>
        <w:t>.</w:t>
      </w:r>
      <w:r w:rsidRPr="002F4B01">
        <w:rPr>
          <w:i/>
          <w:noProof/>
        </w:rPr>
        <w:t xml:space="preserve"> Rev</w:t>
      </w:r>
      <w:r>
        <w:rPr>
          <w:i/>
          <w:noProof/>
        </w:rPr>
        <w:t>.</w:t>
      </w:r>
      <w:r w:rsidRPr="002F4B01">
        <w:rPr>
          <w:i/>
          <w:noProof/>
        </w:rPr>
        <w:t xml:space="preserve"> Lett</w:t>
      </w:r>
      <w:r>
        <w:rPr>
          <w:i/>
          <w:noProof/>
        </w:rPr>
        <w:t>.</w:t>
      </w:r>
      <w:r>
        <w:rPr>
          <w:noProof/>
        </w:rPr>
        <w:t xml:space="preserve"> </w:t>
      </w:r>
      <w:r w:rsidRPr="002F4B01">
        <w:rPr>
          <w:b/>
          <w:noProof/>
        </w:rPr>
        <w:t>2010</w:t>
      </w:r>
      <w:r>
        <w:rPr>
          <w:noProof/>
        </w:rPr>
        <w:t xml:space="preserve">, </w:t>
      </w:r>
      <w:r w:rsidRPr="002F4B01">
        <w:rPr>
          <w:i/>
          <w:noProof/>
        </w:rPr>
        <w:t>104</w:t>
      </w:r>
      <w:r>
        <w:rPr>
          <w:noProof/>
        </w:rPr>
        <w:t>, 206405.</w:t>
      </w:r>
      <w:bookmarkEnd w:id="25"/>
    </w:p>
    <w:p w14:paraId="6269BA5B" w14:textId="33D49940" w:rsidR="002F4B01" w:rsidRDefault="002F4B01" w:rsidP="002F4B01">
      <w:pPr>
        <w:jc w:val="both"/>
        <w:rPr>
          <w:noProof/>
        </w:rPr>
      </w:pPr>
      <w:bookmarkStart w:id="26" w:name="_ENREF_11"/>
      <w:r>
        <w:rPr>
          <w:noProof/>
        </w:rPr>
        <w:t>(11)</w:t>
      </w:r>
      <w:r>
        <w:rPr>
          <w:noProof/>
        </w:rPr>
        <w:tab/>
        <w:t xml:space="preserve">Kasha, M.; Rawls, H. R.; Ashraf El-Bayoumi, M. </w:t>
      </w:r>
      <w:r>
        <w:rPr>
          <w:i/>
          <w:noProof/>
        </w:rPr>
        <w:t xml:space="preserve">Pure </w:t>
      </w:r>
      <w:r w:rsidRPr="002F4B01">
        <w:rPr>
          <w:i/>
          <w:noProof/>
        </w:rPr>
        <w:t>Appl</w:t>
      </w:r>
      <w:r>
        <w:rPr>
          <w:i/>
          <w:noProof/>
        </w:rPr>
        <w:t>.</w:t>
      </w:r>
      <w:r w:rsidRPr="002F4B01">
        <w:rPr>
          <w:i/>
          <w:noProof/>
        </w:rPr>
        <w:t xml:space="preserve"> Chem</w:t>
      </w:r>
      <w:r>
        <w:rPr>
          <w:i/>
          <w:noProof/>
        </w:rPr>
        <w:t>.</w:t>
      </w:r>
      <w:r>
        <w:rPr>
          <w:noProof/>
        </w:rPr>
        <w:t xml:space="preserve"> </w:t>
      </w:r>
      <w:r w:rsidRPr="002F4B01">
        <w:rPr>
          <w:b/>
          <w:noProof/>
        </w:rPr>
        <w:t>1965</w:t>
      </w:r>
      <w:r>
        <w:rPr>
          <w:noProof/>
        </w:rPr>
        <w:t xml:space="preserve">, </w:t>
      </w:r>
      <w:r w:rsidRPr="002F4B01">
        <w:rPr>
          <w:i/>
          <w:noProof/>
        </w:rPr>
        <w:t>11</w:t>
      </w:r>
      <w:r>
        <w:rPr>
          <w:noProof/>
        </w:rPr>
        <w:t>, 371.</w:t>
      </w:r>
      <w:bookmarkEnd w:id="26"/>
    </w:p>
    <w:p w14:paraId="7CDBB018" w14:textId="27A303C6" w:rsidR="002F4B01" w:rsidRDefault="002F4B01" w:rsidP="00B7263C">
      <w:pPr>
        <w:ind w:left="720" w:hanging="720"/>
        <w:jc w:val="both"/>
        <w:rPr>
          <w:noProof/>
        </w:rPr>
      </w:pPr>
      <w:bookmarkStart w:id="27" w:name="_ENREF_12"/>
      <w:r>
        <w:rPr>
          <w:noProof/>
        </w:rPr>
        <w:t>(12)</w:t>
      </w:r>
      <w:r>
        <w:rPr>
          <w:noProof/>
        </w:rPr>
        <w:tab/>
        <w:t xml:space="preserve">Lunt, R. R., Giebink, N. C., Belak, A. A., Benzinger, J. B., and Forrest, S. R. </w:t>
      </w:r>
      <w:r>
        <w:rPr>
          <w:i/>
          <w:noProof/>
        </w:rPr>
        <w:t>J. Appl. Phys.</w:t>
      </w:r>
      <w:r>
        <w:rPr>
          <w:noProof/>
        </w:rPr>
        <w:t xml:space="preserve"> </w:t>
      </w:r>
      <w:r w:rsidRPr="002F4B01">
        <w:rPr>
          <w:b/>
          <w:noProof/>
        </w:rPr>
        <w:t>2009</w:t>
      </w:r>
      <w:r>
        <w:rPr>
          <w:noProof/>
        </w:rPr>
        <w:t xml:space="preserve">, </w:t>
      </w:r>
      <w:r w:rsidRPr="002F4B01">
        <w:rPr>
          <w:i/>
          <w:noProof/>
        </w:rPr>
        <w:t>105</w:t>
      </w:r>
      <w:r>
        <w:rPr>
          <w:noProof/>
        </w:rPr>
        <w:t>, 053711.</w:t>
      </w:r>
      <w:bookmarkEnd w:id="27"/>
    </w:p>
    <w:p w14:paraId="3CF070A5" w14:textId="0A20CE9D" w:rsidR="002F4B01" w:rsidRDefault="002F4B01" w:rsidP="002F4B01">
      <w:pPr>
        <w:jc w:val="both"/>
        <w:rPr>
          <w:noProof/>
        </w:rPr>
      </w:pPr>
      <w:bookmarkStart w:id="28" w:name="_ENREF_13"/>
      <w:r>
        <w:rPr>
          <w:noProof/>
        </w:rPr>
        <w:t>(13)</w:t>
      </w:r>
      <w:r>
        <w:rPr>
          <w:noProof/>
        </w:rPr>
        <w:tab/>
        <w:t xml:space="preserve">Gammill, L. S.; Powell, R. C. </w:t>
      </w:r>
      <w:r w:rsidRPr="002F4B01">
        <w:rPr>
          <w:i/>
          <w:noProof/>
        </w:rPr>
        <w:t>Mol</w:t>
      </w:r>
      <w:r>
        <w:rPr>
          <w:i/>
          <w:noProof/>
        </w:rPr>
        <w:t>.</w:t>
      </w:r>
      <w:r w:rsidRPr="002F4B01">
        <w:rPr>
          <w:i/>
          <w:noProof/>
        </w:rPr>
        <w:t xml:space="preserve"> Cryst</w:t>
      </w:r>
      <w:r>
        <w:rPr>
          <w:i/>
          <w:noProof/>
        </w:rPr>
        <w:t>.</w:t>
      </w:r>
      <w:r w:rsidRPr="002F4B01">
        <w:rPr>
          <w:i/>
          <w:noProof/>
        </w:rPr>
        <w:t xml:space="preserve"> Liq</w:t>
      </w:r>
      <w:r>
        <w:rPr>
          <w:i/>
          <w:noProof/>
        </w:rPr>
        <w:t>.</w:t>
      </w:r>
      <w:r w:rsidRPr="002F4B01">
        <w:rPr>
          <w:i/>
          <w:noProof/>
        </w:rPr>
        <w:t xml:space="preserve"> Cryst</w:t>
      </w:r>
      <w:r>
        <w:rPr>
          <w:i/>
          <w:noProof/>
        </w:rPr>
        <w:t>.</w:t>
      </w:r>
      <w:r>
        <w:rPr>
          <w:noProof/>
        </w:rPr>
        <w:t xml:space="preserve"> </w:t>
      </w:r>
      <w:r w:rsidRPr="002F4B01">
        <w:rPr>
          <w:b/>
          <w:noProof/>
        </w:rPr>
        <w:t>1974</w:t>
      </w:r>
      <w:r>
        <w:rPr>
          <w:noProof/>
        </w:rPr>
        <w:t xml:space="preserve">, </w:t>
      </w:r>
      <w:r w:rsidRPr="002F4B01">
        <w:rPr>
          <w:i/>
          <w:noProof/>
        </w:rPr>
        <w:t>25</w:t>
      </w:r>
      <w:r>
        <w:rPr>
          <w:noProof/>
        </w:rPr>
        <w:t>, 123.</w:t>
      </w:r>
      <w:bookmarkEnd w:id="28"/>
    </w:p>
    <w:p w14:paraId="75F02EC6" w14:textId="278DE898" w:rsidR="002F4B01" w:rsidRDefault="002F4B01" w:rsidP="002F4B01">
      <w:pPr>
        <w:jc w:val="both"/>
        <w:rPr>
          <w:noProof/>
        </w:rPr>
      </w:pPr>
      <w:bookmarkStart w:id="29" w:name="_ENREF_14"/>
      <w:r>
        <w:rPr>
          <w:noProof/>
        </w:rPr>
        <w:t>(14)</w:t>
      </w:r>
      <w:r>
        <w:rPr>
          <w:noProof/>
        </w:rPr>
        <w:tab/>
        <w:t xml:space="preserve">Powell, R. C.; Kepler, R. G. </w:t>
      </w:r>
      <w:r w:rsidRPr="002F4B01">
        <w:rPr>
          <w:i/>
          <w:noProof/>
        </w:rPr>
        <w:t>Phys</w:t>
      </w:r>
      <w:r>
        <w:rPr>
          <w:i/>
          <w:noProof/>
        </w:rPr>
        <w:t>.</w:t>
      </w:r>
      <w:r w:rsidRPr="002F4B01">
        <w:rPr>
          <w:i/>
          <w:noProof/>
        </w:rPr>
        <w:t xml:space="preserve"> Rev</w:t>
      </w:r>
      <w:r>
        <w:rPr>
          <w:i/>
          <w:noProof/>
        </w:rPr>
        <w:t>.</w:t>
      </w:r>
      <w:r w:rsidRPr="002F4B01">
        <w:rPr>
          <w:i/>
          <w:noProof/>
        </w:rPr>
        <w:t xml:space="preserve"> Lett</w:t>
      </w:r>
      <w:r>
        <w:rPr>
          <w:i/>
          <w:noProof/>
        </w:rPr>
        <w:t>.</w:t>
      </w:r>
      <w:r>
        <w:rPr>
          <w:noProof/>
        </w:rPr>
        <w:t xml:space="preserve"> </w:t>
      </w:r>
      <w:r w:rsidRPr="002F4B01">
        <w:rPr>
          <w:b/>
          <w:noProof/>
        </w:rPr>
        <w:t>1969</w:t>
      </w:r>
      <w:r>
        <w:rPr>
          <w:noProof/>
        </w:rPr>
        <w:t xml:space="preserve">, </w:t>
      </w:r>
      <w:r w:rsidRPr="002F4B01">
        <w:rPr>
          <w:i/>
          <w:noProof/>
        </w:rPr>
        <w:t>22</w:t>
      </w:r>
      <w:r>
        <w:rPr>
          <w:noProof/>
        </w:rPr>
        <w:t>, 636.</w:t>
      </w:r>
      <w:bookmarkEnd w:id="29"/>
    </w:p>
    <w:p w14:paraId="0D90397F" w14:textId="67E717EE" w:rsidR="002F4B01" w:rsidRDefault="002F4B01" w:rsidP="002F4B01">
      <w:pPr>
        <w:jc w:val="both"/>
        <w:rPr>
          <w:noProof/>
        </w:rPr>
      </w:pPr>
      <w:bookmarkStart w:id="30" w:name="_ENREF_15"/>
      <w:r>
        <w:rPr>
          <w:noProof/>
        </w:rPr>
        <w:t>(15)</w:t>
      </w:r>
      <w:r>
        <w:rPr>
          <w:noProof/>
        </w:rPr>
        <w:tab/>
        <w:t xml:space="preserve">Scholes, G. D., and Rumbles, G. </w:t>
      </w:r>
      <w:r>
        <w:rPr>
          <w:i/>
          <w:noProof/>
        </w:rPr>
        <w:t>Nat. Mater.</w:t>
      </w:r>
      <w:r>
        <w:rPr>
          <w:noProof/>
        </w:rPr>
        <w:t xml:space="preserve"> </w:t>
      </w:r>
      <w:r w:rsidRPr="002F4B01">
        <w:rPr>
          <w:b/>
          <w:noProof/>
        </w:rPr>
        <w:t>2006</w:t>
      </w:r>
      <w:r>
        <w:rPr>
          <w:noProof/>
        </w:rPr>
        <w:t xml:space="preserve">, </w:t>
      </w:r>
      <w:r w:rsidRPr="002F4B01">
        <w:rPr>
          <w:i/>
          <w:noProof/>
        </w:rPr>
        <w:t>5</w:t>
      </w:r>
      <w:r>
        <w:rPr>
          <w:noProof/>
        </w:rPr>
        <w:t>, 683.</w:t>
      </w:r>
      <w:bookmarkEnd w:id="30"/>
    </w:p>
    <w:p w14:paraId="36A066FE" w14:textId="7CDA9084" w:rsidR="002F4B01" w:rsidRDefault="002F4B01" w:rsidP="00B7263C">
      <w:pPr>
        <w:ind w:left="720" w:hanging="720"/>
        <w:jc w:val="both"/>
        <w:rPr>
          <w:noProof/>
        </w:rPr>
      </w:pPr>
      <w:bookmarkStart w:id="31" w:name="_ENREF_16"/>
      <w:r>
        <w:rPr>
          <w:noProof/>
        </w:rPr>
        <w:t>(16)</w:t>
      </w:r>
      <w:r>
        <w:rPr>
          <w:noProof/>
        </w:rPr>
        <w:tab/>
        <w:t xml:space="preserve">Burkalov, V. M., Kawata, K., Assender, H. E., Briggs, G. A. D., Ruseckas, A., and Samuel, I. D. W. </w:t>
      </w:r>
      <w:r>
        <w:rPr>
          <w:i/>
          <w:noProof/>
        </w:rPr>
        <w:t>Phys. Rev.</w:t>
      </w:r>
      <w:r w:rsidRPr="002F4B01">
        <w:rPr>
          <w:i/>
          <w:noProof/>
        </w:rPr>
        <w:t xml:space="preserve"> B</w:t>
      </w:r>
      <w:r>
        <w:rPr>
          <w:noProof/>
        </w:rPr>
        <w:t xml:space="preserve"> </w:t>
      </w:r>
      <w:r w:rsidRPr="002F4B01">
        <w:rPr>
          <w:b/>
          <w:noProof/>
        </w:rPr>
        <w:t>2005</w:t>
      </w:r>
      <w:r>
        <w:rPr>
          <w:noProof/>
        </w:rPr>
        <w:t xml:space="preserve">, </w:t>
      </w:r>
      <w:r w:rsidRPr="002F4B01">
        <w:rPr>
          <w:i/>
          <w:noProof/>
        </w:rPr>
        <w:t>72</w:t>
      </w:r>
      <w:r>
        <w:rPr>
          <w:noProof/>
        </w:rPr>
        <w:t>, 075206.</w:t>
      </w:r>
      <w:bookmarkEnd w:id="31"/>
    </w:p>
    <w:p w14:paraId="72BB7707" w14:textId="38DFCD7A" w:rsidR="002F4B01" w:rsidRDefault="002F4B01" w:rsidP="002F4B01">
      <w:pPr>
        <w:jc w:val="both"/>
        <w:rPr>
          <w:noProof/>
        </w:rPr>
      </w:pPr>
      <w:bookmarkStart w:id="32" w:name="_ENREF_17"/>
      <w:r>
        <w:rPr>
          <w:noProof/>
        </w:rPr>
        <w:t>(17)</w:t>
      </w:r>
      <w:r>
        <w:rPr>
          <w:noProof/>
        </w:rPr>
        <w:tab/>
        <w:t xml:space="preserve">Gregg, B. A., Sprague, J. and Peterson, M. W. </w:t>
      </w:r>
      <w:r>
        <w:rPr>
          <w:i/>
          <w:noProof/>
        </w:rPr>
        <w:t>J. Phys. Chem.</w:t>
      </w:r>
      <w:r w:rsidRPr="002F4B01">
        <w:rPr>
          <w:i/>
          <w:noProof/>
        </w:rPr>
        <w:t xml:space="preserve"> B</w:t>
      </w:r>
      <w:r>
        <w:rPr>
          <w:noProof/>
        </w:rPr>
        <w:t xml:space="preserve"> </w:t>
      </w:r>
      <w:r w:rsidRPr="002F4B01">
        <w:rPr>
          <w:b/>
          <w:noProof/>
        </w:rPr>
        <w:t>1997</w:t>
      </w:r>
      <w:r>
        <w:rPr>
          <w:noProof/>
        </w:rPr>
        <w:t xml:space="preserve">, </w:t>
      </w:r>
      <w:r w:rsidRPr="002F4B01">
        <w:rPr>
          <w:i/>
          <w:noProof/>
        </w:rPr>
        <w:t>101</w:t>
      </w:r>
      <w:r>
        <w:rPr>
          <w:noProof/>
        </w:rPr>
        <w:t>, 5362.</w:t>
      </w:r>
      <w:bookmarkEnd w:id="32"/>
    </w:p>
    <w:p w14:paraId="45F84B85" w14:textId="1A11D331" w:rsidR="002F4B01" w:rsidRDefault="002F4B01" w:rsidP="002F4B01">
      <w:pPr>
        <w:jc w:val="both"/>
        <w:rPr>
          <w:noProof/>
        </w:rPr>
      </w:pPr>
      <w:bookmarkStart w:id="33" w:name="_ENREF_18"/>
      <w:r>
        <w:rPr>
          <w:noProof/>
        </w:rPr>
        <w:t>(18)</w:t>
      </w:r>
      <w:r>
        <w:rPr>
          <w:noProof/>
        </w:rPr>
        <w:tab/>
        <w:t xml:space="preserve">Donati, D.; Williams, J. O. </w:t>
      </w:r>
      <w:r w:rsidRPr="002F4B01">
        <w:rPr>
          <w:i/>
          <w:noProof/>
        </w:rPr>
        <w:t>Mol</w:t>
      </w:r>
      <w:r>
        <w:rPr>
          <w:i/>
          <w:noProof/>
        </w:rPr>
        <w:t>.</w:t>
      </w:r>
      <w:r w:rsidRPr="002F4B01">
        <w:rPr>
          <w:i/>
          <w:noProof/>
        </w:rPr>
        <w:t xml:space="preserve"> Cryst</w:t>
      </w:r>
      <w:r>
        <w:rPr>
          <w:i/>
          <w:noProof/>
        </w:rPr>
        <w:t>.</w:t>
      </w:r>
      <w:r w:rsidRPr="002F4B01">
        <w:rPr>
          <w:i/>
          <w:noProof/>
        </w:rPr>
        <w:t xml:space="preserve"> Liq</w:t>
      </w:r>
      <w:r>
        <w:rPr>
          <w:i/>
          <w:noProof/>
        </w:rPr>
        <w:t>.</w:t>
      </w:r>
      <w:r w:rsidRPr="002F4B01">
        <w:rPr>
          <w:i/>
          <w:noProof/>
        </w:rPr>
        <w:t xml:space="preserve"> Cryst</w:t>
      </w:r>
      <w:r>
        <w:rPr>
          <w:i/>
          <w:noProof/>
        </w:rPr>
        <w:t>.</w:t>
      </w:r>
      <w:r>
        <w:rPr>
          <w:noProof/>
        </w:rPr>
        <w:t xml:space="preserve"> </w:t>
      </w:r>
      <w:r w:rsidRPr="002F4B01">
        <w:rPr>
          <w:b/>
          <w:noProof/>
        </w:rPr>
        <w:t>1978</w:t>
      </w:r>
      <w:r>
        <w:rPr>
          <w:noProof/>
        </w:rPr>
        <w:t xml:space="preserve">, </w:t>
      </w:r>
      <w:r w:rsidRPr="002F4B01">
        <w:rPr>
          <w:i/>
          <w:noProof/>
        </w:rPr>
        <w:t>44</w:t>
      </w:r>
      <w:r>
        <w:rPr>
          <w:noProof/>
        </w:rPr>
        <w:t>, 23.</w:t>
      </w:r>
      <w:bookmarkEnd w:id="33"/>
    </w:p>
    <w:p w14:paraId="0A5BDFEB" w14:textId="3291AFCB" w:rsidR="002F4B01" w:rsidRDefault="002F4B01" w:rsidP="002F4B01">
      <w:pPr>
        <w:jc w:val="both"/>
        <w:rPr>
          <w:noProof/>
        </w:rPr>
      </w:pPr>
      <w:bookmarkStart w:id="34" w:name="_ENREF_19"/>
      <w:r>
        <w:rPr>
          <w:noProof/>
        </w:rPr>
        <w:t>(19)</w:t>
      </w:r>
      <w:r>
        <w:rPr>
          <w:noProof/>
        </w:rPr>
        <w:tab/>
        <w:t xml:space="preserve">Mulder, B. J. </w:t>
      </w:r>
      <w:r w:rsidRPr="002F4B01">
        <w:rPr>
          <w:i/>
          <w:noProof/>
        </w:rPr>
        <w:t>Philips Res</w:t>
      </w:r>
      <w:r>
        <w:rPr>
          <w:i/>
          <w:noProof/>
        </w:rPr>
        <w:t>.</w:t>
      </w:r>
      <w:r w:rsidRPr="002F4B01">
        <w:rPr>
          <w:i/>
          <w:noProof/>
        </w:rPr>
        <w:t xml:space="preserve"> Rep</w:t>
      </w:r>
      <w:r w:rsidR="008A183A">
        <w:rPr>
          <w:i/>
          <w:noProof/>
        </w:rPr>
        <w:t>t</w:t>
      </w:r>
      <w:r>
        <w:rPr>
          <w:i/>
          <w:noProof/>
        </w:rPr>
        <w:t>.</w:t>
      </w:r>
      <w:r>
        <w:rPr>
          <w:noProof/>
        </w:rPr>
        <w:t xml:space="preserve"> </w:t>
      </w:r>
      <w:r w:rsidRPr="002F4B01">
        <w:rPr>
          <w:b/>
          <w:noProof/>
        </w:rPr>
        <w:t>1967</w:t>
      </w:r>
      <w:r>
        <w:rPr>
          <w:noProof/>
        </w:rPr>
        <w:t xml:space="preserve">, </w:t>
      </w:r>
      <w:r w:rsidRPr="002F4B01">
        <w:rPr>
          <w:i/>
          <w:noProof/>
        </w:rPr>
        <w:t>22</w:t>
      </w:r>
      <w:r>
        <w:rPr>
          <w:noProof/>
        </w:rPr>
        <w:t>, 142.</w:t>
      </w:r>
      <w:bookmarkEnd w:id="34"/>
    </w:p>
    <w:p w14:paraId="5E22C136" w14:textId="6B58390E" w:rsidR="002F4B01" w:rsidRDefault="002F4B01" w:rsidP="002F4B01">
      <w:pPr>
        <w:jc w:val="both"/>
        <w:rPr>
          <w:noProof/>
        </w:rPr>
      </w:pPr>
      <w:bookmarkStart w:id="35" w:name="_ENREF_20"/>
      <w:r>
        <w:rPr>
          <w:noProof/>
        </w:rPr>
        <w:t>(20)</w:t>
      </w:r>
      <w:r>
        <w:rPr>
          <w:noProof/>
        </w:rPr>
        <w:tab/>
        <w:t xml:space="preserve">Simpson, O. </w:t>
      </w:r>
      <w:r w:rsidR="008A183A">
        <w:rPr>
          <w:i/>
          <w:noProof/>
        </w:rPr>
        <w:t>Proc. R. Soc.</w:t>
      </w:r>
      <w:r>
        <w:rPr>
          <w:noProof/>
        </w:rPr>
        <w:t xml:space="preserve"> </w:t>
      </w:r>
      <w:r w:rsidRPr="002F4B01">
        <w:rPr>
          <w:b/>
          <w:noProof/>
        </w:rPr>
        <w:t>1957</w:t>
      </w:r>
      <w:r>
        <w:rPr>
          <w:noProof/>
        </w:rPr>
        <w:t xml:space="preserve">, </w:t>
      </w:r>
      <w:r w:rsidRPr="002F4B01">
        <w:rPr>
          <w:i/>
          <w:noProof/>
        </w:rPr>
        <w:t>238</w:t>
      </w:r>
      <w:r>
        <w:rPr>
          <w:noProof/>
        </w:rPr>
        <w:t>, 402.</w:t>
      </w:r>
      <w:bookmarkEnd w:id="35"/>
    </w:p>
    <w:p w14:paraId="21C747D4" w14:textId="52BB0268" w:rsidR="002F4B01" w:rsidRDefault="002F4B01" w:rsidP="002F4B01">
      <w:pPr>
        <w:jc w:val="both"/>
        <w:rPr>
          <w:noProof/>
        </w:rPr>
      </w:pPr>
      <w:bookmarkStart w:id="36" w:name="_ENREF_21"/>
      <w:r>
        <w:rPr>
          <w:noProof/>
        </w:rPr>
        <w:t>(21)</w:t>
      </w:r>
      <w:r>
        <w:rPr>
          <w:noProof/>
        </w:rPr>
        <w:tab/>
        <w:t xml:space="preserve">Lyons, B. P., and Monkman, A. P. </w:t>
      </w:r>
      <w:r w:rsidR="008A183A">
        <w:rPr>
          <w:i/>
          <w:noProof/>
        </w:rPr>
        <w:t>Phys. Rev.</w:t>
      </w:r>
      <w:r w:rsidRPr="002F4B01">
        <w:rPr>
          <w:i/>
          <w:noProof/>
        </w:rPr>
        <w:t xml:space="preserve"> B</w:t>
      </w:r>
      <w:r>
        <w:rPr>
          <w:noProof/>
        </w:rPr>
        <w:t xml:space="preserve"> </w:t>
      </w:r>
      <w:r w:rsidRPr="002F4B01">
        <w:rPr>
          <w:b/>
          <w:noProof/>
        </w:rPr>
        <w:t>2005</w:t>
      </w:r>
      <w:r>
        <w:rPr>
          <w:noProof/>
        </w:rPr>
        <w:t xml:space="preserve">, </w:t>
      </w:r>
      <w:r w:rsidRPr="002F4B01">
        <w:rPr>
          <w:i/>
          <w:noProof/>
        </w:rPr>
        <w:t>71</w:t>
      </w:r>
      <w:r>
        <w:rPr>
          <w:noProof/>
        </w:rPr>
        <w:t>, 235201.</w:t>
      </w:r>
      <w:bookmarkEnd w:id="36"/>
    </w:p>
    <w:p w14:paraId="34B0AB26" w14:textId="11BE75D4" w:rsidR="002F4B01" w:rsidRDefault="002F4B01" w:rsidP="00B7263C">
      <w:pPr>
        <w:ind w:left="720" w:hanging="720"/>
        <w:jc w:val="both"/>
        <w:rPr>
          <w:noProof/>
        </w:rPr>
      </w:pPr>
      <w:bookmarkStart w:id="37" w:name="_ENREF_22"/>
      <w:r>
        <w:rPr>
          <w:noProof/>
        </w:rPr>
        <w:t>(22)</w:t>
      </w:r>
      <w:r>
        <w:rPr>
          <w:noProof/>
        </w:rPr>
        <w:tab/>
        <w:t xml:space="preserve">Wu, C. F., Zheng, Y. L., Szymanski, C., and McNeill, J. </w:t>
      </w:r>
      <w:r w:rsidR="008A183A">
        <w:rPr>
          <w:i/>
          <w:noProof/>
        </w:rPr>
        <w:t>J. Phys. Chem.</w:t>
      </w:r>
      <w:r w:rsidRPr="002F4B01">
        <w:rPr>
          <w:i/>
          <w:noProof/>
        </w:rPr>
        <w:t xml:space="preserve"> C</w:t>
      </w:r>
      <w:r>
        <w:rPr>
          <w:noProof/>
        </w:rPr>
        <w:t xml:space="preserve"> </w:t>
      </w:r>
      <w:r w:rsidRPr="002F4B01">
        <w:rPr>
          <w:b/>
          <w:noProof/>
        </w:rPr>
        <w:t>2008</w:t>
      </w:r>
      <w:r>
        <w:rPr>
          <w:noProof/>
        </w:rPr>
        <w:t xml:space="preserve">, </w:t>
      </w:r>
      <w:r w:rsidRPr="002F4B01">
        <w:rPr>
          <w:i/>
          <w:noProof/>
        </w:rPr>
        <w:t>112</w:t>
      </w:r>
      <w:r>
        <w:rPr>
          <w:noProof/>
        </w:rPr>
        <w:t>, 1772.</w:t>
      </w:r>
      <w:bookmarkEnd w:id="37"/>
    </w:p>
    <w:p w14:paraId="7689B1DC" w14:textId="79609678" w:rsidR="002F4B01" w:rsidRDefault="002F4B01" w:rsidP="00B7263C">
      <w:pPr>
        <w:ind w:left="720" w:hanging="720"/>
        <w:jc w:val="both"/>
        <w:rPr>
          <w:noProof/>
        </w:rPr>
      </w:pPr>
      <w:bookmarkStart w:id="38" w:name="_ENREF_23"/>
      <w:r>
        <w:rPr>
          <w:noProof/>
        </w:rPr>
        <w:t>(23)</w:t>
      </w:r>
      <w:r>
        <w:rPr>
          <w:noProof/>
        </w:rPr>
        <w:tab/>
        <w:t xml:space="preserve">Tousek, J.; Touskova, J.; Remes, Z.; Kousal, J.; Gevorgyan, S. A.; Krebs, F. C. </w:t>
      </w:r>
      <w:r w:rsidR="008A183A">
        <w:rPr>
          <w:i/>
          <w:noProof/>
        </w:rPr>
        <w:t>Synth.</w:t>
      </w:r>
      <w:r w:rsidRPr="002F4B01">
        <w:rPr>
          <w:i/>
          <w:noProof/>
        </w:rPr>
        <w:t xml:space="preserve"> Met</w:t>
      </w:r>
      <w:r w:rsidR="008A183A">
        <w:rPr>
          <w:i/>
          <w:noProof/>
        </w:rPr>
        <w:t>.</w:t>
      </w:r>
      <w:r>
        <w:rPr>
          <w:noProof/>
        </w:rPr>
        <w:t xml:space="preserve"> </w:t>
      </w:r>
      <w:r w:rsidRPr="002F4B01">
        <w:rPr>
          <w:b/>
          <w:noProof/>
        </w:rPr>
        <w:t>2012</w:t>
      </w:r>
      <w:r>
        <w:rPr>
          <w:noProof/>
        </w:rPr>
        <w:t xml:space="preserve">, </w:t>
      </w:r>
      <w:r w:rsidRPr="002F4B01">
        <w:rPr>
          <w:i/>
          <w:noProof/>
        </w:rPr>
        <w:t>161</w:t>
      </w:r>
      <w:r>
        <w:rPr>
          <w:noProof/>
        </w:rPr>
        <w:t>, 2727.</w:t>
      </w:r>
      <w:bookmarkEnd w:id="38"/>
    </w:p>
    <w:p w14:paraId="1466A4EF" w14:textId="09796904" w:rsidR="002F4B01" w:rsidRDefault="002F4B01" w:rsidP="002F4B01">
      <w:pPr>
        <w:jc w:val="both"/>
        <w:rPr>
          <w:noProof/>
        </w:rPr>
      </w:pPr>
      <w:bookmarkStart w:id="39" w:name="_ENREF_24"/>
      <w:r>
        <w:rPr>
          <w:noProof/>
        </w:rPr>
        <w:t>(24)</w:t>
      </w:r>
      <w:r>
        <w:rPr>
          <w:noProof/>
        </w:rPr>
        <w:tab/>
        <w:t xml:space="preserve">Jelly, E. E. </w:t>
      </w:r>
      <w:r w:rsidR="008A183A">
        <w:rPr>
          <w:i/>
          <w:noProof/>
        </w:rPr>
        <w:t>Nature</w:t>
      </w:r>
      <w:r w:rsidRPr="002F4B01">
        <w:rPr>
          <w:i/>
          <w:noProof/>
        </w:rPr>
        <w:t xml:space="preserve"> (London)</w:t>
      </w:r>
      <w:r>
        <w:rPr>
          <w:noProof/>
        </w:rPr>
        <w:t xml:space="preserve"> </w:t>
      </w:r>
      <w:r w:rsidRPr="002F4B01">
        <w:rPr>
          <w:b/>
          <w:noProof/>
        </w:rPr>
        <w:t>1936</w:t>
      </w:r>
      <w:r>
        <w:rPr>
          <w:noProof/>
        </w:rPr>
        <w:t xml:space="preserve">, </w:t>
      </w:r>
      <w:r w:rsidRPr="002F4B01">
        <w:rPr>
          <w:i/>
          <w:noProof/>
        </w:rPr>
        <w:t>139</w:t>
      </w:r>
      <w:r>
        <w:rPr>
          <w:noProof/>
        </w:rPr>
        <w:t>, 631.</w:t>
      </w:r>
      <w:bookmarkEnd w:id="39"/>
    </w:p>
    <w:p w14:paraId="05326441" w14:textId="715C34C0" w:rsidR="002F4B01" w:rsidRDefault="002F4B01" w:rsidP="00B7263C">
      <w:pPr>
        <w:ind w:left="720" w:hanging="720"/>
        <w:jc w:val="both"/>
        <w:rPr>
          <w:noProof/>
        </w:rPr>
      </w:pPr>
      <w:bookmarkStart w:id="40" w:name="_ENREF_25"/>
      <w:r>
        <w:rPr>
          <w:noProof/>
        </w:rPr>
        <w:t>(25)</w:t>
      </w:r>
      <w:r>
        <w:rPr>
          <w:noProof/>
        </w:rPr>
        <w:tab/>
        <w:t xml:space="preserve">Hayer, A., Van Regemorter, T., Höfer, B., Mak, C. S. K., Beljonne, D., and Köhler, A. </w:t>
      </w:r>
      <w:r w:rsidR="008A183A">
        <w:rPr>
          <w:i/>
          <w:noProof/>
        </w:rPr>
        <w:t>J. Polym. Sci., Part B: Polym. Phys.</w:t>
      </w:r>
      <w:r>
        <w:rPr>
          <w:noProof/>
        </w:rPr>
        <w:t xml:space="preserve"> </w:t>
      </w:r>
      <w:r w:rsidRPr="002F4B01">
        <w:rPr>
          <w:b/>
          <w:noProof/>
        </w:rPr>
        <w:t>2012</w:t>
      </w:r>
      <w:r>
        <w:rPr>
          <w:noProof/>
        </w:rPr>
        <w:t xml:space="preserve">, </w:t>
      </w:r>
      <w:r w:rsidRPr="002F4B01">
        <w:rPr>
          <w:i/>
          <w:noProof/>
        </w:rPr>
        <w:t>50</w:t>
      </w:r>
      <w:r>
        <w:rPr>
          <w:noProof/>
        </w:rPr>
        <w:t>, 361.</w:t>
      </w:r>
      <w:bookmarkEnd w:id="40"/>
    </w:p>
    <w:p w14:paraId="29456D58" w14:textId="235AE6FD" w:rsidR="002F4B01" w:rsidRDefault="002F4B01" w:rsidP="002F4B01">
      <w:pPr>
        <w:jc w:val="both"/>
        <w:rPr>
          <w:noProof/>
        </w:rPr>
      </w:pPr>
      <w:bookmarkStart w:id="41" w:name="_ENREF_26"/>
      <w:r>
        <w:rPr>
          <w:noProof/>
        </w:rPr>
        <w:t>(26)</w:t>
      </w:r>
      <w:r>
        <w:rPr>
          <w:noProof/>
        </w:rPr>
        <w:tab/>
        <w:t xml:space="preserve">McNeill, J. D.; Barbara, P. F. </w:t>
      </w:r>
      <w:r w:rsidR="008A183A">
        <w:rPr>
          <w:i/>
          <w:noProof/>
        </w:rPr>
        <w:t>J. Phys. Chem.</w:t>
      </w:r>
      <w:r w:rsidRPr="002F4B01">
        <w:rPr>
          <w:i/>
          <w:noProof/>
        </w:rPr>
        <w:t xml:space="preserve"> B</w:t>
      </w:r>
      <w:r>
        <w:rPr>
          <w:noProof/>
        </w:rPr>
        <w:t xml:space="preserve"> </w:t>
      </w:r>
      <w:r w:rsidRPr="002F4B01">
        <w:rPr>
          <w:b/>
          <w:noProof/>
        </w:rPr>
        <w:t>2002</w:t>
      </w:r>
      <w:r>
        <w:rPr>
          <w:noProof/>
        </w:rPr>
        <w:t xml:space="preserve">, </w:t>
      </w:r>
      <w:r w:rsidRPr="002F4B01">
        <w:rPr>
          <w:i/>
          <w:noProof/>
        </w:rPr>
        <w:t>106</w:t>
      </w:r>
      <w:r>
        <w:rPr>
          <w:noProof/>
        </w:rPr>
        <w:t>, 4632.</w:t>
      </w:r>
      <w:bookmarkEnd w:id="41"/>
    </w:p>
    <w:p w14:paraId="067F4E1C" w14:textId="04E6BFDB" w:rsidR="002F4B01" w:rsidRDefault="002F4B01" w:rsidP="00B7263C">
      <w:pPr>
        <w:ind w:left="720" w:hanging="720"/>
        <w:jc w:val="both"/>
        <w:rPr>
          <w:noProof/>
        </w:rPr>
      </w:pPr>
      <w:bookmarkStart w:id="42" w:name="_ENREF_27"/>
      <w:r>
        <w:rPr>
          <w:noProof/>
        </w:rPr>
        <w:t>(27)</w:t>
      </w:r>
      <w:r>
        <w:rPr>
          <w:noProof/>
        </w:rPr>
        <w:tab/>
        <w:t xml:space="preserve">Hintschich, S. I.; Rothe, C.; Sinha, S.; Monkman, A. P.; de Freitas, P. S.; Scherf, U. </w:t>
      </w:r>
      <w:r w:rsidRPr="002F4B01">
        <w:rPr>
          <w:i/>
          <w:noProof/>
        </w:rPr>
        <w:t>J</w:t>
      </w:r>
      <w:r w:rsidR="008A183A">
        <w:rPr>
          <w:i/>
          <w:noProof/>
        </w:rPr>
        <w:t>.</w:t>
      </w:r>
      <w:r w:rsidRPr="002F4B01">
        <w:rPr>
          <w:i/>
          <w:noProof/>
        </w:rPr>
        <w:t xml:space="preserve"> Chem</w:t>
      </w:r>
      <w:r w:rsidR="008A183A">
        <w:rPr>
          <w:i/>
          <w:noProof/>
        </w:rPr>
        <w:t>.</w:t>
      </w:r>
      <w:r w:rsidRPr="002F4B01">
        <w:rPr>
          <w:i/>
          <w:noProof/>
        </w:rPr>
        <w:t xml:space="preserve"> Phys</w:t>
      </w:r>
      <w:r w:rsidR="008A183A">
        <w:rPr>
          <w:i/>
          <w:noProof/>
        </w:rPr>
        <w:t>.</w:t>
      </w:r>
      <w:r>
        <w:rPr>
          <w:noProof/>
        </w:rPr>
        <w:t xml:space="preserve"> </w:t>
      </w:r>
      <w:r w:rsidRPr="002F4B01">
        <w:rPr>
          <w:b/>
          <w:noProof/>
        </w:rPr>
        <w:t>2003</w:t>
      </w:r>
      <w:r>
        <w:rPr>
          <w:noProof/>
        </w:rPr>
        <w:t xml:space="preserve">, </w:t>
      </w:r>
      <w:r w:rsidRPr="002F4B01">
        <w:rPr>
          <w:i/>
          <w:noProof/>
        </w:rPr>
        <w:t>119</w:t>
      </w:r>
      <w:r>
        <w:rPr>
          <w:noProof/>
        </w:rPr>
        <w:t>, 12017.</w:t>
      </w:r>
      <w:bookmarkEnd w:id="42"/>
    </w:p>
    <w:p w14:paraId="389ADA74" w14:textId="74232F9E" w:rsidR="002F4B01" w:rsidRDefault="002F4B01" w:rsidP="002F4B01">
      <w:pPr>
        <w:jc w:val="both"/>
        <w:rPr>
          <w:noProof/>
        </w:rPr>
      </w:pPr>
      <w:bookmarkStart w:id="43" w:name="_ENREF_28"/>
      <w:r>
        <w:rPr>
          <w:noProof/>
        </w:rPr>
        <w:t>(28)</w:t>
      </w:r>
      <w:r>
        <w:rPr>
          <w:noProof/>
        </w:rPr>
        <w:tab/>
        <w:t xml:space="preserve">Wu, C. F., Peng, H., Jiang, Y. and McNeill, J. </w:t>
      </w:r>
      <w:r w:rsidR="008A183A">
        <w:rPr>
          <w:i/>
          <w:noProof/>
        </w:rPr>
        <w:t>J. Phys. Chem.</w:t>
      </w:r>
      <w:r w:rsidRPr="002F4B01">
        <w:rPr>
          <w:i/>
          <w:noProof/>
        </w:rPr>
        <w:t xml:space="preserve"> B</w:t>
      </w:r>
      <w:r>
        <w:rPr>
          <w:noProof/>
        </w:rPr>
        <w:t xml:space="preserve"> </w:t>
      </w:r>
      <w:r w:rsidRPr="002F4B01">
        <w:rPr>
          <w:b/>
          <w:noProof/>
        </w:rPr>
        <w:t>2006</w:t>
      </w:r>
      <w:r>
        <w:rPr>
          <w:noProof/>
        </w:rPr>
        <w:t xml:space="preserve">, </w:t>
      </w:r>
      <w:r w:rsidRPr="002F4B01">
        <w:rPr>
          <w:i/>
          <w:noProof/>
        </w:rPr>
        <w:t>110</w:t>
      </w:r>
      <w:r>
        <w:rPr>
          <w:noProof/>
        </w:rPr>
        <w:t>, 14148.</w:t>
      </w:r>
      <w:bookmarkEnd w:id="43"/>
    </w:p>
    <w:p w14:paraId="5D545DE5" w14:textId="606DECD2" w:rsidR="002F4B01" w:rsidRDefault="002F4B01" w:rsidP="002F4B01">
      <w:pPr>
        <w:jc w:val="both"/>
        <w:rPr>
          <w:noProof/>
        </w:rPr>
      </w:pPr>
      <w:bookmarkStart w:id="44" w:name="_ENREF_29"/>
      <w:r>
        <w:rPr>
          <w:noProof/>
        </w:rPr>
        <w:t>(29)</w:t>
      </w:r>
      <w:r>
        <w:rPr>
          <w:noProof/>
        </w:rPr>
        <w:tab/>
        <w:t xml:space="preserve">Hofmann, S.; Rosenow, T. C.; Gather, M. C.; Lussem, B.; Leo, K. </w:t>
      </w:r>
      <w:r w:rsidR="008A183A">
        <w:rPr>
          <w:i/>
          <w:noProof/>
        </w:rPr>
        <w:t>Phys. Rev.</w:t>
      </w:r>
      <w:r w:rsidRPr="002F4B01">
        <w:rPr>
          <w:i/>
          <w:noProof/>
        </w:rPr>
        <w:t xml:space="preserve"> B</w:t>
      </w:r>
      <w:r>
        <w:rPr>
          <w:noProof/>
        </w:rPr>
        <w:t xml:space="preserve"> </w:t>
      </w:r>
      <w:r w:rsidRPr="002F4B01">
        <w:rPr>
          <w:b/>
          <w:noProof/>
        </w:rPr>
        <w:t>2012</w:t>
      </w:r>
      <w:r>
        <w:rPr>
          <w:noProof/>
        </w:rPr>
        <w:t xml:space="preserve">, </w:t>
      </w:r>
      <w:r w:rsidRPr="002F4B01">
        <w:rPr>
          <w:i/>
          <w:noProof/>
        </w:rPr>
        <w:t>85</w:t>
      </w:r>
      <w:r>
        <w:rPr>
          <w:noProof/>
        </w:rPr>
        <w:t>.</w:t>
      </w:r>
      <w:bookmarkEnd w:id="44"/>
    </w:p>
    <w:p w14:paraId="3CD9DD07" w14:textId="21FC2040" w:rsidR="002F4B01" w:rsidRDefault="002F4B01" w:rsidP="002F4B01">
      <w:pPr>
        <w:jc w:val="both"/>
        <w:rPr>
          <w:noProof/>
        </w:rPr>
      </w:pPr>
      <w:bookmarkStart w:id="45" w:name="_ENREF_30"/>
      <w:r>
        <w:rPr>
          <w:noProof/>
        </w:rPr>
        <w:t>(30)</w:t>
      </w:r>
      <w:r>
        <w:rPr>
          <w:noProof/>
        </w:rPr>
        <w:tab/>
        <w:t xml:space="preserve">Kelbauskas, L.; Bagdonas, S.; Dietel, W.; Rotomskis, R. </w:t>
      </w:r>
      <w:r w:rsidR="008A183A">
        <w:rPr>
          <w:i/>
          <w:noProof/>
        </w:rPr>
        <w:t>J. Lumin.</w:t>
      </w:r>
      <w:r>
        <w:rPr>
          <w:noProof/>
        </w:rPr>
        <w:t xml:space="preserve"> </w:t>
      </w:r>
      <w:r w:rsidRPr="002F4B01">
        <w:rPr>
          <w:b/>
          <w:noProof/>
        </w:rPr>
        <w:t>2003</w:t>
      </w:r>
      <w:r>
        <w:rPr>
          <w:noProof/>
        </w:rPr>
        <w:t xml:space="preserve">, </w:t>
      </w:r>
      <w:r w:rsidRPr="002F4B01">
        <w:rPr>
          <w:i/>
          <w:noProof/>
        </w:rPr>
        <w:t>101</w:t>
      </w:r>
      <w:r>
        <w:rPr>
          <w:noProof/>
        </w:rPr>
        <w:t>, 253.</w:t>
      </w:r>
      <w:bookmarkEnd w:id="45"/>
    </w:p>
    <w:p w14:paraId="032181A8" w14:textId="7A76287C" w:rsidR="002F4B01" w:rsidRDefault="002F4B01" w:rsidP="002F4B01">
      <w:pPr>
        <w:jc w:val="both"/>
        <w:rPr>
          <w:noProof/>
        </w:rPr>
      </w:pPr>
      <w:bookmarkStart w:id="46" w:name="_ENREF_31"/>
      <w:r>
        <w:rPr>
          <w:noProof/>
        </w:rPr>
        <w:t>(31)</w:t>
      </w:r>
      <w:r>
        <w:rPr>
          <w:noProof/>
        </w:rPr>
        <w:tab/>
        <w:t xml:space="preserve">McNeill, J. D.; O'Connor, D. B.; Barbara, P. F. </w:t>
      </w:r>
      <w:r w:rsidRPr="002F4B01">
        <w:rPr>
          <w:i/>
          <w:noProof/>
        </w:rPr>
        <w:t>J</w:t>
      </w:r>
      <w:r w:rsidR="008A183A">
        <w:rPr>
          <w:i/>
          <w:noProof/>
        </w:rPr>
        <w:t>.</w:t>
      </w:r>
      <w:r w:rsidRPr="002F4B01">
        <w:rPr>
          <w:i/>
          <w:noProof/>
        </w:rPr>
        <w:t xml:space="preserve"> Chem</w:t>
      </w:r>
      <w:r w:rsidR="008A183A">
        <w:rPr>
          <w:i/>
          <w:noProof/>
        </w:rPr>
        <w:t>.</w:t>
      </w:r>
      <w:r w:rsidRPr="002F4B01">
        <w:rPr>
          <w:i/>
          <w:noProof/>
        </w:rPr>
        <w:t xml:space="preserve"> Phys</w:t>
      </w:r>
      <w:r w:rsidR="008A183A">
        <w:rPr>
          <w:i/>
          <w:noProof/>
        </w:rPr>
        <w:t>.</w:t>
      </w:r>
      <w:r>
        <w:rPr>
          <w:noProof/>
        </w:rPr>
        <w:t xml:space="preserve"> </w:t>
      </w:r>
      <w:r w:rsidRPr="002F4B01">
        <w:rPr>
          <w:b/>
          <w:noProof/>
        </w:rPr>
        <w:t>2000</w:t>
      </w:r>
      <w:r>
        <w:rPr>
          <w:noProof/>
        </w:rPr>
        <w:t xml:space="preserve">, </w:t>
      </w:r>
      <w:r w:rsidRPr="002F4B01">
        <w:rPr>
          <w:i/>
          <w:noProof/>
        </w:rPr>
        <w:t>112</w:t>
      </w:r>
      <w:r>
        <w:rPr>
          <w:noProof/>
        </w:rPr>
        <w:t>, 7811.</w:t>
      </w:r>
      <w:bookmarkEnd w:id="46"/>
    </w:p>
    <w:p w14:paraId="4015A7D8" w14:textId="7ED2DD06" w:rsidR="002F4B01" w:rsidRDefault="002F4B01" w:rsidP="00B7263C">
      <w:pPr>
        <w:ind w:left="720" w:hanging="720"/>
        <w:jc w:val="both"/>
        <w:rPr>
          <w:noProof/>
        </w:rPr>
      </w:pPr>
      <w:bookmarkStart w:id="47" w:name="_ENREF_32"/>
      <w:r>
        <w:rPr>
          <w:noProof/>
        </w:rPr>
        <w:t>(32)</w:t>
      </w:r>
      <w:r>
        <w:rPr>
          <w:noProof/>
        </w:rPr>
        <w:tab/>
        <w:t xml:space="preserve">Adams, D. M.; Kerimo, J.; O'Connor, D. B.; Barbara, P. F. </w:t>
      </w:r>
      <w:r w:rsidR="008A183A">
        <w:rPr>
          <w:i/>
          <w:noProof/>
        </w:rPr>
        <w:t>J. Phys. Chem.</w:t>
      </w:r>
      <w:r w:rsidRPr="002F4B01">
        <w:rPr>
          <w:i/>
          <w:noProof/>
        </w:rPr>
        <w:t xml:space="preserve"> A</w:t>
      </w:r>
      <w:r>
        <w:rPr>
          <w:noProof/>
        </w:rPr>
        <w:t xml:space="preserve"> </w:t>
      </w:r>
      <w:r w:rsidRPr="002F4B01">
        <w:rPr>
          <w:b/>
          <w:noProof/>
        </w:rPr>
        <w:t>1999</w:t>
      </w:r>
      <w:r>
        <w:rPr>
          <w:noProof/>
        </w:rPr>
        <w:t xml:space="preserve">, </w:t>
      </w:r>
      <w:r w:rsidRPr="002F4B01">
        <w:rPr>
          <w:i/>
          <w:noProof/>
        </w:rPr>
        <w:t>103</w:t>
      </w:r>
      <w:r>
        <w:rPr>
          <w:noProof/>
        </w:rPr>
        <w:t>, 10138.</w:t>
      </w:r>
      <w:bookmarkEnd w:id="47"/>
    </w:p>
    <w:p w14:paraId="17775B7E" w14:textId="203A7CCF" w:rsidR="002F4B01" w:rsidRDefault="002F4B01" w:rsidP="002F4B01">
      <w:pPr>
        <w:jc w:val="both"/>
        <w:rPr>
          <w:noProof/>
        </w:rPr>
      </w:pPr>
      <w:bookmarkStart w:id="48" w:name="_ENREF_33"/>
      <w:r>
        <w:rPr>
          <w:noProof/>
        </w:rPr>
        <w:t>(33)</w:t>
      </w:r>
      <w:r>
        <w:rPr>
          <w:noProof/>
        </w:rPr>
        <w:tab/>
        <w:t xml:space="preserve">Credo, G. M.; Carson, P. J.; Winn, D. L.; Buratto, S. K. </w:t>
      </w:r>
      <w:r w:rsidR="008A183A">
        <w:rPr>
          <w:i/>
          <w:noProof/>
        </w:rPr>
        <w:t>Synth.</w:t>
      </w:r>
      <w:r w:rsidRPr="002F4B01">
        <w:rPr>
          <w:i/>
          <w:noProof/>
        </w:rPr>
        <w:t xml:space="preserve"> Met</w:t>
      </w:r>
      <w:r w:rsidR="008A183A">
        <w:rPr>
          <w:i/>
          <w:noProof/>
        </w:rPr>
        <w:t>.</w:t>
      </w:r>
      <w:r>
        <w:rPr>
          <w:noProof/>
        </w:rPr>
        <w:t xml:space="preserve"> </w:t>
      </w:r>
      <w:r w:rsidRPr="002F4B01">
        <w:rPr>
          <w:b/>
          <w:noProof/>
        </w:rPr>
        <w:t>2001</w:t>
      </w:r>
      <w:r>
        <w:rPr>
          <w:noProof/>
        </w:rPr>
        <w:t xml:space="preserve">, </w:t>
      </w:r>
      <w:r w:rsidRPr="002F4B01">
        <w:rPr>
          <w:i/>
          <w:noProof/>
        </w:rPr>
        <w:t>121</w:t>
      </w:r>
      <w:r>
        <w:rPr>
          <w:noProof/>
        </w:rPr>
        <w:t>, 1393.</w:t>
      </w:r>
      <w:bookmarkEnd w:id="48"/>
    </w:p>
    <w:p w14:paraId="1ECFE844" w14:textId="478DA688" w:rsidR="002F4B01" w:rsidRDefault="002F4B01" w:rsidP="00B7263C">
      <w:pPr>
        <w:ind w:left="720" w:hanging="720"/>
        <w:jc w:val="both"/>
        <w:rPr>
          <w:noProof/>
        </w:rPr>
      </w:pPr>
      <w:bookmarkStart w:id="49" w:name="_ENREF_34"/>
      <w:r>
        <w:rPr>
          <w:noProof/>
        </w:rPr>
        <w:t>(34)</w:t>
      </w:r>
      <w:r>
        <w:rPr>
          <w:noProof/>
        </w:rPr>
        <w:tab/>
        <w:t xml:space="preserve">Marciniak, H.; Teicher, M.; Scherf, U.; Trost, S.; Riedl, T.; Lehnhardt, M.; Rabe, T.; Kowalsky, W.; Lochbrunner, S. </w:t>
      </w:r>
      <w:r w:rsidR="008A183A">
        <w:rPr>
          <w:i/>
          <w:noProof/>
        </w:rPr>
        <w:t>Phys. Rev.</w:t>
      </w:r>
      <w:r w:rsidRPr="002F4B01">
        <w:rPr>
          <w:i/>
          <w:noProof/>
        </w:rPr>
        <w:t xml:space="preserve"> B</w:t>
      </w:r>
      <w:r>
        <w:rPr>
          <w:noProof/>
        </w:rPr>
        <w:t xml:space="preserve"> </w:t>
      </w:r>
      <w:r w:rsidRPr="002F4B01">
        <w:rPr>
          <w:b/>
          <w:noProof/>
        </w:rPr>
        <w:t>2012</w:t>
      </w:r>
      <w:r>
        <w:rPr>
          <w:noProof/>
        </w:rPr>
        <w:t xml:space="preserve">, </w:t>
      </w:r>
      <w:r w:rsidRPr="002F4B01">
        <w:rPr>
          <w:i/>
          <w:noProof/>
        </w:rPr>
        <w:t>85</w:t>
      </w:r>
      <w:r>
        <w:rPr>
          <w:noProof/>
        </w:rPr>
        <w:t>.</w:t>
      </w:r>
      <w:bookmarkEnd w:id="49"/>
    </w:p>
    <w:p w14:paraId="22C6EF99" w14:textId="3E330D2F" w:rsidR="002F4B01" w:rsidRDefault="002F4B01" w:rsidP="002F4B01">
      <w:pPr>
        <w:jc w:val="both"/>
        <w:rPr>
          <w:noProof/>
        </w:rPr>
      </w:pPr>
      <w:bookmarkStart w:id="50" w:name="_ENREF_35"/>
      <w:r>
        <w:rPr>
          <w:noProof/>
        </w:rPr>
        <w:t>(35)</w:t>
      </w:r>
      <w:r>
        <w:rPr>
          <w:noProof/>
        </w:rPr>
        <w:tab/>
        <w:t xml:space="preserve">Bolinger, J. C.; Traub, M. C.; Adachi, T.; Barbara, P. F. </w:t>
      </w:r>
      <w:r w:rsidRPr="002F4B01">
        <w:rPr>
          <w:i/>
          <w:noProof/>
        </w:rPr>
        <w:t>Science</w:t>
      </w:r>
      <w:r>
        <w:rPr>
          <w:noProof/>
        </w:rPr>
        <w:t xml:space="preserve"> </w:t>
      </w:r>
      <w:r w:rsidRPr="002F4B01">
        <w:rPr>
          <w:b/>
          <w:noProof/>
        </w:rPr>
        <w:t>2011</w:t>
      </w:r>
      <w:r>
        <w:rPr>
          <w:noProof/>
        </w:rPr>
        <w:t xml:space="preserve">, </w:t>
      </w:r>
      <w:r w:rsidRPr="002F4B01">
        <w:rPr>
          <w:i/>
          <w:noProof/>
        </w:rPr>
        <w:t>331</w:t>
      </w:r>
      <w:r>
        <w:rPr>
          <w:noProof/>
        </w:rPr>
        <w:t>, 565.</w:t>
      </w:r>
      <w:bookmarkEnd w:id="50"/>
    </w:p>
    <w:p w14:paraId="3F124F0B" w14:textId="0AECEC54" w:rsidR="002F4B01" w:rsidRDefault="002F4B01" w:rsidP="002F4B01">
      <w:pPr>
        <w:jc w:val="both"/>
        <w:rPr>
          <w:noProof/>
        </w:rPr>
      </w:pPr>
      <w:bookmarkStart w:id="51" w:name="_ENREF_36"/>
      <w:r>
        <w:rPr>
          <w:noProof/>
        </w:rPr>
        <w:t>(36)</w:t>
      </w:r>
      <w:r>
        <w:rPr>
          <w:noProof/>
        </w:rPr>
        <w:tab/>
        <w:t xml:space="preserve">Yu, J., Wu, C. F., Tian, Z. and McNeill, J. </w:t>
      </w:r>
      <w:r w:rsidRPr="002F4B01">
        <w:rPr>
          <w:i/>
          <w:noProof/>
        </w:rPr>
        <w:t>Nano Lett</w:t>
      </w:r>
      <w:r w:rsidR="008A183A">
        <w:rPr>
          <w:i/>
          <w:noProof/>
        </w:rPr>
        <w:t>.</w:t>
      </w:r>
      <w:r>
        <w:rPr>
          <w:noProof/>
        </w:rPr>
        <w:t xml:space="preserve"> </w:t>
      </w:r>
      <w:r w:rsidRPr="002F4B01">
        <w:rPr>
          <w:b/>
          <w:noProof/>
        </w:rPr>
        <w:t>2012</w:t>
      </w:r>
      <w:r>
        <w:rPr>
          <w:noProof/>
        </w:rPr>
        <w:t xml:space="preserve">, </w:t>
      </w:r>
      <w:r w:rsidRPr="002F4B01">
        <w:rPr>
          <w:i/>
          <w:noProof/>
        </w:rPr>
        <w:t>12</w:t>
      </w:r>
      <w:r>
        <w:rPr>
          <w:noProof/>
        </w:rPr>
        <w:t>, 1300.</w:t>
      </w:r>
      <w:bookmarkEnd w:id="51"/>
    </w:p>
    <w:p w14:paraId="22CEA24A" w14:textId="79CEBB1B" w:rsidR="002F4B01" w:rsidRDefault="002F4B01" w:rsidP="00B7263C">
      <w:pPr>
        <w:ind w:left="720" w:hanging="720"/>
        <w:jc w:val="both"/>
        <w:rPr>
          <w:noProof/>
        </w:rPr>
      </w:pPr>
      <w:bookmarkStart w:id="52" w:name="_ENREF_37"/>
      <w:r>
        <w:rPr>
          <w:noProof/>
        </w:rPr>
        <w:t>(37)</w:t>
      </w:r>
      <w:r>
        <w:rPr>
          <w:noProof/>
        </w:rPr>
        <w:tab/>
        <w:t xml:space="preserve">McNeill, J. D.; Kim, D. Y.; Yu, Z. H.; O'Connor, D. B.; Barbara, P. F. </w:t>
      </w:r>
      <w:r w:rsidR="008A183A">
        <w:rPr>
          <w:i/>
          <w:noProof/>
        </w:rPr>
        <w:t>J. Phys. Chem.</w:t>
      </w:r>
      <w:r w:rsidRPr="002F4B01">
        <w:rPr>
          <w:i/>
          <w:noProof/>
        </w:rPr>
        <w:t xml:space="preserve"> B</w:t>
      </w:r>
      <w:r>
        <w:rPr>
          <w:noProof/>
        </w:rPr>
        <w:t xml:space="preserve"> </w:t>
      </w:r>
      <w:r w:rsidRPr="002F4B01">
        <w:rPr>
          <w:b/>
          <w:noProof/>
        </w:rPr>
        <w:t>2004</w:t>
      </w:r>
      <w:r>
        <w:rPr>
          <w:noProof/>
        </w:rPr>
        <w:t xml:space="preserve">, </w:t>
      </w:r>
      <w:r w:rsidRPr="002F4B01">
        <w:rPr>
          <w:i/>
          <w:noProof/>
        </w:rPr>
        <w:t>108</w:t>
      </w:r>
      <w:r>
        <w:rPr>
          <w:noProof/>
        </w:rPr>
        <w:t>, 11368.</w:t>
      </w:r>
      <w:bookmarkEnd w:id="52"/>
    </w:p>
    <w:p w14:paraId="3CD6D4F8" w14:textId="786946D1" w:rsidR="002F4B01" w:rsidRDefault="002F4B01" w:rsidP="002F4B01">
      <w:pPr>
        <w:jc w:val="both"/>
        <w:rPr>
          <w:noProof/>
        </w:rPr>
      </w:pPr>
      <w:bookmarkStart w:id="53" w:name="_ENREF_38"/>
      <w:r>
        <w:rPr>
          <w:noProof/>
        </w:rPr>
        <w:t>(38)</w:t>
      </w:r>
      <w:r>
        <w:rPr>
          <w:noProof/>
        </w:rPr>
        <w:tab/>
        <w:t xml:space="preserve">Deussen, M.; Scheidler, M.; Bassler, H. </w:t>
      </w:r>
      <w:r w:rsidR="008A183A">
        <w:rPr>
          <w:i/>
          <w:noProof/>
        </w:rPr>
        <w:t>Synth.</w:t>
      </w:r>
      <w:r w:rsidRPr="002F4B01">
        <w:rPr>
          <w:i/>
          <w:noProof/>
        </w:rPr>
        <w:t xml:space="preserve"> Met</w:t>
      </w:r>
      <w:r w:rsidR="008A183A">
        <w:rPr>
          <w:i/>
          <w:noProof/>
        </w:rPr>
        <w:t>.</w:t>
      </w:r>
      <w:r>
        <w:rPr>
          <w:noProof/>
        </w:rPr>
        <w:t xml:space="preserve"> </w:t>
      </w:r>
      <w:r w:rsidRPr="002F4B01">
        <w:rPr>
          <w:b/>
          <w:noProof/>
        </w:rPr>
        <w:t>1995</w:t>
      </w:r>
      <w:r>
        <w:rPr>
          <w:noProof/>
        </w:rPr>
        <w:t xml:space="preserve">, </w:t>
      </w:r>
      <w:r w:rsidRPr="002F4B01">
        <w:rPr>
          <w:i/>
          <w:noProof/>
        </w:rPr>
        <w:t>73</w:t>
      </w:r>
      <w:r>
        <w:rPr>
          <w:noProof/>
        </w:rPr>
        <w:t>, 123.</w:t>
      </w:r>
      <w:bookmarkEnd w:id="53"/>
    </w:p>
    <w:p w14:paraId="39D97258" w14:textId="1205826D" w:rsidR="002F4B01" w:rsidRDefault="002F4B01" w:rsidP="00B7263C">
      <w:pPr>
        <w:ind w:left="720" w:hanging="720"/>
        <w:jc w:val="both"/>
        <w:rPr>
          <w:noProof/>
        </w:rPr>
      </w:pPr>
      <w:bookmarkStart w:id="54" w:name="_ENREF_39"/>
      <w:r>
        <w:rPr>
          <w:noProof/>
        </w:rPr>
        <w:t>(39)</w:t>
      </w:r>
      <w:r>
        <w:rPr>
          <w:noProof/>
        </w:rPr>
        <w:tab/>
        <w:t xml:space="preserve">Szymanski, C., Wu, C. F., Hooper, J., Salazar, M. A., Perdomo, A., Dukes, A., and McNeill, J. </w:t>
      </w:r>
      <w:r w:rsidR="008A183A">
        <w:rPr>
          <w:i/>
          <w:noProof/>
        </w:rPr>
        <w:t>J. Phys. Chem.</w:t>
      </w:r>
      <w:r w:rsidRPr="002F4B01">
        <w:rPr>
          <w:i/>
          <w:noProof/>
        </w:rPr>
        <w:t xml:space="preserve"> B</w:t>
      </w:r>
      <w:r>
        <w:rPr>
          <w:noProof/>
        </w:rPr>
        <w:t xml:space="preserve"> </w:t>
      </w:r>
      <w:r w:rsidRPr="002F4B01">
        <w:rPr>
          <w:b/>
          <w:noProof/>
        </w:rPr>
        <w:t>2005</w:t>
      </w:r>
      <w:r>
        <w:rPr>
          <w:noProof/>
        </w:rPr>
        <w:t xml:space="preserve">, </w:t>
      </w:r>
      <w:r w:rsidRPr="002F4B01">
        <w:rPr>
          <w:i/>
          <w:noProof/>
        </w:rPr>
        <w:t>109</w:t>
      </w:r>
      <w:r>
        <w:rPr>
          <w:noProof/>
        </w:rPr>
        <w:t>, 8543.</w:t>
      </w:r>
      <w:bookmarkEnd w:id="54"/>
    </w:p>
    <w:p w14:paraId="54B0544D" w14:textId="56839C06" w:rsidR="002F4B01" w:rsidRDefault="002F4B01" w:rsidP="00B7263C">
      <w:pPr>
        <w:ind w:left="720" w:hanging="720"/>
        <w:jc w:val="both"/>
        <w:rPr>
          <w:noProof/>
        </w:rPr>
      </w:pPr>
      <w:bookmarkStart w:id="55" w:name="_ENREF_40"/>
      <w:r>
        <w:rPr>
          <w:noProof/>
        </w:rPr>
        <w:lastRenderedPageBreak/>
        <w:t>(40)</w:t>
      </w:r>
      <w:r>
        <w:rPr>
          <w:noProof/>
        </w:rPr>
        <w:tab/>
        <w:t xml:space="preserve">Lakowicz, J. R. </w:t>
      </w:r>
      <w:r w:rsidRPr="002F4B01">
        <w:rPr>
          <w:i/>
          <w:noProof/>
        </w:rPr>
        <w:t>Principles of Fluorescence Spectroscopy</w:t>
      </w:r>
      <w:r>
        <w:rPr>
          <w:noProof/>
        </w:rPr>
        <w:t>; Third ed.; Springer Science+Business Media, LLC: New York, 2006.</w:t>
      </w:r>
      <w:bookmarkEnd w:id="55"/>
    </w:p>
    <w:p w14:paraId="6A6965A5" w14:textId="617166DA" w:rsidR="002F4B01" w:rsidRDefault="002F4B01" w:rsidP="002F4B01">
      <w:pPr>
        <w:jc w:val="both"/>
        <w:rPr>
          <w:noProof/>
        </w:rPr>
      </w:pPr>
      <w:bookmarkStart w:id="56" w:name="_ENREF_41"/>
      <w:r>
        <w:rPr>
          <w:noProof/>
        </w:rPr>
        <w:t>(41)</w:t>
      </w:r>
      <w:r>
        <w:rPr>
          <w:noProof/>
        </w:rPr>
        <w:tab/>
        <w:t xml:space="preserve">Tian, Z., Yu, J., Wu, C. F., Szymanski, C. and McNeill, J. </w:t>
      </w:r>
      <w:r w:rsidRPr="002F4B01">
        <w:rPr>
          <w:i/>
          <w:noProof/>
        </w:rPr>
        <w:t>Nanoscale</w:t>
      </w:r>
      <w:r>
        <w:rPr>
          <w:noProof/>
        </w:rPr>
        <w:t xml:space="preserve"> </w:t>
      </w:r>
      <w:r w:rsidRPr="002F4B01">
        <w:rPr>
          <w:b/>
          <w:noProof/>
        </w:rPr>
        <w:t>2010</w:t>
      </w:r>
      <w:r>
        <w:rPr>
          <w:noProof/>
        </w:rPr>
        <w:t xml:space="preserve">, </w:t>
      </w:r>
      <w:r w:rsidRPr="002F4B01">
        <w:rPr>
          <w:i/>
          <w:noProof/>
        </w:rPr>
        <w:t>2</w:t>
      </w:r>
      <w:r>
        <w:rPr>
          <w:noProof/>
        </w:rPr>
        <w:t>, 1999.</w:t>
      </w:r>
      <w:bookmarkEnd w:id="56"/>
    </w:p>
    <w:p w14:paraId="72E512E3" w14:textId="091E10A6" w:rsidR="002F4B01" w:rsidRDefault="002F4B01" w:rsidP="002F4B01">
      <w:pPr>
        <w:jc w:val="both"/>
        <w:rPr>
          <w:noProof/>
        </w:rPr>
      </w:pPr>
      <w:bookmarkStart w:id="57" w:name="_ENREF_42"/>
      <w:r>
        <w:rPr>
          <w:noProof/>
        </w:rPr>
        <w:t>(42)</w:t>
      </w:r>
      <w:r>
        <w:rPr>
          <w:noProof/>
        </w:rPr>
        <w:tab/>
        <w:t xml:space="preserve">Ntziachristos, V. </w:t>
      </w:r>
      <w:r w:rsidR="008A183A">
        <w:rPr>
          <w:i/>
          <w:noProof/>
        </w:rPr>
        <w:t>Annu. Rev. Biomed. Eng.</w:t>
      </w:r>
      <w:r>
        <w:rPr>
          <w:noProof/>
        </w:rPr>
        <w:t xml:space="preserve"> </w:t>
      </w:r>
      <w:r w:rsidRPr="002F4B01">
        <w:rPr>
          <w:b/>
          <w:noProof/>
        </w:rPr>
        <w:t>2006</w:t>
      </w:r>
      <w:r>
        <w:rPr>
          <w:noProof/>
        </w:rPr>
        <w:t xml:space="preserve">, </w:t>
      </w:r>
      <w:r w:rsidRPr="002F4B01">
        <w:rPr>
          <w:i/>
          <w:noProof/>
        </w:rPr>
        <w:t>8</w:t>
      </w:r>
      <w:r>
        <w:rPr>
          <w:noProof/>
        </w:rPr>
        <w:t>, 1.</w:t>
      </w:r>
      <w:bookmarkEnd w:id="57"/>
    </w:p>
    <w:p w14:paraId="375FAEA6" w14:textId="426A752D" w:rsidR="002F4B01" w:rsidRDefault="002F4B01" w:rsidP="002F4B01">
      <w:pPr>
        <w:jc w:val="both"/>
        <w:rPr>
          <w:noProof/>
        </w:rPr>
      </w:pPr>
      <w:bookmarkStart w:id="58" w:name="_ENREF_43"/>
      <w:r>
        <w:rPr>
          <w:noProof/>
        </w:rPr>
        <w:t>(43)</w:t>
      </w:r>
      <w:r>
        <w:rPr>
          <w:noProof/>
        </w:rPr>
        <w:tab/>
        <w:t xml:space="preserve">Chen, R. </w:t>
      </w:r>
      <w:r w:rsidR="00A268D7">
        <w:rPr>
          <w:i/>
          <w:noProof/>
        </w:rPr>
        <w:t xml:space="preserve">J. </w:t>
      </w:r>
      <w:r w:rsidRPr="002F4B01">
        <w:rPr>
          <w:i/>
          <w:noProof/>
        </w:rPr>
        <w:t>Lumi</w:t>
      </w:r>
      <w:r w:rsidR="00A268D7">
        <w:rPr>
          <w:i/>
          <w:noProof/>
        </w:rPr>
        <w:t>n.</w:t>
      </w:r>
      <w:r>
        <w:rPr>
          <w:noProof/>
        </w:rPr>
        <w:t xml:space="preserve"> </w:t>
      </w:r>
      <w:r w:rsidRPr="002F4B01">
        <w:rPr>
          <w:b/>
          <w:noProof/>
        </w:rPr>
        <w:t>2003</w:t>
      </w:r>
      <w:r>
        <w:rPr>
          <w:noProof/>
        </w:rPr>
        <w:t xml:space="preserve">, </w:t>
      </w:r>
      <w:r w:rsidRPr="002F4B01">
        <w:rPr>
          <w:i/>
          <w:noProof/>
        </w:rPr>
        <w:t>102</w:t>
      </w:r>
      <w:r>
        <w:rPr>
          <w:noProof/>
        </w:rPr>
        <w:t>, 510.</w:t>
      </w:r>
      <w:bookmarkEnd w:id="58"/>
    </w:p>
    <w:p w14:paraId="7F240231" w14:textId="347332A3" w:rsidR="002F4B01" w:rsidRDefault="002F4B01" w:rsidP="00B7263C">
      <w:pPr>
        <w:ind w:left="720" w:hanging="720"/>
        <w:jc w:val="both"/>
        <w:rPr>
          <w:noProof/>
        </w:rPr>
      </w:pPr>
      <w:bookmarkStart w:id="59" w:name="_ENREF_44"/>
      <w:r>
        <w:rPr>
          <w:noProof/>
        </w:rPr>
        <w:t>(44)</w:t>
      </w:r>
      <w:r>
        <w:rPr>
          <w:noProof/>
        </w:rPr>
        <w:tab/>
        <w:t xml:space="preserve">Tvingstedt, K., Vandewal, K., Zhang, F., and Inganäs, O. </w:t>
      </w:r>
      <w:r w:rsidR="00A268D7">
        <w:rPr>
          <w:i/>
          <w:noProof/>
        </w:rPr>
        <w:t>J. Phys. Chem.</w:t>
      </w:r>
      <w:r w:rsidRPr="002F4B01">
        <w:rPr>
          <w:i/>
          <w:noProof/>
        </w:rPr>
        <w:t xml:space="preserve"> C</w:t>
      </w:r>
      <w:r>
        <w:rPr>
          <w:noProof/>
        </w:rPr>
        <w:t xml:space="preserve"> </w:t>
      </w:r>
      <w:r w:rsidRPr="002F4B01">
        <w:rPr>
          <w:b/>
          <w:noProof/>
        </w:rPr>
        <w:t>2010</w:t>
      </w:r>
      <w:r>
        <w:rPr>
          <w:noProof/>
        </w:rPr>
        <w:t xml:space="preserve">, </w:t>
      </w:r>
      <w:r w:rsidRPr="002F4B01">
        <w:rPr>
          <w:i/>
          <w:noProof/>
        </w:rPr>
        <w:t>114</w:t>
      </w:r>
      <w:r>
        <w:rPr>
          <w:noProof/>
        </w:rPr>
        <w:t>, 21824.</w:t>
      </w:r>
      <w:bookmarkEnd w:id="59"/>
    </w:p>
    <w:p w14:paraId="48626885" w14:textId="5FC57054" w:rsidR="002F4B01" w:rsidRDefault="002F4B01" w:rsidP="00B7263C">
      <w:pPr>
        <w:ind w:left="720" w:hanging="720"/>
        <w:jc w:val="both"/>
        <w:rPr>
          <w:noProof/>
        </w:rPr>
      </w:pPr>
      <w:bookmarkStart w:id="60" w:name="_ENREF_45"/>
      <w:r>
        <w:rPr>
          <w:noProof/>
        </w:rPr>
        <w:t>(45)</w:t>
      </w:r>
      <w:r>
        <w:rPr>
          <w:noProof/>
        </w:rPr>
        <w:tab/>
        <w:t xml:space="preserve">Simas, E. R., Gehlen, M. H., Pinto, M. F. S., Siquiera, J., and Misoguti, L. </w:t>
      </w:r>
      <w:r w:rsidR="00A268D7">
        <w:rPr>
          <w:i/>
          <w:noProof/>
        </w:rPr>
        <w:t>J. Phys. Chem.</w:t>
      </w:r>
      <w:r w:rsidRPr="002F4B01">
        <w:rPr>
          <w:i/>
          <w:noProof/>
        </w:rPr>
        <w:t xml:space="preserve"> A</w:t>
      </w:r>
      <w:r>
        <w:rPr>
          <w:noProof/>
        </w:rPr>
        <w:t xml:space="preserve"> </w:t>
      </w:r>
      <w:r w:rsidRPr="002F4B01">
        <w:rPr>
          <w:b/>
          <w:noProof/>
        </w:rPr>
        <w:t>2010</w:t>
      </w:r>
      <w:r>
        <w:rPr>
          <w:noProof/>
        </w:rPr>
        <w:t xml:space="preserve">, </w:t>
      </w:r>
      <w:r w:rsidRPr="002F4B01">
        <w:rPr>
          <w:i/>
          <w:noProof/>
        </w:rPr>
        <w:t>114</w:t>
      </w:r>
      <w:r>
        <w:rPr>
          <w:noProof/>
        </w:rPr>
        <w:t>, 12384.</w:t>
      </w:r>
      <w:bookmarkEnd w:id="60"/>
    </w:p>
    <w:p w14:paraId="48024B41" w14:textId="66442828" w:rsidR="002F4B01" w:rsidRDefault="002F4B01" w:rsidP="00B7263C">
      <w:pPr>
        <w:ind w:left="720" w:hanging="720"/>
        <w:jc w:val="both"/>
        <w:rPr>
          <w:noProof/>
        </w:rPr>
      </w:pPr>
      <w:bookmarkStart w:id="61" w:name="_ENREF_46"/>
      <w:r>
        <w:rPr>
          <w:noProof/>
        </w:rPr>
        <w:t>(46)</w:t>
      </w:r>
      <w:r>
        <w:rPr>
          <w:noProof/>
        </w:rPr>
        <w:tab/>
        <w:t xml:space="preserve">Dykstra, T. E., Hennebicq, E., Beljonne, D., Gierschner, J., Claudio, G., Bittner, E. R., Knoester, J., and Scholes, G. D. </w:t>
      </w:r>
      <w:r w:rsidR="00A268D7">
        <w:rPr>
          <w:i/>
          <w:noProof/>
        </w:rPr>
        <w:t>J. Phys. Chem.</w:t>
      </w:r>
      <w:r w:rsidRPr="002F4B01">
        <w:rPr>
          <w:i/>
          <w:noProof/>
        </w:rPr>
        <w:t xml:space="preserve"> B</w:t>
      </w:r>
      <w:r>
        <w:rPr>
          <w:noProof/>
        </w:rPr>
        <w:t xml:space="preserve"> </w:t>
      </w:r>
      <w:r w:rsidRPr="002F4B01">
        <w:rPr>
          <w:b/>
          <w:noProof/>
        </w:rPr>
        <w:t>2009</w:t>
      </w:r>
      <w:r>
        <w:rPr>
          <w:noProof/>
        </w:rPr>
        <w:t xml:space="preserve">, </w:t>
      </w:r>
      <w:r w:rsidRPr="002F4B01">
        <w:rPr>
          <w:i/>
          <w:noProof/>
        </w:rPr>
        <w:t>113</w:t>
      </w:r>
      <w:r>
        <w:rPr>
          <w:noProof/>
        </w:rPr>
        <w:t>, 656.</w:t>
      </w:r>
      <w:bookmarkEnd w:id="61"/>
    </w:p>
    <w:p w14:paraId="7B73429F" w14:textId="77DF3881" w:rsidR="002F4B01" w:rsidRDefault="002F4B01" w:rsidP="00B7263C">
      <w:pPr>
        <w:ind w:left="720" w:hanging="720"/>
        <w:jc w:val="both"/>
        <w:rPr>
          <w:noProof/>
        </w:rPr>
      </w:pPr>
      <w:bookmarkStart w:id="62" w:name="_ENREF_47"/>
      <w:r>
        <w:rPr>
          <w:noProof/>
        </w:rPr>
        <w:t>(47)</w:t>
      </w:r>
      <w:r>
        <w:rPr>
          <w:noProof/>
        </w:rPr>
        <w:tab/>
        <w:t xml:space="preserve">Kometani, N.; Nakajima, H.; Asami, K.; Yonezawa, Y.; Kajimoto, O. </w:t>
      </w:r>
      <w:r w:rsidR="00A268D7">
        <w:rPr>
          <w:i/>
          <w:noProof/>
        </w:rPr>
        <w:t>J.  Phys. Chem.</w:t>
      </w:r>
      <w:r w:rsidRPr="002F4B01">
        <w:rPr>
          <w:i/>
          <w:noProof/>
        </w:rPr>
        <w:t xml:space="preserve"> B</w:t>
      </w:r>
      <w:r>
        <w:rPr>
          <w:noProof/>
        </w:rPr>
        <w:t xml:space="preserve"> </w:t>
      </w:r>
      <w:r w:rsidRPr="002F4B01">
        <w:rPr>
          <w:b/>
          <w:noProof/>
        </w:rPr>
        <w:t>2000</w:t>
      </w:r>
      <w:r>
        <w:rPr>
          <w:noProof/>
        </w:rPr>
        <w:t xml:space="preserve">, </w:t>
      </w:r>
      <w:r w:rsidRPr="002F4B01">
        <w:rPr>
          <w:i/>
          <w:noProof/>
        </w:rPr>
        <w:t>104</w:t>
      </w:r>
      <w:r>
        <w:rPr>
          <w:noProof/>
        </w:rPr>
        <w:t>, 9630.</w:t>
      </w:r>
      <w:bookmarkEnd w:id="62"/>
    </w:p>
    <w:p w14:paraId="52BE914D" w14:textId="6014A4D0" w:rsidR="002F4B01" w:rsidRDefault="002F4B01" w:rsidP="00B7263C">
      <w:pPr>
        <w:ind w:left="720" w:hanging="720"/>
        <w:jc w:val="both"/>
        <w:rPr>
          <w:noProof/>
        </w:rPr>
      </w:pPr>
      <w:bookmarkStart w:id="63" w:name="_ENREF_48"/>
      <w:r>
        <w:rPr>
          <w:noProof/>
        </w:rPr>
        <w:t>(48)</w:t>
      </w:r>
      <w:r>
        <w:rPr>
          <w:noProof/>
        </w:rPr>
        <w:tab/>
        <w:t>Athanasopoulos, S.; Hoffman, S. T.; B</w:t>
      </w:r>
      <w:r w:rsidR="00E44E1F">
        <w:rPr>
          <w:noProof/>
        </w:rPr>
        <w:t>ä</w:t>
      </w:r>
      <w:r>
        <w:rPr>
          <w:noProof/>
        </w:rPr>
        <w:t>ssler, H.; K</w:t>
      </w:r>
      <w:r w:rsidR="00E44E1F">
        <w:rPr>
          <w:noProof/>
        </w:rPr>
        <w:t>ö</w:t>
      </w:r>
      <w:r>
        <w:rPr>
          <w:noProof/>
        </w:rPr>
        <w:t xml:space="preserve">hler, A.; Beljonne, D. </w:t>
      </w:r>
      <w:r w:rsidR="00A268D7">
        <w:rPr>
          <w:i/>
          <w:noProof/>
        </w:rPr>
        <w:t>J. Phys. Chem. Lett.</w:t>
      </w:r>
      <w:r>
        <w:rPr>
          <w:noProof/>
        </w:rPr>
        <w:t xml:space="preserve"> </w:t>
      </w:r>
      <w:r w:rsidRPr="002F4B01">
        <w:rPr>
          <w:b/>
          <w:noProof/>
        </w:rPr>
        <w:t>2013</w:t>
      </w:r>
      <w:r>
        <w:rPr>
          <w:noProof/>
        </w:rPr>
        <w:t xml:space="preserve">, </w:t>
      </w:r>
      <w:r w:rsidRPr="002F4B01">
        <w:rPr>
          <w:i/>
          <w:noProof/>
        </w:rPr>
        <w:t>4</w:t>
      </w:r>
      <w:r>
        <w:rPr>
          <w:noProof/>
        </w:rPr>
        <w:t>, 1694.</w:t>
      </w:r>
      <w:bookmarkEnd w:id="63"/>
    </w:p>
    <w:p w14:paraId="6B71F5B2" w14:textId="484EF70D" w:rsidR="002F4B01" w:rsidRDefault="002F4B01" w:rsidP="00B7263C">
      <w:pPr>
        <w:ind w:left="720" w:hanging="720"/>
        <w:jc w:val="both"/>
        <w:rPr>
          <w:noProof/>
        </w:rPr>
      </w:pPr>
      <w:bookmarkStart w:id="64" w:name="_ENREF_49"/>
      <w:r>
        <w:rPr>
          <w:noProof/>
        </w:rPr>
        <w:t>(49)</w:t>
      </w:r>
      <w:r>
        <w:rPr>
          <w:noProof/>
        </w:rPr>
        <w:tab/>
        <w:t xml:space="preserve">Tian, Z. Y.; Yu, J. B.; Wang, X. L.; Groff, L. C.; Grimland, J. L.; McNeill, J. D. </w:t>
      </w:r>
      <w:r w:rsidR="00A268D7">
        <w:rPr>
          <w:i/>
          <w:noProof/>
        </w:rPr>
        <w:t>J. Phys. Chem.</w:t>
      </w:r>
      <w:r w:rsidRPr="002F4B01">
        <w:rPr>
          <w:i/>
          <w:noProof/>
        </w:rPr>
        <w:t xml:space="preserve"> B</w:t>
      </w:r>
      <w:r>
        <w:rPr>
          <w:noProof/>
        </w:rPr>
        <w:t xml:space="preserve"> </w:t>
      </w:r>
      <w:r w:rsidRPr="002F4B01">
        <w:rPr>
          <w:b/>
          <w:noProof/>
        </w:rPr>
        <w:t>2013</w:t>
      </w:r>
      <w:r>
        <w:rPr>
          <w:noProof/>
        </w:rPr>
        <w:t xml:space="preserve">, </w:t>
      </w:r>
      <w:r w:rsidRPr="002F4B01">
        <w:rPr>
          <w:i/>
          <w:noProof/>
        </w:rPr>
        <w:t>117</w:t>
      </w:r>
      <w:r>
        <w:rPr>
          <w:noProof/>
        </w:rPr>
        <w:t>, 4517.</w:t>
      </w:r>
      <w:bookmarkEnd w:id="64"/>
    </w:p>
    <w:p w14:paraId="60C1B9CA" w14:textId="73D91E72" w:rsidR="002F4B01" w:rsidRDefault="002F4B01" w:rsidP="002F4B01">
      <w:pPr>
        <w:jc w:val="both"/>
        <w:rPr>
          <w:noProof/>
        </w:rPr>
      </w:pPr>
    </w:p>
    <w:p w14:paraId="6361DDA2" w14:textId="2ECB2371" w:rsidR="00AA3143" w:rsidRPr="00B7263C" w:rsidRDefault="00C21326" w:rsidP="00B7263C">
      <w:pPr>
        <w:autoSpaceDE w:val="0"/>
        <w:autoSpaceDN w:val="0"/>
        <w:adjustRightInd w:val="0"/>
        <w:jc w:val="both"/>
        <w:rPr>
          <w:b/>
        </w:rPr>
      </w:pPr>
      <w:r>
        <w:fldChar w:fldCharType="end"/>
      </w:r>
      <w:r w:rsidR="00B7263C">
        <w:rPr>
          <w:b/>
        </w:rPr>
        <w:t>FIGURE CAPTIONS</w:t>
      </w:r>
    </w:p>
    <w:p w14:paraId="3C808ABC" w14:textId="77777777" w:rsidR="00AA3143" w:rsidRDefault="00AA3143" w:rsidP="00AA3143">
      <w:pPr>
        <w:jc w:val="both"/>
        <w:rPr>
          <w:b/>
          <w:sz w:val="20"/>
          <w:szCs w:val="20"/>
        </w:rPr>
      </w:pPr>
    </w:p>
    <w:p w14:paraId="64CBA9B8" w14:textId="5803AFF9" w:rsidR="00C8551D" w:rsidRPr="00B7263C" w:rsidRDefault="00AA3143" w:rsidP="00B7263C">
      <w:pPr>
        <w:jc w:val="both"/>
      </w:pPr>
      <w:r w:rsidRPr="00B7263C">
        <w:rPr>
          <w:b/>
        </w:rPr>
        <w:t xml:space="preserve">Fig 1. </w:t>
      </w:r>
      <w:r w:rsidRPr="00B7263C">
        <w:t xml:space="preserve"> (a) Structures of </w:t>
      </w:r>
      <w:proofErr w:type="spellStart"/>
      <w:r w:rsidRPr="00B7263C">
        <w:t>perylene</w:t>
      </w:r>
      <w:proofErr w:type="spellEnd"/>
      <w:r w:rsidRPr="00B7263C">
        <w:t xml:space="preserve"> red and PFBT. (b) Normalized </w:t>
      </w:r>
      <w:proofErr w:type="spellStart"/>
      <w:r w:rsidRPr="00B7263C">
        <w:t>perylene</w:t>
      </w:r>
      <w:proofErr w:type="spellEnd"/>
      <w:r w:rsidRPr="00B7263C">
        <w:t xml:space="preserve"> red absorbance (black line) and PFBT fluorescence (red line) in THF with spectral overlap region shaded. (</w:t>
      </w:r>
      <w:proofErr w:type="spellStart"/>
      <w:r w:rsidRPr="00B7263C">
        <w:t>c,d</w:t>
      </w:r>
      <w:proofErr w:type="spellEnd"/>
      <w:r w:rsidRPr="00B7263C">
        <w:t xml:space="preserve">) Representative AFM image of </w:t>
      </w:r>
      <w:proofErr w:type="spellStart"/>
      <w:r w:rsidRPr="00B7263C">
        <w:t>undoped</w:t>
      </w:r>
      <w:proofErr w:type="spellEnd"/>
      <w:r w:rsidRPr="00B7263C">
        <w:t xml:space="preserve"> PFBT CPNs and particle size histogram.</w:t>
      </w:r>
    </w:p>
    <w:p w14:paraId="365DBC4A" w14:textId="77777777" w:rsidR="00AA3143" w:rsidRPr="00B7263C" w:rsidRDefault="00AA3143" w:rsidP="00AA3143">
      <w:pPr>
        <w:jc w:val="both"/>
        <w:rPr>
          <w:b/>
        </w:rPr>
      </w:pPr>
    </w:p>
    <w:p w14:paraId="450D3741" w14:textId="77777777" w:rsidR="00AA3143" w:rsidRPr="00B7263C" w:rsidRDefault="00AA3143" w:rsidP="00AA3143">
      <w:pPr>
        <w:jc w:val="both"/>
      </w:pPr>
      <w:r w:rsidRPr="00B7263C">
        <w:rPr>
          <w:b/>
        </w:rPr>
        <w:t xml:space="preserve">Fig 2. </w:t>
      </w:r>
      <w:r w:rsidRPr="00B7263C">
        <w:t xml:space="preserve">(a) Fluorescence spectra of </w:t>
      </w:r>
      <w:proofErr w:type="spellStart"/>
      <w:r w:rsidRPr="00B7263C">
        <w:t>perylene</w:t>
      </w:r>
      <w:proofErr w:type="spellEnd"/>
      <w:r w:rsidRPr="00B7263C">
        <w:t xml:space="preserve"> red doped PFBT CPNs at various doping ratios. (b) Stern-</w:t>
      </w:r>
      <w:proofErr w:type="spellStart"/>
      <w:r w:rsidRPr="00B7263C">
        <w:t>Volmer</w:t>
      </w:r>
      <w:proofErr w:type="spellEnd"/>
      <w:r w:rsidRPr="00B7263C">
        <w:t xml:space="preserve"> quenching plot. (c) Total fluorescence quantum yield vs. quencher-donor molecular ratio.</w:t>
      </w:r>
    </w:p>
    <w:p w14:paraId="7CFFBA17" w14:textId="77777777" w:rsidR="00AA3143" w:rsidRPr="00B7263C" w:rsidRDefault="00AA3143" w:rsidP="00AA3143">
      <w:pPr>
        <w:autoSpaceDE w:val="0"/>
        <w:autoSpaceDN w:val="0"/>
        <w:adjustRightInd w:val="0"/>
        <w:jc w:val="both"/>
        <w:rPr>
          <w:b/>
        </w:rPr>
      </w:pPr>
    </w:p>
    <w:p w14:paraId="44C63BCA" w14:textId="02C3DB92" w:rsidR="00B7263C" w:rsidRPr="00B7263C" w:rsidRDefault="00AA3143" w:rsidP="00B7263C">
      <w:pPr>
        <w:autoSpaceDE w:val="0"/>
        <w:autoSpaceDN w:val="0"/>
        <w:adjustRightInd w:val="0"/>
        <w:jc w:val="both"/>
      </w:pPr>
      <w:r w:rsidRPr="00B7263C">
        <w:rPr>
          <w:b/>
        </w:rPr>
        <w:t>Fig 3.</w:t>
      </w:r>
      <w:r w:rsidRPr="00B7263C">
        <w:t xml:space="preserve"> (a) Normalized fluorescence lifetime decay traces for PFBT in THF and doped CPNs. (b) Single exponential (blue), bi-exponential weighted average (green), and KWW (red) lifetimes of </w:t>
      </w:r>
      <w:proofErr w:type="spellStart"/>
      <w:r w:rsidRPr="00B7263C">
        <w:t>perylene</w:t>
      </w:r>
      <w:proofErr w:type="spellEnd"/>
      <w:r w:rsidRPr="00B7263C">
        <w:t xml:space="preserve"> red doped CPNs. Inset: KWW heterogeneity parameter ß vs. </w:t>
      </w:r>
      <w:proofErr w:type="spellStart"/>
      <w:r w:rsidRPr="00B7263C">
        <w:t>perylene</w:t>
      </w:r>
      <w:proofErr w:type="spellEnd"/>
      <w:r w:rsidRPr="00B7263C">
        <w:t xml:space="preserve"> red dopant percent.</w:t>
      </w:r>
    </w:p>
    <w:p w14:paraId="03F092DF" w14:textId="77777777" w:rsidR="00B7263C" w:rsidRPr="00B7263C" w:rsidRDefault="00B7263C" w:rsidP="00B7263C">
      <w:pPr>
        <w:autoSpaceDE w:val="0"/>
        <w:autoSpaceDN w:val="0"/>
        <w:adjustRightInd w:val="0"/>
        <w:jc w:val="center"/>
      </w:pPr>
    </w:p>
    <w:p w14:paraId="59C68E87" w14:textId="77777777" w:rsidR="00B7263C" w:rsidRDefault="00B7263C" w:rsidP="00B7263C">
      <w:pPr>
        <w:autoSpaceDE w:val="0"/>
        <w:autoSpaceDN w:val="0"/>
        <w:adjustRightInd w:val="0"/>
        <w:jc w:val="both"/>
      </w:pPr>
      <w:r w:rsidRPr="00B7263C">
        <w:rPr>
          <w:b/>
        </w:rPr>
        <w:t>Fig. 4.</w:t>
      </w:r>
      <w:r w:rsidRPr="00B7263C">
        <w:t xml:space="preserve"> Comparison of simulated (blue) and experimental (black) (a) quenching efficiency, (b) average lifetime, and KWW stretch parameter ß</w:t>
      </w:r>
      <w:r>
        <w:t xml:space="preserve"> </w:t>
      </w:r>
      <w:r w:rsidRPr="00B7263C">
        <w:t>(inset).</w:t>
      </w:r>
    </w:p>
    <w:p w14:paraId="65E64643" w14:textId="77777777" w:rsidR="00B7263C" w:rsidRDefault="00B7263C" w:rsidP="00B7263C">
      <w:pPr>
        <w:autoSpaceDE w:val="0"/>
        <w:autoSpaceDN w:val="0"/>
        <w:adjustRightInd w:val="0"/>
        <w:jc w:val="both"/>
      </w:pPr>
    </w:p>
    <w:p w14:paraId="4E226296" w14:textId="182D0410" w:rsidR="00B7263C" w:rsidRPr="00B7263C" w:rsidRDefault="00B7263C" w:rsidP="00B7263C">
      <w:pPr>
        <w:autoSpaceDE w:val="0"/>
        <w:autoSpaceDN w:val="0"/>
        <w:adjustRightInd w:val="0"/>
        <w:jc w:val="both"/>
        <w:rPr>
          <w:b/>
        </w:rPr>
      </w:pPr>
      <w:r>
        <w:rPr>
          <w:b/>
        </w:rPr>
        <w:t>FIGURES</w:t>
      </w:r>
    </w:p>
    <w:p w14:paraId="3F3F2A5C" w14:textId="3156B18D" w:rsidR="00B7263C" w:rsidRDefault="00B7263C" w:rsidP="00B7263C">
      <w:pPr>
        <w:autoSpaceDE w:val="0"/>
        <w:autoSpaceDN w:val="0"/>
        <w:adjustRightInd w:val="0"/>
        <w:jc w:val="both"/>
      </w:pPr>
      <w:r w:rsidRPr="00B7263C">
        <w:t xml:space="preserve"> </w:t>
      </w:r>
    </w:p>
    <w:p w14:paraId="12019F0D" w14:textId="633F62E7" w:rsidR="00B7263C" w:rsidRDefault="00B7263C" w:rsidP="00B7263C">
      <w:pPr>
        <w:autoSpaceDE w:val="0"/>
        <w:autoSpaceDN w:val="0"/>
        <w:adjustRightInd w:val="0"/>
        <w:jc w:val="both"/>
        <w:rPr>
          <w:b/>
        </w:rPr>
      </w:pPr>
      <w:r>
        <w:rPr>
          <w:b/>
        </w:rPr>
        <w:t>Figure 1</w:t>
      </w:r>
    </w:p>
    <w:p w14:paraId="09272053" w14:textId="77777777" w:rsidR="00B7263C" w:rsidRPr="00B7263C" w:rsidRDefault="00B7263C" w:rsidP="00B7263C">
      <w:pPr>
        <w:autoSpaceDE w:val="0"/>
        <w:autoSpaceDN w:val="0"/>
        <w:adjustRightInd w:val="0"/>
        <w:jc w:val="both"/>
        <w:rPr>
          <w:b/>
        </w:rPr>
      </w:pPr>
    </w:p>
    <w:p w14:paraId="73D55B87" w14:textId="77777777" w:rsidR="00B7263C" w:rsidRDefault="00B7263C" w:rsidP="00232FF0">
      <w:pPr>
        <w:autoSpaceDE w:val="0"/>
        <w:autoSpaceDN w:val="0"/>
        <w:adjustRightInd w:val="0"/>
        <w:jc w:val="both"/>
      </w:pPr>
      <w:r>
        <w:rPr>
          <w:noProof/>
        </w:rPr>
        <w:lastRenderedPageBreak/>
        <w:drawing>
          <wp:inline distT="0" distB="0" distL="0" distR="0" wp14:anchorId="7A353E42" wp14:editId="67A25559">
            <wp:extent cx="2752725" cy="1914525"/>
            <wp:effectExtent l="0" t="0" r="9525" b="9525"/>
            <wp:docPr id="1" name="Picture 1" descr="C:\Users\Louis\Desktop\Spectra\over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uis\Desktop\Spectra\overlap.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1914525"/>
                    </a:xfrm>
                    <a:prstGeom prst="rect">
                      <a:avLst/>
                    </a:prstGeom>
                    <a:noFill/>
                    <a:ln>
                      <a:noFill/>
                    </a:ln>
                  </pic:spPr>
                </pic:pic>
              </a:graphicData>
            </a:graphic>
          </wp:inline>
        </w:drawing>
      </w:r>
    </w:p>
    <w:p w14:paraId="3DC1258A" w14:textId="77777777" w:rsidR="00B7263C" w:rsidRDefault="00B7263C" w:rsidP="00232FF0">
      <w:pPr>
        <w:autoSpaceDE w:val="0"/>
        <w:autoSpaceDN w:val="0"/>
        <w:adjustRightInd w:val="0"/>
        <w:jc w:val="both"/>
      </w:pPr>
    </w:p>
    <w:p w14:paraId="11C22611" w14:textId="5B253723" w:rsidR="00B7263C" w:rsidRPr="00B7263C" w:rsidRDefault="00B7263C" w:rsidP="00232FF0">
      <w:pPr>
        <w:autoSpaceDE w:val="0"/>
        <w:autoSpaceDN w:val="0"/>
        <w:adjustRightInd w:val="0"/>
        <w:jc w:val="both"/>
      </w:pPr>
      <w:r>
        <w:rPr>
          <w:b/>
        </w:rPr>
        <w:t>Figure 2</w:t>
      </w:r>
    </w:p>
    <w:p w14:paraId="6C79143E" w14:textId="4E0CAEC2" w:rsidR="00AA3143" w:rsidRDefault="00B7263C" w:rsidP="00232FF0">
      <w:pPr>
        <w:autoSpaceDE w:val="0"/>
        <w:autoSpaceDN w:val="0"/>
        <w:adjustRightInd w:val="0"/>
        <w:jc w:val="both"/>
      </w:pPr>
      <w:r>
        <w:rPr>
          <w:b/>
          <w:noProof/>
        </w:rPr>
        <w:drawing>
          <wp:inline distT="0" distB="0" distL="0" distR="0" wp14:anchorId="7DB47463" wp14:editId="0EE2002A">
            <wp:extent cx="3009900" cy="1724025"/>
            <wp:effectExtent l="0" t="0" r="0" b="9525"/>
            <wp:docPr id="10" name="Picture 10" descr="C:\Users\Louis\Desktop\Spectra\Proposal Fi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ouis\Desktop\Spectra\Proposal Fig 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0" cy="1724025"/>
                    </a:xfrm>
                    <a:prstGeom prst="rect">
                      <a:avLst/>
                    </a:prstGeom>
                    <a:noFill/>
                    <a:ln>
                      <a:noFill/>
                    </a:ln>
                  </pic:spPr>
                </pic:pic>
              </a:graphicData>
            </a:graphic>
          </wp:inline>
        </w:drawing>
      </w:r>
    </w:p>
    <w:p w14:paraId="05860B58" w14:textId="77777777" w:rsidR="00B7263C" w:rsidRDefault="00B7263C" w:rsidP="00232FF0">
      <w:pPr>
        <w:autoSpaceDE w:val="0"/>
        <w:autoSpaceDN w:val="0"/>
        <w:adjustRightInd w:val="0"/>
        <w:jc w:val="both"/>
      </w:pPr>
    </w:p>
    <w:p w14:paraId="026DD915" w14:textId="4B2DB140" w:rsidR="00B7263C" w:rsidRDefault="00B7263C" w:rsidP="00232FF0">
      <w:pPr>
        <w:autoSpaceDE w:val="0"/>
        <w:autoSpaceDN w:val="0"/>
        <w:adjustRightInd w:val="0"/>
        <w:jc w:val="both"/>
        <w:rPr>
          <w:b/>
        </w:rPr>
      </w:pPr>
      <w:r>
        <w:rPr>
          <w:b/>
        </w:rPr>
        <w:t>Figure 3</w:t>
      </w:r>
    </w:p>
    <w:p w14:paraId="0F60A1AD" w14:textId="77777777" w:rsidR="00B7263C" w:rsidRPr="00B7263C" w:rsidRDefault="00B7263C" w:rsidP="00232FF0">
      <w:pPr>
        <w:autoSpaceDE w:val="0"/>
        <w:autoSpaceDN w:val="0"/>
        <w:adjustRightInd w:val="0"/>
        <w:jc w:val="both"/>
        <w:rPr>
          <w:b/>
        </w:rPr>
      </w:pPr>
    </w:p>
    <w:p w14:paraId="0B47DE38" w14:textId="5F24CF80" w:rsidR="00B7263C" w:rsidRDefault="00B7263C" w:rsidP="00232FF0">
      <w:pPr>
        <w:autoSpaceDE w:val="0"/>
        <w:autoSpaceDN w:val="0"/>
        <w:adjustRightInd w:val="0"/>
        <w:jc w:val="both"/>
      </w:pPr>
      <w:r>
        <w:rPr>
          <w:noProof/>
        </w:rPr>
        <w:drawing>
          <wp:inline distT="0" distB="0" distL="0" distR="0" wp14:anchorId="22395471" wp14:editId="0C693EF5">
            <wp:extent cx="2933700" cy="1209675"/>
            <wp:effectExtent l="0" t="0" r="0" b="9525"/>
            <wp:docPr id="5" name="Picture 5" descr="C:\Users\Louis\Desktop\First Authors\Proposal Fig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ouis\Desktop\First Authors\Proposal Fig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1209675"/>
                    </a:xfrm>
                    <a:prstGeom prst="rect">
                      <a:avLst/>
                    </a:prstGeom>
                    <a:noFill/>
                    <a:ln>
                      <a:noFill/>
                    </a:ln>
                  </pic:spPr>
                </pic:pic>
              </a:graphicData>
            </a:graphic>
          </wp:inline>
        </w:drawing>
      </w:r>
    </w:p>
    <w:p w14:paraId="32F5CE0D" w14:textId="504F5AF1" w:rsidR="00B7263C" w:rsidRDefault="00B7263C" w:rsidP="00232FF0">
      <w:pPr>
        <w:autoSpaceDE w:val="0"/>
        <w:autoSpaceDN w:val="0"/>
        <w:adjustRightInd w:val="0"/>
        <w:jc w:val="both"/>
        <w:rPr>
          <w:b/>
        </w:rPr>
      </w:pPr>
      <w:r>
        <w:rPr>
          <w:b/>
        </w:rPr>
        <w:t>Figure 4</w:t>
      </w:r>
    </w:p>
    <w:p w14:paraId="1AEEA57D" w14:textId="77777777" w:rsidR="00B7263C" w:rsidRPr="00B7263C" w:rsidRDefault="00B7263C" w:rsidP="00232FF0">
      <w:pPr>
        <w:autoSpaceDE w:val="0"/>
        <w:autoSpaceDN w:val="0"/>
        <w:adjustRightInd w:val="0"/>
        <w:jc w:val="both"/>
        <w:rPr>
          <w:b/>
        </w:rPr>
      </w:pPr>
    </w:p>
    <w:p w14:paraId="25F544C9" w14:textId="4D5CACB5" w:rsidR="00B7263C" w:rsidRDefault="00B7263C" w:rsidP="00232FF0">
      <w:pPr>
        <w:autoSpaceDE w:val="0"/>
        <w:autoSpaceDN w:val="0"/>
        <w:adjustRightInd w:val="0"/>
        <w:jc w:val="both"/>
      </w:pPr>
      <w:r>
        <w:rPr>
          <w:noProof/>
        </w:rPr>
        <w:drawing>
          <wp:inline distT="0" distB="0" distL="0" distR="0" wp14:anchorId="775A85D9" wp14:editId="66CDDDD3">
            <wp:extent cx="2752725" cy="1219200"/>
            <wp:effectExtent l="0" t="0" r="9525" b="0"/>
            <wp:docPr id="8" name="Picture 8" descr="C:\Users\Louis\Desktop\First Authors\Groff Fig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uis\Desktop\First Authors\Groff Fig 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2725" cy="1219200"/>
                    </a:xfrm>
                    <a:prstGeom prst="rect">
                      <a:avLst/>
                    </a:prstGeom>
                    <a:noFill/>
                    <a:ln>
                      <a:noFill/>
                    </a:ln>
                  </pic:spPr>
                </pic:pic>
              </a:graphicData>
            </a:graphic>
          </wp:inline>
        </w:drawing>
      </w:r>
    </w:p>
    <w:p w14:paraId="36C83AA4" w14:textId="77777777" w:rsidR="00791154" w:rsidRDefault="00791154" w:rsidP="00232FF0">
      <w:pPr>
        <w:autoSpaceDE w:val="0"/>
        <w:autoSpaceDN w:val="0"/>
        <w:adjustRightInd w:val="0"/>
        <w:jc w:val="both"/>
      </w:pPr>
    </w:p>
    <w:p w14:paraId="3A7E70BB" w14:textId="1FB796E5" w:rsidR="00791154" w:rsidRPr="00791154" w:rsidRDefault="00791154" w:rsidP="00232FF0">
      <w:pPr>
        <w:autoSpaceDE w:val="0"/>
        <w:autoSpaceDN w:val="0"/>
        <w:adjustRightInd w:val="0"/>
        <w:jc w:val="both"/>
        <w:rPr>
          <w:b/>
        </w:rPr>
      </w:pPr>
      <w:r>
        <w:rPr>
          <w:b/>
        </w:rPr>
        <w:t>TOC Figure</w:t>
      </w:r>
    </w:p>
    <w:sectPr w:rsidR="00791154" w:rsidRPr="007911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emson University" w:date="2013-06-09T14:13:00Z" w:initials="LCG">
    <w:p w14:paraId="651EBF68" w14:textId="42B90958" w:rsidR="002F4B01" w:rsidRDefault="002F4B01">
      <w:pPr>
        <w:pStyle w:val="CommentText"/>
      </w:pPr>
      <w:r>
        <w:rPr>
          <w:rStyle w:val="CommentReference"/>
        </w:rPr>
        <w:annotationRef/>
      </w:r>
      <w:r>
        <w:t xml:space="preserve">We don’t explicitly mention </w:t>
      </w:r>
      <w:proofErr w:type="spellStart"/>
      <w:r>
        <w:t>keto</w:t>
      </w:r>
      <w:proofErr w:type="spellEnd"/>
      <w:r>
        <w:t xml:space="preserve"> defects in the intro and I remember you saying that you wanted all of the common types of defects accounted for early in the paper. So, I tacked this on. Feel free to change it as you see fit.</w:t>
      </w:r>
    </w:p>
  </w:comment>
  <w:comment w:id="1" w:author="Clemson University" w:date="2013-06-07T11:19:00Z" w:initials="LCG">
    <w:p w14:paraId="1F805A7F" w14:textId="37840BD4" w:rsidR="002F4B01" w:rsidRDefault="002F4B01">
      <w:pPr>
        <w:pStyle w:val="CommentText"/>
      </w:pPr>
      <w:r>
        <w:rPr>
          <w:rStyle w:val="CommentReference"/>
        </w:rPr>
        <w:annotationRef/>
      </w:r>
      <w:r>
        <w:t>Does this address the detail concerns with the SV analysis?</w:t>
      </w:r>
    </w:p>
  </w:comment>
  <w:comment w:id="3" w:author="Clemson University" w:date="2013-06-09T16:27:00Z" w:initials="LCG">
    <w:p w14:paraId="36F708B5" w14:textId="6342700A" w:rsidR="002F4B01" w:rsidRDefault="002F4B01">
      <w:pPr>
        <w:pStyle w:val="CommentText"/>
      </w:pPr>
      <w:r>
        <w:rPr>
          <w:rStyle w:val="CommentReference"/>
        </w:rPr>
        <w:annotationRef/>
      </w:r>
      <w:r>
        <w:t xml:space="preserve">This is my attempt to say something related to dispersive transport with a recent reference from David </w:t>
      </w:r>
      <w:proofErr w:type="spellStart"/>
      <w:r>
        <w:t>Beljonne</w:t>
      </w:r>
      <w:proofErr w:type="spellEnd"/>
      <w:r>
        <w:t xml:space="preserve"> in J </w:t>
      </w:r>
      <w:proofErr w:type="spellStart"/>
      <w:r>
        <w:t>Phys</w:t>
      </w:r>
      <w:proofErr w:type="spellEnd"/>
      <w:r>
        <w:t xml:space="preserve"> </w:t>
      </w:r>
      <w:proofErr w:type="spellStart"/>
      <w:r>
        <w:t>Chem</w:t>
      </w:r>
      <w:proofErr w:type="spellEnd"/>
      <w:r>
        <w:t xml:space="preserve"> </w:t>
      </w:r>
      <w:proofErr w:type="spellStart"/>
      <w:r>
        <w:t>Lett</w:t>
      </w:r>
      <w:proofErr w:type="spellEnd"/>
      <w:r>
        <w:t>.</w:t>
      </w:r>
    </w:p>
  </w:comment>
  <w:comment w:id="15" w:author="mcneill lab" w:date="2013-06-03T15:34:00Z" w:initials="ml">
    <w:p w14:paraId="11AE70EF" w14:textId="7459178D" w:rsidR="002F4B01" w:rsidRDefault="002F4B01">
      <w:pPr>
        <w:pStyle w:val="CommentText"/>
      </w:pPr>
      <w:r>
        <w:rPr>
          <w:rStyle w:val="CommentReference"/>
        </w:rPr>
        <w:annotationRef/>
      </w:r>
      <w:r>
        <w:t>I sort of stumbled into this thought while editing. I think it is an important, pithy, memorable point that we should probably add to the abstract, intro, and conclusions. Add that to your checklist.</w:t>
      </w:r>
    </w:p>
  </w:comment>
  <w:comment w:id="14" w:author="Clemson University" w:date="2013-06-09T15:53:00Z" w:initials="LCG">
    <w:p w14:paraId="5045197A" w14:textId="73992562" w:rsidR="002F4B01" w:rsidRDefault="002F4B01">
      <w:pPr>
        <w:pStyle w:val="CommentText"/>
      </w:pPr>
      <w:r>
        <w:rPr>
          <w:rStyle w:val="CommentReference"/>
        </w:rPr>
        <w:annotationRef/>
      </w:r>
      <w:r>
        <w:t xml:space="preserve">I wasn’t sure how to fix this without outright mentioning the similar diffusion constants, because on some level this is still true that highly mobile </w:t>
      </w:r>
      <w:proofErr w:type="spellStart"/>
      <w:r>
        <w:t>excitons</w:t>
      </w:r>
      <w:proofErr w:type="spellEnd"/>
      <w:r>
        <w:t xml:space="preserve"> can result in a small diffusion length due to the defect density.</w:t>
      </w:r>
    </w:p>
    <w:p w14:paraId="5B0B4F41" w14:textId="77777777" w:rsidR="002F4B01" w:rsidRDefault="002F4B01">
      <w:pPr>
        <w:pStyle w:val="CommentText"/>
      </w:pPr>
    </w:p>
    <w:p w14:paraId="5BEC5085" w14:textId="52DA7CE7" w:rsidR="002F4B01" w:rsidRDefault="002F4B01">
      <w:pPr>
        <w:pStyle w:val="CommentText"/>
      </w:pPr>
      <w:r>
        <w:t xml:space="preserve">Also, D is 9% smaller including defect quenching. So, we see some small restriction in the </w:t>
      </w:r>
      <w:proofErr w:type="spellStart"/>
      <w:r>
        <w:t>exciton</w:t>
      </w:r>
      <w:proofErr w:type="spellEnd"/>
      <w:r>
        <w:t xml:space="preserve"> mobility as well, even though it is still highly mobile.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J Amer Chem Socie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td2f2aorv2tfe55a5vvddgadwe5vda5zez&quot;&gt;Exciton Diffusion Article&lt;record-ids&gt;&lt;item&gt;1&lt;/item&gt;&lt;item&gt;2&lt;/item&gt;&lt;item&gt;3&lt;/item&gt;&lt;item&gt;5&lt;/item&gt;&lt;item&gt;6&lt;/item&gt;&lt;item&gt;7&lt;/item&gt;&lt;item&gt;8&lt;/item&gt;&lt;item&gt;9&lt;/item&gt;&lt;item&gt;10&lt;/item&gt;&lt;item&gt;11&lt;/item&gt;&lt;item&gt;13&lt;/item&gt;&lt;item&gt;14&lt;/item&gt;&lt;item&gt;32&lt;/item&gt;&lt;item&gt;33&lt;/item&gt;&lt;item&gt;45&lt;/item&gt;&lt;item&gt;47&lt;/item&gt;&lt;item&gt;48&lt;/item&gt;&lt;item&gt;54&lt;/item&gt;&lt;item&gt;59&lt;/item&gt;&lt;item&gt;63&lt;/item&gt;&lt;item&gt;65&lt;/item&gt;&lt;item&gt;68&lt;/item&gt;&lt;item&gt;147&lt;/item&gt;&lt;item&gt;269&lt;/item&gt;&lt;item&gt;339&lt;/item&gt;&lt;item&gt;516&lt;/item&gt;&lt;item&gt;971&lt;/item&gt;&lt;item&gt;995&lt;/item&gt;&lt;item&gt;1030&lt;/item&gt;&lt;item&gt;1031&lt;/item&gt;&lt;item&gt;1032&lt;/item&gt;&lt;item&gt;1033&lt;/item&gt;&lt;item&gt;1034&lt;/item&gt;&lt;item&gt;1035&lt;/item&gt;&lt;item&gt;1036&lt;/item&gt;&lt;item&gt;1037&lt;/item&gt;&lt;item&gt;1038&lt;/item&gt;&lt;item&gt;1039&lt;/item&gt;&lt;item&gt;1040&lt;/item&gt;&lt;item&gt;1041&lt;/item&gt;&lt;item&gt;1042&lt;/item&gt;&lt;item&gt;1045&lt;/item&gt;&lt;item&gt;1046&lt;/item&gt;&lt;item&gt;1047&lt;/item&gt;&lt;item&gt;1067&lt;/item&gt;&lt;item&gt;1068&lt;/item&gt;&lt;item&gt;1075&lt;/item&gt;&lt;item&gt;1080&lt;/item&gt;&lt;/record-ids&gt;&lt;/item&gt;&lt;/Libraries&gt;"/>
  </w:docVars>
  <w:rsids>
    <w:rsidRoot w:val="00FC366F"/>
    <w:rsid w:val="0000214D"/>
    <w:rsid w:val="000029D2"/>
    <w:rsid w:val="00004604"/>
    <w:rsid w:val="000152F8"/>
    <w:rsid w:val="00020028"/>
    <w:rsid w:val="00020600"/>
    <w:rsid w:val="00020AFC"/>
    <w:rsid w:val="0002196D"/>
    <w:rsid w:val="00025D23"/>
    <w:rsid w:val="00026440"/>
    <w:rsid w:val="00027322"/>
    <w:rsid w:val="00027C66"/>
    <w:rsid w:val="00032F7B"/>
    <w:rsid w:val="000418BA"/>
    <w:rsid w:val="000435CC"/>
    <w:rsid w:val="0004414E"/>
    <w:rsid w:val="00044944"/>
    <w:rsid w:val="00045460"/>
    <w:rsid w:val="0005239D"/>
    <w:rsid w:val="00060A98"/>
    <w:rsid w:val="00061B3D"/>
    <w:rsid w:val="000623BB"/>
    <w:rsid w:val="00065EF7"/>
    <w:rsid w:val="00071D98"/>
    <w:rsid w:val="000776EE"/>
    <w:rsid w:val="000803A3"/>
    <w:rsid w:val="000822F6"/>
    <w:rsid w:val="000832E5"/>
    <w:rsid w:val="0009418E"/>
    <w:rsid w:val="00095540"/>
    <w:rsid w:val="0009674B"/>
    <w:rsid w:val="000A0C5E"/>
    <w:rsid w:val="000A2DC3"/>
    <w:rsid w:val="000A598D"/>
    <w:rsid w:val="000D1B84"/>
    <w:rsid w:val="000D1DD8"/>
    <w:rsid w:val="000D224A"/>
    <w:rsid w:val="000D6F73"/>
    <w:rsid w:val="000E2314"/>
    <w:rsid w:val="000E3914"/>
    <w:rsid w:val="000E5CE4"/>
    <w:rsid w:val="000E5D2C"/>
    <w:rsid w:val="000E5DEC"/>
    <w:rsid w:val="000E6356"/>
    <w:rsid w:val="000F27DB"/>
    <w:rsid w:val="000F4279"/>
    <w:rsid w:val="000F53FC"/>
    <w:rsid w:val="000F6938"/>
    <w:rsid w:val="00101E88"/>
    <w:rsid w:val="00110F63"/>
    <w:rsid w:val="00112424"/>
    <w:rsid w:val="00112A9E"/>
    <w:rsid w:val="00115A08"/>
    <w:rsid w:val="001174D5"/>
    <w:rsid w:val="00117CDA"/>
    <w:rsid w:val="00120278"/>
    <w:rsid w:val="001227B5"/>
    <w:rsid w:val="00125396"/>
    <w:rsid w:val="001253AB"/>
    <w:rsid w:val="00144342"/>
    <w:rsid w:val="0014515E"/>
    <w:rsid w:val="001461B0"/>
    <w:rsid w:val="0014664C"/>
    <w:rsid w:val="00147E71"/>
    <w:rsid w:val="00151B97"/>
    <w:rsid w:val="0015409E"/>
    <w:rsid w:val="0015585B"/>
    <w:rsid w:val="0017041F"/>
    <w:rsid w:val="001721AB"/>
    <w:rsid w:val="001754A7"/>
    <w:rsid w:val="0018443C"/>
    <w:rsid w:val="001844CA"/>
    <w:rsid w:val="00184976"/>
    <w:rsid w:val="001855F5"/>
    <w:rsid w:val="00185A05"/>
    <w:rsid w:val="001A6371"/>
    <w:rsid w:val="001B4CE9"/>
    <w:rsid w:val="001B7424"/>
    <w:rsid w:val="001C00DC"/>
    <w:rsid w:val="001C033F"/>
    <w:rsid w:val="001C5A77"/>
    <w:rsid w:val="001C614F"/>
    <w:rsid w:val="001C707C"/>
    <w:rsid w:val="001C79DC"/>
    <w:rsid w:val="001D1C5A"/>
    <w:rsid w:val="001D527F"/>
    <w:rsid w:val="001E0C95"/>
    <w:rsid w:val="001E4F90"/>
    <w:rsid w:val="001E5313"/>
    <w:rsid w:val="001E767F"/>
    <w:rsid w:val="001F39B2"/>
    <w:rsid w:val="00204D26"/>
    <w:rsid w:val="00205FE9"/>
    <w:rsid w:val="00206D17"/>
    <w:rsid w:val="00212549"/>
    <w:rsid w:val="002156DD"/>
    <w:rsid w:val="00215A26"/>
    <w:rsid w:val="00216F28"/>
    <w:rsid w:val="00220971"/>
    <w:rsid w:val="00220D2E"/>
    <w:rsid w:val="002223D0"/>
    <w:rsid w:val="002230BE"/>
    <w:rsid w:val="00226A1C"/>
    <w:rsid w:val="002306E1"/>
    <w:rsid w:val="00232FF0"/>
    <w:rsid w:val="00236AB8"/>
    <w:rsid w:val="00236F38"/>
    <w:rsid w:val="00241938"/>
    <w:rsid w:val="00257107"/>
    <w:rsid w:val="002614CA"/>
    <w:rsid w:val="002625C8"/>
    <w:rsid w:val="00263D27"/>
    <w:rsid w:val="0026458F"/>
    <w:rsid w:val="00266B55"/>
    <w:rsid w:val="00272105"/>
    <w:rsid w:val="00276616"/>
    <w:rsid w:val="00287D0A"/>
    <w:rsid w:val="00290F08"/>
    <w:rsid w:val="0029180F"/>
    <w:rsid w:val="00291BFF"/>
    <w:rsid w:val="0029269A"/>
    <w:rsid w:val="00295DEA"/>
    <w:rsid w:val="002967C7"/>
    <w:rsid w:val="002A1269"/>
    <w:rsid w:val="002A5E02"/>
    <w:rsid w:val="002B4903"/>
    <w:rsid w:val="002E0710"/>
    <w:rsid w:val="002E0BC9"/>
    <w:rsid w:val="002F04EE"/>
    <w:rsid w:val="002F4B01"/>
    <w:rsid w:val="002F4F2A"/>
    <w:rsid w:val="002F64C3"/>
    <w:rsid w:val="0030434C"/>
    <w:rsid w:val="0031006F"/>
    <w:rsid w:val="0031017A"/>
    <w:rsid w:val="003119E2"/>
    <w:rsid w:val="003170A1"/>
    <w:rsid w:val="003208BC"/>
    <w:rsid w:val="0032347D"/>
    <w:rsid w:val="003257C0"/>
    <w:rsid w:val="00330A75"/>
    <w:rsid w:val="003316DC"/>
    <w:rsid w:val="00331BFA"/>
    <w:rsid w:val="003345D6"/>
    <w:rsid w:val="0034060C"/>
    <w:rsid w:val="00344061"/>
    <w:rsid w:val="00345676"/>
    <w:rsid w:val="00347DCA"/>
    <w:rsid w:val="00350AF8"/>
    <w:rsid w:val="0035222C"/>
    <w:rsid w:val="00355453"/>
    <w:rsid w:val="00361EE1"/>
    <w:rsid w:val="00362EFA"/>
    <w:rsid w:val="00373133"/>
    <w:rsid w:val="00373F21"/>
    <w:rsid w:val="00375957"/>
    <w:rsid w:val="003801C0"/>
    <w:rsid w:val="00381295"/>
    <w:rsid w:val="00386614"/>
    <w:rsid w:val="00390354"/>
    <w:rsid w:val="00392FFD"/>
    <w:rsid w:val="0039690E"/>
    <w:rsid w:val="003A3347"/>
    <w:rsid w:val="003A3BA6"/>
    <w:rsid w:val="003A40A6"/>
    <w:rsid w:val="003A43E9"/>
    <w:rsid w:val="003A5AC7"/>
    <w:rsid w:val="003A79D5"/>
    <w:rsid w:val="003B019F"/>
    <w:rsid w:val="003B4C1A"/>
    <w:rsid w:val="003B4C25"/>
    <w:rsid w:val="003B6B91"/>
    <w:rsid w:val="003B7778"/>
    <w:rsid w:val="003C2003"/>
    <w:rsid w:val="003C3675"/>
    <w:rsid w:val="003C7843"/>
    <w:rsid w:val="003E0181"/>
    <w:rsid w:val="003E2951"/>
    <w:rsid w:val="003E4014"/>
    <w:rsid w:val="003E5350"/>
    <w:rsid w:val="003E5B2A"/>
    <w:rsid w:val="003F5DBE"/>
    <w:rsid w:val="003F7C9D"/>
    <w:rsid w:val="00401194"/>
    <w:rsid w:val="004018B4"/>
    <w:rsid w:val="004026B1"/>
    <w:rsid w:val="004076CA"/>
    <w:rsid w:val="00420D85"/>
    <w:rsid w:val="004215E9"/>
    <w:rsid w:val="004220A3"/>
    <w:rsid w:val="004233C1"/>
    <w:rsid w:val="00432AA8"/>
    <w:rsid w:val="00434F30"/>
    <w:rsid w:val="00436E63"/>
    <w:rsid w:val="00437AC7"/>
    <w:rsid w:val="0044165D"/>
    <w:rsid w:val="00444AAB"/>
    <w:rsid w:val="004465EC"/>
    <w:rsid w:val="00447C4A"/>
    <w:rsid w:val="0045250B"/>
    <w:rsid w:val="004528EC"/>
    <w:rsid w:val="00456A9B"/>
    <w:rsid w:val="00461048"/>
    <w:rsid w:val="004652C5"/>
    <w:rsid w:val="00467C83"/>
    <w:rsid w:val="004707E1"/>
    <w:rsid w:val="004774D8"/>
    <w:rsid w:val="00482395"/>
    <w:rsid w:val="00483473"/>
    <w:rsid w:val="004870BE"/>
    <w:rsid w:val="00487B79"/>
    <w:rsid w:val="00494BC8"/>
    <w:rsid w:val="00496160"/>
    <w:rsid w:val="00497D42"/>
    <w:rsid w:val="004A28DB"/>
    <w:rsid w:val="004A3E25"/>
    <w:rsid w:val="004A43D4"/>
    <w:rsid w:val="004A4C65"/>
    <w:rsid w:val="004A5D65"/>
    <w:rsid w:val="004B70F5"/>
    <w:rsid w:val="004C35DF"/>
    <w:rsid w:val="004C3C71"/>
    <w:rsid w:val="004D1E16"/>
    <w:rsid w:val="004D3C2E"/>
    <w:rsid w:val="004D51DD"/>
    <w:rsid w:val="004E0DF9"/>
    <w:rsid w:val="004E3CBE"/>
    <w:rsid w:val="004E71A5"/>
    <w:rsid w:val="00501ACC"/>
    <w:rsid w:val="00501EE8"/>
    <w:rsid w:val="00502F71"/>
    <w:rsid w:val="00505503"/>
    <w:rsid w:val="00512351"/>
    <w:rsid w:val="00512D99"/>
    <w:rsid w:val="00520643"/>
    <w:rsid w:val="0052096F"/>
    <w:rsid w:val="00532199"/>
    <w:rsid w:val="00533B11"/>
    <w:rsid w:val="005343FD"/>
    <w:rsid w:val="00534647"/>
    <w:rsid w:val="00537903"/>
    <w:rsid w:val="00540550"/>
    <w:rsid w:val="00544751"/>
    <w:rsid w:val="00562FE4"/>
    <w:rsid w:val="005641B4"/>
    <w:rsid w:val="00564DEE"/>
    <w:rsid w:val="005701A8"/>
    <w:rsid w:val="00574B5B"/>
    <w:rsid w:val="00576C19"/>
    <w:rsid w:val="00581169"/>
    <w:rsid w:val="0058746E"/>
    <w:rsid w:val="0059056A"/>
    <w:rsid w:val="005A2383"/>
    <w:rsid w:val="005A34DD"/>
    <w:rsid w:val="005B21FA"/>
    <w:rsid w:val="005B4283"/>
    <w:rsid w:val="005C362B"/>
    <w:rsid w:val="005C638D"/>
    <w:rsid w:val="005D1E32"/>
    <w:rsid w:val="005D72B0"/>
    <w:rsid w:val="005E0315"/>
    <w:rsid w:val="005E2853"/>
    <w:rsid w:val="005F0365"/>
    <w:rsid w:val="005F6363"/>
    <w:rsid w:val="005F6B1E"/>
    <w:rsid w:val="0060221A"/>
    <w:rsid w:val="00602ED8"/>
    <w:rsid w:val="00603CAC"/>
    <w:rsid w:val="00604B12"/>
    <w:rsid w:val="0060530C"/>
    <w:rsid w:val="00605880"/>
    <w:rsid w:val="00607CA8"/>
    <w:rsid w:val="00622EB1"/>
    <w:rsid w:val="00626BD3"/>
    <w:rsid w:val="00627412"/>
    <w:rsid w:val="00630E56"/>
    <w:rsid w:val="0063199C"/>
    <w:rsid w:val="0063400B"/>
    <w:rsid w:val="0063414E"/>
    <w:rsid w:val="006363BF"/>
    <w:rsid w:val="006441EE"/>
    <w:rsid w:val="00646514"/>
    <w:rsid w:val="00652AE7"/>
    <w:rsid w:val="0065369F"/>
    <w:rsid w:val="00653906"/>
    <w:rsid w:val="0066632B"/>
    <w:rsid w:val="0067139B"/>
    <w:rsid w:val="00674578"/>
    <w:rsid w:val="00675D16"/>
    <w:rsid w:val="00677E20"/>
    <w:rsid w:val="006809FA"/>
    <w:rsid w:val="00680E59"/>
    <w:rsid w:val="00683942"/>
    <w:rsid w:val="0068662C"/>
    <w:rsid w:val="00686E2F"/>
    <w:rsid w:val="00690B32"/>
    <w:rsid w:val="006927FE"/>
    <w:rsid w:val="006939C5"/>
    <w:rsid w:val="006A315F"/>
    <w:rsid w:val="006B43B2"/>
    <w:rsid w:val="006B49D1"/>
    <w:rsid w:val="006C14D3"/>
    <w:rsid w:val="006C5FFE"/>
    <w:rsid w:val="006D238D"/>
    <w:rsid w:val="006D2DF5"/>
    <w:rsid w:val="006D75ED"/>
    <w:rsid w:val="006E0944"/>
    <w:rsid w:val="006E490C"/>
    <w:rsid w:val="006E5EC8"/>
    <w:rsid w:val="006F090F"/>
    <w:rsid w:val="006F3955"/>
    <w:rsid w:val="00704846"/>
    <w:rsid w:val="0070631B"/>
    <w:rsid w:val="007100D0"/>
    <w:rsid w:val="007104BD"/>
    <w:rsid w:val="007132E1"/>
    <w:rsid w:val="007140F1"/>
    <w:rsid w:val="007159DF"/>
    <w:rsid w:val="007202E6"/>
    <w:rsid w:val="0072234B"/>
    <w:rsid w:val="0072413D"/>
    <w:rsid w:val="0072418A"/>
    <w:rsid w:val="007245CD"/>
    <w:rsid w:val="00726B08"/>
    <w:rsid w:val="00734ED7"/>
    <w:rsid w:val="007351CB"/>
    <w:rsid w:val="00736E08"/>
    <w:rsid w:val="0074553F"/>
    <w:rsid w:val="0075547B"/>
    <w:rsid w:val="00760154"/>
    <w:rsid w:val="00762EC2"/>
    <w:rsid w:val="00764569"/>
    <w:rsid w:val="00765A89"/>
    <w:rsid w:val="00770BD6"/>
    <w:rsid w:val="0077122D"/>
    <w:rsid w:val="00773B3E"/>
    <w:rsid w:val="00776439"/>
    <w:rsid w:val="00783320"/>
    <w:rsid w:val="00786272"/>
    <w:rsid w:val="007869E6"/>
    <w:rsid w:val="007908FB"/>
    <w:rsid w:val="00791154"/>
    <w:rsid w:val="00792AA2"/>
    <w:rsid w:val="00793794"/>
    <w:rsid w:val="007937B9"/>
    <w:rsid w:val="00793BB9"/>
    <w:rsid w:val="007965A5"/>
    <w:rsid w:val="0079686D"/>
    <w:rsid w:val="00797CEE"/>
    <w:rsid w:val="007A2AC2"/>
    <w:rsid w:val="007A3FF9"/>
    <w:rsid w:val="007B2592"/>
    <w:rsid w:val="007B6E19"/>
    <w:rsid w:val="007C10E5"/>
    <w:rsid w:val="007C127E"/>
    <w:rsid w:val="007C360E"/>
    <w:rsid w:val="007D031A"/>
    <w:rsid w:val="007D144C"/>
    <w:rsid w:val="007D78DD"/>
    <w:rsid w:val="007E2E5D"/>
    <w:rsid w:val="007E2F66"/>
    <w:rsid w:val="007E336F"/>
    <w:rsid w:val="007E582A"/>
    <w:rsid w:val="007E6597"/>
    <w:rsid w:val="007E69FA"/>
    <w:rsid w:val="007E7E8A"/>
    <w:rsid w:val="007F017A"/>
    <w:rsid w:val="007F23E7"/>
    <w:rsid w:val="008013BF"/>
    <w:rsid w:val="00801BC2"/>
    <w:rsid w:val="00803EAC"/>
    <w:rsid w:val="00806712"/>
    <w:rsid w:val="00814551"/>
    <w:rsid w:val="00823279"/>
    <w:rsid w:val="00827A35"/>
    <w:rsid w:val="00831F09"/>
    <w:rsid w:val="00834846"/>
    <w:rsid w:val="00834CEA"/>
    <w:rsid w:val="00841388"/>
    <w:rsid w:val="00843C84"/>
    <w:rsid w:val="00846F5B"/>
    <w:rsid w:val="0085064C"/>
    <w:rsid w:val="00851B69"/>
    <w:rsid w:val="00852BB2"/>
    <w:rsid w:val="00853631"/>
    <w:rsid w:val="0086523F"/>
    <w:rsid w:val="00865ED3"/>
    <w:rsid w:val="00867930"/>
    <w:rsid w:val="00873A1D"/>
    <w:rsid w:val="0087457D"/>
    <w:rsid w:val="00883721"/>
    <w:rsid w:val="008918DE"/>
    <w:rsid w:val="00892432"/>
    <w:rsid w:val="00895AFB"/>
    <w:rsid w:val="008A0138"/>
    <w:rsid w:val="008A0C55"/>
    <w:rsid w:val="008A183A"/>
    <w:rsid w:val="008A5179"/>
    <w:rsid w:val="008B277C"/>
    <w:rsid w:val="008B44D2"/>
    <w:rsid w:val="008C3F00"/>
    <w:rsid w:val="008D5C8B"/>
    <w:rsid w:val="008E354D"/>
    <w:rsid w:val="008E38B6"/>
    <w:rsid w:val="008F16E3"/>
    <w:rsid w:val="008F315C"/>
    <w:rsid w:val="008F6BC0"/>
    <w:rsid w:val="008F6F32"/>
    <w:rsid w:val="009022AB"/>
    <w:rsid w:val="0090356B"/>
    <w:rsid w:val="00903EA1"/>
    <w:rsid w:val="00905255"/>
    <w:rsid w:val="00907F9C"/>
    <w:rsid w:val="0091473F"/>
    <w:rsid w:val="00916E70"/>
    <w:rsid w:val="00921752"/>
    <w:rsid w:val="009255EA"/>
    <w:rsid w:val="00926BE3"/>
    <w:rsid w:val="00927B96"/>
    <w:rsid w:val="009303E8"/>
    <w:rsid w:val="0093695C"/>
    <w:rsid w:val="009377B8"/>
    <w:rsid w:val="00941437"/>
    <w:rsid w:val="00945BDA"/>
    <w:rsid w:val="00946406"/>
    <w:rsid w:val="00950A49"/>
    <w:rsid w:val="009519F1"/>
    <w:rsid w:val="00956A34"/>
    <w:rsid w:val="0098269B"/>
    <w:rsid w:val="009829C2"/>
    <w:rsid w:val="00991747"/>
    <w:rsid w:val="00992038"/>
    <w:rsid w:val="00992E14"/>
    <w:rsid w:val="00994E9B"/>
    <w:rsid w:val="009964A6"/>
    <w:rsid w:val="0099679B"/>
    <w:rsid w:val="009A0EFA"/>
    <w:rsid w:val="009A3689"/>
    <w:rsid w:val="009A3C9D"/>
    <w:rsid w:val="009A42AF"/>
    <w:rsid w:val="009C4794"/>
    <w:rsid w:val="009C51E9"/>
    <w:rsid w:val="009C52CE"/>
    <w:rsid w:val="009C5F71"/>
    <w:rsid w:val="009C5FFB"/>
    <w:rsid w:val="009C7656"/>
    <w:rsid w:val="009C7BD8"/>
    <w:rsid w:val="009D0FE7"/>
    <w:rsid w:val="00A0064D"/>
    <w:rsid w:val="00A01044"/>
    <w:rsid w:val="00A04711"/>
    <w:rsid w:val="00A10350"/>
    <w:rsid w:val="00A11DF3"/>
    <w:rsid w:val="00A1417E"/>
    <w:rsid w:val="00A14A24"/>
    <w:rsid w:val="00A217FD"/>
    <w:rsid w:val="00A22270"/>
    <w:rsid w:val="00A22B39"/>
    <w:rsid w:val="00A24784"/>
    <w:rsid w:val="00A25764"/>
    <w:rsid w:val="00A268D7"/>
    <w:rsid w:val="00A27750"/>
    <w:rsid w:val="00A314DA"/>
    <w:rsid w:val="00A32D11"/>
    <w:rsid w:val="00A33641"/>
    <w:rsid w:val="00A35D51"/>
    <w:rsid w:val="00A370F0"/>
    <w:rsid w:val="00A413E2"/>
    <w:rsid w:val="00A43FBF"/>
    <w:rsid w:val="00A44ECA"/>
    <w:rsid w:val="00A44F79"/>
    <w:rsid w:val="00A47031"/>
    <w:rsid w:val="00A504FA"/>
    <w:rsid w:val="00A5065B"/>
    <w:rsid w:val="00A52BB8"/>
    <w:rsid w:val="00A5557C"/>
    <w:rsid w:val="00A56AD8"/>
    <w:rsid w:val="00A60D3A"/>
    <w:rsid w:val="00A62025"/>
    <w:rsid w:val="00A6488D"/>
    <w:rsid w:val="00A71E16"/>
    <w:rsid w:val="00A7212D"/>
    <w:rsid w:val="00A7213A"/>
    <w:rsid w:val="00A7377C"/>
    <w:rsid w:val="00A73FFF"/>
    <w:rsid w:val="00A74C3F"/>
    <w:rsid w:val="00A76E56"/>
    <w:rsid w:val="00A825FB"/>
    <w:rsid w:val="00A8367E"/>
    <w:rsid w:val="00A90C4B"/>
    <w:rsid w:val="00A90F9B"/>
    <w:rsid w:val="00AA118F"/>
    <w:rsid w:val="00AA2E93"/>
    <w:rsid w:val="00AA3143"/>
    <w:rsid w:val="00AA4DFA"/>
    <w:rsid w:val="00AA64D1"/>
    <w:rsid w:val="00AA7863"/>
    <w:rsid w:val="00AA7F0A"/>
    <w:rsid w:val="00AB17E3"/>
    <w:rsid w:val="00AB1E10"/>
    <w:rsid w:val="00AB3DF1"/>
    <w:rsid w:val="00AB485B"/>
    <w:rsid w:val="00AB6409"/>
    <w:rsid w:val="00AC0D54"/>
    <w:rsid w:val="00AC172B"/>
    <w:rsid w:val="00AC5403"/>
    <w:rsid w:val="00AC5AE3"/>
    <w:rsid w:val="00AD121D"/>
    <w:rsid w:val="00AD3EE4"/>
    <w:rsid w:val="00AD6628"/>
    <w:rsid w:val="00AE0380"/>
    <w:rsid w:val="00AE4F49"/>
    <w:rsid w:val="00AE5E23"/>
    <w:rsid w:val="00AF2BEA"/>
    <w:rsid w:val="00AF592E"/>
    <w:rsid w:val="00AF61F6"/>
    <w:rsid w:val="00AF639C"/>
    <w:rsid w:val="00B00161"/>
    <w:rsid w:val="00B06885"/>
    <w:rsid w:val="00B06CED"/>
    <w:rsid w:val="00B10C7E"/>
    <w:rsid w:val="00B111DB"/>
    <w:rsid w:val="00B12177"/>
    <w:rsid w:val="00B17073"/>
    <w:rsid w:val="00B21378"/>
    <w:rsid w:val="00B23982"/>
    <w:rsid w:val="00B308A6"/>
    <w:rsid w:val="00B3132D"/>
    <w:rsid w:val="00B3304F"/>
    <w:rsid w:val="00B3554C"/>
    <w:rsid w:val="00B370FE"/>
    <w:rsid w:val="00B400A4"/>
    <w:rsid w:val="00B442C6"/>
    <w:rsid w:val="00B45163"/>
    <w:rsid w:val="00B474B7"/>
    <w:rsid w:val="00B67F26"/>
    <w:rsid w:val="00B7100D"/>
    <w:rsid w:val="00B71425"/>
    <w:rsid w:val="00B7263C"/>
    <w:rsid w:val="00B73D88"/>
    <w:rsid w:val="00B759F8"/>
    <w:rsid w:val="00B83F31"/>
    <w:rsid w:val="00B87F3C"/>
    <w:rsid w:val="00B95462"/>
    <w:rsid w:val="00BB1407"/>
    <w:rsid w:val="00BB1D4C"/>
    <w:rsid w:val="00BB41FC"/>
    <w:rsid w:val="00BB427B"/>
    <w:rsid w:val="00BB6350"/>
    <w:rsid w:val="00BB649E"/>
    <w:rsid w:val="00BC0EDB"/>
    <w:rsid w:val="00BC1F0F"/>
    <w:rsid w:val="00BC2D0B"/>
    <w:rsid w:val="00BC6C55"/>
    <w:rsid w:val="00BD09DD"/>
    <w:rsid w:val="00BE0DDA"/>
    <w:rsid w:val="00BE4E16"/>
    <w:rsid w:val="00BF084E"/>
    <w:rsid w:val="00BF10A1"/>
    <w:rsid w:val="00BF1D04"/>
    <w:rsid w:val="00BF4D9D"/>
    <w:rsid w:val="00BF585F"/>
    <w:rsid w:val="00C06C47"/>
    <w:rsid w:val="00C153E2"/>
    <w:rsid w:val="00C20BD5"/>
    <w:rsid w:val="00C21326"/>
    <w:rsid w:val="00C37DA2"/>
    <w:rsid w:val="00C41550"/>
    <w:rsid w:val="00C50199"/>
    <w:rsid w:val="00C52E7C"/>
    <w:rsid w:val="00C53313"/>
    <w:rsid w:val="00C53618"/>
    <w:rsid w:val="00C57B78"/>
    <w:rsid w:val="00C608AC"/>
    <w:rsid w:val="00C62F81"/>
    <w:rsid w:val="00C6469D"/>
    <w:rsid w:val="00C65066"/>
    <w:rsid w:val="00C67285"/>
    <w:rsid w:val="00C67DC8"/>
    <w:rsid w:val="00C74FA9"/>
    <w:rsid w:val="00C755A3"/>
    <w:rsid w:val="00C8016C"/>
    <w:rsid w:val="00C8551D"/>
    <w:rsid w:val="00C85863"/>
    <w:rsid w:val="00C86491"/>
    <w:rsid w:val="00C8700D"/>
    <w:rsid w:val="00C928FC"/>
    <w:rsid w:val="00C954C7"/>
    <w:rsid w:val="00C95CE9"/>
    <w:rsid w:val="00C96833"/>
    <w:rsid w:val="00C97526"/>
    <w:rsid w:val="00CB3968"/>
    <w:rsid w:val="00CB4C39"/>
    <w:rsid w:val="00CB59EB"/>
    <w:rsid w:val="00CB69E4"/>
    <w:rsid w:val="00CC2FB4"/>
    <w:rsid w:val="00CC471B"/>
    <w:rsid w:val="00CC47A8"/>
    <w:rsid w:val="00CD2815"/>
    <w:rsid w:val="00CD2C9C"/>
    <w:rsid w:val="00CD44F6"/>
    <w:rsid w:val="00CE0595"/>
    <w:rsid w:val="00CE0F29"/>
    <w:rsid w:val="00CE27CC"/>
    <w:rsid w:val="00CF1253"/>
    <w:rsid w:val="00CF4885"/>
    <w:rsid w:val="00CF497C"/>
    <w:rsid w:val="00D00210"/>
    <w:rsid w:val="00D078E7"/>
    <w:rsid w:val="00D205E1"/>
    <w:rsid w:val="00D243EE"/>
    <w:rsid w:val="00D31256"/>
    <w:rsid w:val="00D32000"/>
    <w:rsid w:val="00D32BF3"/>
    <w:rsid w:val="00D33674"/>
    <w:rsid w:val="00D35E3E"/>
    <w:rsid w:val="00D36BA8"/>
    <w:rsid w:val="00D36F30"/>
    <w:rsid w:val="00D379F1"/>
    <w:rsid w:val="00D427CA"/>
    <w:rsid w:val="00D45391"/>
    <w:rsid w:val="00D52D08"/>
    <w:rsid w:val="00D54894"/>
    <w:rsid w:val="00D55B6D"/>
    <w:rsid w:val="00D570A5"/>
    <w:rsid w:val="00D577A7"/>
    <w:rsid w:val="00D57BA1"/>
    <w:rsid w:val="00D6044E"/>
    <w:rsid w:val="00D624AF"/>
    <w:rsid w:val="00D66808"/>
    <w:rsid w:val="00D704A3"/>
    <w:rsid w:val="00D71F82"/>
    <w:rsid w:val="00D72BAB"/>
    <w:rsid w:val="00D751A5"/>
    <w:rsid w:val="00D773DD"/>
    <w:rsid w:val="00D84A8D"/>
    <w:rsid w:val="00D85E2C"/>
    <w:rsid w:val="00D91E6F"/>
    <w:rsid w:val="00DA2591"/>
    <w:rsid w:val="00DA7AF7"/>
    <w:rsid w:val="00DB14AD"/>
    <w:rsid w:val="00DB1D26"/>
    <w:rsid w:val="00DB3788"/>
    <w:rsid w:val="00DB7067"/>
    <w:rsid w:val="00DC4C36"/>
    <w:rsid w:val="00DC67D4"/>
    <w:rsid w:val="00DC6CDC"/>
    <w:rsid w:val="00DD0045"/>
    <w:rsid w:val="00DD04F6"/>
    <w:rsid w:val="00DD6F27"/>
    <w:rsid w:val="00DD764E"/>
    <w:rsid w:val="00DE1D6F"/>
    <w:rsid w:val="00DE3538"/>
    <w:rsid w:val="00DE6101"/>
    <w:rsid w:val="00DF124C"/>
    <w:rsid w:val="00DF3071"/>
    <w:rsid w:val="00DF3F60"/>
    <w:rsid w:val="00DF4E17"/>
    <w:rsid w:val="00DF737D"/>
    <w:rsid w:val="00E00F7A"/>
    <w:rsid w:val="00E0127D"/>
    <w:rsid w:val="00E01E92"/>
    <w:rsid w:val="00E01F92"/>
    <w:rsid w:val="00E02EFF"/>
    <w:rsid w:val="00E04EE4"/>
    <w:rsid w:val="00E17B2F"/>
    <w:rsid w:val="00E247F3"/>
    <w:rsid w:val="00E317CC"/>
    <w:rsid w:val="00E33633"/>
    <w:rsid w:val="00E348F2"/>
    <w:rsid w:val="00E40E81"/>
    <w:rsid w:val="00E44E1F"/>
    <w:rsid w:val="00E46095"/>
    <w:rsid w:val="00E53A26"/>
    <w:rsid w:val="00E55DB0"/>
    <w:rsid w:val="00E562E9"/>
    <w:rsid w:val="00E574E6"/>
    <w:rsid w:val="00E6132D"/>
    <w:rsid w:val="00E62C63"/>
    <w:rsid w:val="00E645A7"/>
    <w:rsid w:val="00E67926"/>
    <w:rsid w:val="00E73ABA"/>
    <w:rsid w:val="00E77FEA"/>
    <w:rsid w:val="00E80C61"/>
    <w:rsid w:val="00E81099"/>
    <w:rsid w:val="00E827CE"/>
    <w:rsid w:val="00E834C6"/>
    <w:rsid w:val="00E83F6A"/>
    <w:rsid w:val="00EA0D5D"/>
    <w:rsid w:val="00EA4865"/>
    <w:rsid w:val="00EA50F7"/>
    <w:rsid w:val="00EA60E9"/>
    <w:rsid w:val="00EB1CE7"/>
    <w:rsid w:val="00EB220F"/>
    <w:rsid w:val="00EB25B7"/>
    <w:rsid w:val="00EB4D44"/>
    <w:rsid w:val="00EB7202"/>
    <w:rsid w:val="00EC7E54"/>
    <w:rsid w:val="00ED13D1"/>
    <w:rsid w:val="00ED1A3D"/>
    <w:rsid w:val="00ED1D91"/>
    <w:rsid w:val="00ED41AC"/>
    <w:rsid w:val="00ED4587"/>
    <w:rsid w:val="00ED7D79"/>
    <w:rsid w:val="00EE7C65"/>
    <w:rsid w:val="00EF0B11"/>
    <w:rsid w:val="00EF15C5"/>
    <w:rsid w:val="00EF3C16"/>
    <w:rsid w:val="00F1173A"/>
    <w:rsid w:val="00F132F4"/>
    <w:rsid w:val="00F179E8"/>
    <w:rsid w:val="00F2489D"/>
    <w:rsid w:val="00F24AF3"/>
    <w:rsid w:val="00F25020"/>
    <w:rsid w:val="00F265B5"/>
    <w:rsid w:val="00F3241B"/>
    <w:rsid w:val="00F329AE"/>
    <w:rsid w:val="00F339B7"/>
    <w:rsid w:val="00F34559"/>
    <w:rsid w:val="00F36CE1"/>
    <w:rsid w:val="00F3778C"/>
    <w:rsid w:val="00F43044"/>
    <w:rsid w:val="00F5545F"/>
    <w:rsid w:val="00F55749"/>
    <w:rsid w:val="00F5713E"/>
    <w:rsid w:val="00F640DD"/>
    <w:rsid w:val="00F6475D"/>
    <w:rsid w:val="00F64843"/>
    <w:rsid w:val="00F66642"/>
    <w:rsid w:val="00F7010D"/>
    <w:rsid w:val="00F713F5"/>
    <w:rsid w:val="00F74779"/>
    <w:rsid w:val="00F772C6"/>
    <w:rsid w:val="00F85755"/>
    <w:rsid w:val="00F90110"/>
    <w:rsid w:val="00F90DC4"/>
    <w:rsid w:val="00F9441D"/>
    <w:rsid w:val="00FA23C3"/>
    <w:rsid w:val="00FA5FA5"/>
    <w:rsid w:val="00FA6092"/>
    <w:rsid w:val="00FA7986"/>
    <w:rsid w:val="00FB1869"/>
    <w:rsid w:val="00FB31AF"/>
    <w:rsid w:val="00FB6F29"/>
    <w:rsid w:val="00FC366F"/>
    <w:rsid w:val="00FC3D13"/>
    <w:rsid w:val="00FC3ECD"/>
    <w:rsid w:val="00FC45ED"/>
    <w:rsid w:val="00FC51D4"/>
    <w:rsid w:val="00FD07AB"/>
    <w:rsid w:val="00FD090E"/>
    <w:rsid w:val="00FD276A"/>
    <w:rsid w:val="00FD287C"/>
    <w:rsid w:val="00FD5DA4"/>
    <w:rsid w:val="00FD6366"/>
    <w:rsid w:val="00FD718A"/>
    <w:rsid w:val="00FE2B56"/>
    <w:rsid w:val="00FE6DF2"/>
    <w:rsid w:val="00FF0BE6"/>
    <w:rsid w:val="00FF21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3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F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FF0"/>
    <w:pPr>
      <w:spacing w:after="0" w:line="240" w:lineRule="auto"/>
    </w:pPr>
  </w:style>
  <w:style w:type="paragraph" w:styleId="Header">
    <w:name w:val="header"/>
    <w:basedOn w:val="Normal"/>
    <w:link w:val="HeaderChar"/>
    <w:rsid w:val="00232FF0"/>
    <w:pPr>
      <w:tabs>
        <w:tab w:val="center" w:pos="4320"/>
        <w:tab w:val="right" w:pos="8640"/>
      </w:tabs>
    </w:pPr>
  </w:style>
  <w:style w:type="character" w:customStyle="1" w:styleId="HeaderChar">
    <w:name w:val="Header Char"/>
    <w:basedOn w:val="DefaultParagraphFont"/>
    <w:link w:val="Header"/>
    <w:rsid w:val="00232FF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1326"/>
    <w:rPr>
      <w:color w:val="0000FF" w:themeColor="hyperlink"/>
      <w:u w:val="single"/>
    </w:rPr>
  </w:style>
  <w:style w:type="paragraph" w:styleId="BalloonText">
    <w:name w:val="Balloon Text"/>
    <w:basedOn w:val="Normal"/>
    <w:link w:val="BalloonTextChar"/>
    <w:uiPriority w:val="99"/>
    <w:semiHidden/>
    <w:unhideWhenUsed/>
    <w:rsid w:val="004C35DF"/>
    <w:rPr>
      <w:rFonts w:ascii="Tahoma" w:hAnsi="Tahoma" w:cs="Tahoma"/>
      <w:sz w:val="16"/>
      <w:szCs w:val="16"/>
    </w:rPr>
  </w:style>
  <w:style w:type="character" w:customStyle="1" w:styleId="BalloonTextChar">
    <w:name w:val="Balloon Text Char"/>
    <w:basedOn w:val="DefaultParagraphFont"/>
    <w:link w:val="BalloonText"/>
    <w:uiPriority w:val="99"/>
    <w:semiHidden/>
    <w:rsid w:val="004C35DF"/>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D3EE4"/>
    <w:rPr>
      <w:sz w:val="16"/>
      <w:szCs w:val="16"/>
    </w:rPr>
  </w:style>
  <w:style w:type="paragraph" w:styleId="CommentText">
    <w:name w:val="annotation text"/>
    <w:basedOn w:val="Normal"/>
    <w:link w:val="CommentTextChar"/>
    <w:uiPriority w:val="99"/>
    <w:semiHidden/>
    <w:unhideWhenUsed/>
    <w:rsid w:val="00AD3EE4"/>
    <w:rPr>
      <w:sz w:val="20"/>
      <w:szCs w:val="20"/>
    </w:rPr>
  </w:style>
  <w:style w:type="character" w:customStyle="1" w:styleId="CommentTextChar">
    <w:name w:val="Comment Text Char"/>
    <w:basedOn w:val="DefaultParagraphFont"/>
    <w:link w:val="CommentText"/>
    <w:uiPriority w:val="99"/>
    <w:semiHidden/>
    <w:rsid w:val="00AD3E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3EE4"/>
    <w:rPr>
      <w:b/>
      <w:bCs/>
    </w:rPr>
  </w:style>
  <w:style w:type="character" w:customStyle="1" w:styleId="CommentSubjectChar">
    <w:name w:val="Comment Subject Char"/>
    <w:basedOn w:val="CommentTextChar"/>
    <w:link w:val="CommentSubject"/>
    <w:uiPriority w:val="99"/>
    <w:semiHidden/>
    <w:rsid w:val="00AD3EE4"/>
    <w:rPr>
      <w:rFonts w:ascii="Times New Roman" w:eastAsia="Times New Roman" w:hAnsi="Times New Roman" w:cs="Times New Roman"/>
      <w:b/>
      <w:bCs/>
      <w:sz w:val="20"/>
      <w:szCs w:val="20"/>
    </w:rPr>
  </w:style>
  <w:style w:type="character" w:styleId="Emphasis">
    <w:name w:val="Emphasis"/>
    <w:basedOn w:val="DefaultParagraphFont"/>
    <w:uiPriority w:val="20"/>
    <w:qFormat/>
    <w:rsid w:val="00DB14AD"/>
    <w:rPr>
      <w:i/>
      <w:iCs/>
    </w:rPr>
  </w:style>
  <w:style w:type="paragraph" w:customStyle="1" w:styleId="BIEmailAddress">
    <w:name w:val="BI_Email_Address"/>
    <w:basedOn w:val="Normal"/>
    <w:next w:val="Normal"/>
    <w:rsid w:val="00AA3143"/>
    <w:pPr>
      <w:spacing w:after="200" w:line="480" w:lineRule="auto"/>
      <w:jc w:val="both"/>
    </w:pPr>
    <w:rPr>
      <w:rFonts w:ascii="Times" w:eastAsia="SimSun"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image" Target="media/image10.jpeg"/><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wmf"/><Relationship Id="rId5" Type="http://schemas.openxmlformats.org/officeDocument/2006/relationships/hyperlink" Target="mailto:mcneill@clemson.edu" TargetMode="External"/><Relationship Id="rId15" Type="http://schemas.openxmlformats.org/officeDocument/2006/relationships/image" Target="media/image8.jpeg"/><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13</Pages>
  <Words>11494</Words>
  <Characters>65516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76857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Clemson University</cp:lastModifiedBy>
  <cp:revision>17</cp:revision>
  <cp:lastPrinted>2013-05-23T20:29:00Z</cp:lastPrinted>
  <dcterms:created xsi:type="dcterms:W3CDTF">2013-06-05T18:11:00Z</dcterms:created>
  <dcterms:modified xsi:type="dcterms:W3CDTF">2013-06-10T19:50:00Z</dcterms:modified>
</cp:coreProperties>
</file>